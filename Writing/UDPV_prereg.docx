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5FEEF6BF"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F6B8508"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3AEAFBDF"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 xml:space="preserve">(Cherry-Allen et al., 2018; French et al., 2018; </w:t>
      </w:r>
      <w:r w:rsidR="007F0703" w:rsidRPr="007F0703">
        <w:lastRenderedPageBreak/>
        <w:t>Hussain et al., 2013; Kim and Krebs, 2012; Kim and Mugisha, 2014; Statton et al., 2016)</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Critically, all visual feedback 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Therefore, the small, but persistent, aftereffects resembling the practiced limp observed during washout, when all visual feedback was removed and participants were instructed to “walk normally”, could only be attributed to</w:t>
      </w:r>
      <w:r w:rsidR="002807A6">
        <w:t xml:space="preserve">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have </w:t>
      </w:r>
      <w:r w:rsidR="00AC36D6">
        <w:t xml:space="preserve">played </w:t>
      </w:r>
      <w:r w:rsidR="009F599F">
        <w:t>an unappreciated role in a broad swath of previous literature. Despite this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3868B7">
        <w:t>remain</w:t>
      </w:r>
      <w:r w:rsidR="009F599F">
        <w:t>: G</w:t>
      </w:r>
      <w:r w:rsidR="009F599F">
        <w:t xml:space="preserve">iven that movement is intrinsically variable, </w:t>
      </w:r>
      <w:r w:rsidR="009F599F">
        <w:t>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w:t>
      </w:r>
      <w:commentRangeStart w:id="0"/>
      <w:r w:rsidR="003B2645">
        <w:t>locomotion</w:t>
      </w:r>
      <w:commentRangeEnd w:id="0"/>
      <w:r w:rsidR="00AC36D6">
        <w:rPr>
          <w:rStyle w:val="CommentReference"/>
        </w:rPr>
        <w:commentReference w:id="0"/>
      </w:r>
      <w:r w:rsidR="003868B7">
        <w:t>?</w:t>
      </w:r>
    </w:p>
    <w:p w14:paraId="221ABD9A" w14:textId="77777777" w:rsidR="00565ACF" w:rsidRDefault="00565ACF" w:rsidP="00407563">
      <w:pPr>
        <w:spacing w:line="480" w:lineRule="auto"/>
      </w:pPr>
    </w:p>
    <w:p w14:paraId="204B02C6" w14:textId="31128DA5"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w:t>
      </w:r>
      <w:r w:rsidR="00F85A8B">
        <w:t>models (</w:t>
      </w:r>
      <w:r w:rsidR="00F43603">
        <w:t>hypotheses</w:t>
      </w:r>
      <w:r w:rsidR="00F85A8B">
        <w:t>)</w:t>
      </w:r>
      <w:r w:rsidR="00F43603">
        <w:t xml:space="preserve"> </w:t>
      </w:r>
      <w:r>
        <w:t xml:space="preserve">of how </w:t>
      </w:r>
      <w:r w:rsidR="000B6FC3">
        <w:t xml:space="preserve">use-dependent learning </w:t>
      </w:r>
      <w:r w:rsidR="002867D9">
        <w:t xml:space="preserve">may </w:t>
      </w:r>
      <w:r>
        <w:t>arise</w:t>
      </w:r>
      <w:r w:rsidR="00A94B48">
        <w:t xml:space="preserve">. 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the magnitude of use-dependent biases </w:t>
      </w:r>
      <w:proofErr w:type="gramStart"/>
      <w:r w:rsidR="00CE41C1">
        <w:t>are</w:t>
      </w:r>
      <w:proofErr w:type="gramEnd"/>
      <w:r w:rsidR="00CE41C1">
        <w:t xml:space="preserve"> directly related to the consistency of the environment, or target locations. </w:t>
      </w:r>
      <w:r w:rsidR="005A1AB3">
        <w:t xml:space="preserve">Critically, our </w:t>
      </w:r>
      <w:r w:rsidR="009F797D">
        <w:lastRenderedPageBreak/>
        <w:t xml:space="preserve">Adaptive Bayesian model is much more sensitive to the consistency of the environment than the </w:t>
      </w:r>
      <w:r w:rsidR="005A1AB3">
        <w:t xml:space="preserve">Strategy plus Use-Dependent model.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63B1497D" w:rsidR="0021405A" w:rsidRDefault="008C3460" w:rsidP="00407563">
      <w:pPr>
        <w:spacing w:line="480" w:lineRule="auto"/>
      </w:pPr>
      <w:r w:rsidRPr="002039BA">
        <w:lastRenderedPageBreak/>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from the mean performance in terms of either step asymmetry index or target accuracy.</w:t>
      </w:r>
      <w:r w:rsidRPr="000B545E">
        <w:t xml:space="preserve">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63EE42D9"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IL, USA). A step length is</w:t>
      </w:r>
      <w:r w:rsidR="001579D6">
        <w:t xml:space="preserve"> defined as</w:t>
      </w:r>
      <w:r w:rsidR="00105698">
        <w:t xml:space="preserve"> the</w:t>
      </w:r>
      <w:r w:rsidR="005B694A">
        <w:t xml:space="preserve"> sagittal distance</w:t>
      </w:r>
      <w:r w:rsidR="00105698">
        <w:t xml:space="preserve"> between the leading limb’s heel marker and the trailing limb’s heel marker at the moment of the leading limb heel strik</w:t>
      </w:r>
      <w:r w:rsidR="00FF5E20">
        <w:t>e</w:t>
      </w:r>
      <w:r w:rsidR="00105698">
        <w:t xml:space="preserve">. </w:t>
      </w:r>
    </w:p>
    <w:p w14:paraId="4687669C" w14:textId="5378381A" w:rsidR="00A67E42" w:rsidRDefault="00A67E42" w:rsidP="00407563">
      <w:pPr>
        <w:spacing w:line="480" w:lineRule="auto"/>
      </w:pPr>
    </w:p>
    <w:p w14:paraId="460D1796" w14:textId="05DD61C2"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Baseline step length will be calculated as the mean of the last 50 strides of the Baseline phase. </w:t>
      </w:r>
    </w:p>
    <w:p w14:paraId="57E49887" w14:textId="77777777" w:rsidR="00105698" w:rsidRDefault="00105698" w:rsidP="00407563">
      <w:pPr>
        <w:spacing w:line="480" w:lineRule="auto"/>
      </w:pPr>
    </w:p>
    <w:p w14:paraId="38707D3B" w14:textId="4B52FDE5" w:rsidR="00074632" w:rsidRDefault="00105698" w:rsidP="00407563">
      <w:pPr>
        <w:spacing w:line="480" w:lineRule="auto"/>
      </w:pPr>
      <w:r>
        <w:lastRenderedPageBreak/>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(50 strides take approximately 1 minute)</w:t>
      </w:r>
      <w:r>
        <w:t xml:space="preserve">. One stride is </w:t>
      </w:r>
      <w:r w:rsidR="00FF5E20">
        <w:t xml:space="preserve">defined as </w:t>
      </w:r>
      <w:r>
        <w:t xml:space="preserve">one left heel strike to the subsequent left heel strike.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6FEA09B8"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4442A">
        <w:t>We will systematically manipulate the independent variable,</w:t>
      </w:r>
      <w:r w:rsidR="001645A1">
        <w:t xml:space="preserve"> the consistency of target</w:t>
      </w:r>
      <w:r w:rsidR="0014442A">
        <w:t xml:space="preserve"> positions,</w:t>
      </w:r>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4A5E5B">
        <w:t xml:space="preserve">Repeated </w:t>
      </w:r>
      <w:r w:rsidR="00105698">
        <w:t xml:space="preserve">condition, the target positions </w:t>
      </w:r>
      <w:r w:rsidR="00EC01CF">
        <w:t xml:space="preserve">will </w:t>
      </w:r>
      <w:r w:rsidR="00A15F7C">
        <w:t>be set to</w:t>
      </w:r>
      <w:r w:rsidR="00EC01CF">
        <w:t xml:space="preserve"> 22% SAI throughout the Learning phase</w:t>
      </w:r>
      <w:r w:rsidR="00A15F7C">
        <w:t>; 2)</w:t>
      </w:r>
      <w:r w:rsidR="00105698">
        <w:t xml:space="preserve"> In the </w:t>
      </w:r>
      <w:r w:rsidR="004A5E5B">
        <w:t>5</w:t>
      </w:r>
      <w:r w:rsidR="005B4FE3">
        <w:t xml:space="preserve">% </w:t>
      </w:r>
      <w:r w:rsidR="004A5E5B">
        <w:t xml:space="preserve">σ </w:t>
      </w:r>
      <w:r w:rsidR="00105698">
        <w:t xml:space="preserve">condition, </w:t>
      </w:r>
      <w:r w:rsidR="006E6702">
        <w:t>target SAI will be drawn from a normal distribution with a mean of 22% and standard deviation of 5</w:t>
      </w:r>
      <w:r w:rsidR="00C90D86">
        <w:t xml:space="preserve">%; and 3) </w:t>
      </w:r>
      <w:r w:rsidR="00105698">
        <w:t xml:space="preserve">In the Uniform condition, the targets will </w:t>
      </w:r>
      <w:r w:rsidR="00C90D86">
        <w:t>be drawn from a uniform distribution with a range of 5%-39% SAI (Figure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w:t>
      </w:r>
      <w:r w:rsidR="00320E7B">
        <w:lastRenderedPageBreak/>
        <w:t>thus, f</w:t>
      </w:r>
      <w:r w:rsidR="00105698">
        <w:t xml:space="preserve">or both the </w:t>
      </w:r>
      <w:r w:rsidR="004A5E5B">
        <w:t>5</w:t>
      </w:r>
      <w:r w:rsidR="005B4FE3">
        <w:t xml:space="preserve">% </w:t>
      </w:r>
      <w:r w:rsidR="004A5E5B">
        <w:t>σ</w:t>
      </w:r>
      <w:r w:rsidR="004A5E5B" w:rsidDel="004A5E5B">
        <w:t xml:space="preserve"> </w:t>
      </w:r>
      <w:r w:rsidR="00105698">
        <w:t>and Uniform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77D44508"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w:t>
      </w:r>
      <w:r>
        <w:lastRenderedPageBreak/>
        <w:t xml:space="preserve">trailing heel markers at the moment of leading heel strike.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045A3096" w14:textId="0C697ED4"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0145B4FE" w14:textId="54B2129D" w:rsidR="00E00AF1" w:rsidRDefault="00E00AF1" w:rsidP="00407563">
      <w:pPr>
        <w:spacing w:line="480" w:lineRule="auto"/>
      </w:pPr>
    </w:p>
    <w:p w14:paraId="3ED1A77A" w14:textId="5A38276B" w:rsidR="00E00AF1" w:rsidRDefault="001D7E75" w:rsidP="00407563">
      <w:pPr>
        <w:spacing w:line="480" w:lineRule="auto"/>
      </w:pPr>
      <w:r>
        <w:t xml:space="preserve">To assess how well </w:t>
      </w:r>
      <w:proofErr w:type="gramStart"/>
      <w:r w:rsidR="00B651EE">
        <w:t>participants</w:t>
      </w:r>
      <w:proofErr w:type="gramEnd"/>
      <w:r>
        <w:t xml:space="preserve"> perform on the learning task, w</w:t>
      </w:r>
      <w:r w:rsidR="001915A5">
        <w:t xml:space="preserve">e will calculate SAI accuracy as the </w:t>
      </w:r>
      <w:r w:rsidR="00217631">
        <w:t xml:space="preserve">mean </w:t>
      </w:r>
      <w:r w:rsidR="001915A5">
        <w:t>absolute difference between the target SAI and the actual SAI</w:t>
      </w:r>
      <w:r w:rsidR="00B515F8">
        <w:t xml:space="preserve"> during the Learning phase</w:t>
      </w:r>
      <w:r w:rsidR="001915A5">
        <w:t>.</w:t>
      </w:r>
      <w:r w:rsidR="00C63C4F">
        <w:t xml:space="preserve"> </w:t>
      </w:r>
      <w:r w:rsidR="001C484F">
        <w:t xml:space="preserve">We </w:t>
      </w:r>
      <w:r w:rsidR="00C31232">
        <w:t xml:space="preserve">will also </w:t>
      </w:r>
      <w:r w:rsidR="00372996">
        <w:t>assess</w:t>
      </w:r>
      <w:r w:rsidR="00C31232">
        <w:t xml:space="preserve"> our assumption that</w:t>
      </w:r>
      <w:r w:rsidR="001C484F">
        <w:t xml:space="preserve">, during the </w:t>
      </w:r>
      <w:r w:rsidR="005A4F63">
        <w:t>L</w:t>
      </w:r>
      <w:r w:rsidR="001C484F">
        <w:t>earning phase,</w:t>
      </w:r>
      <w:r w:rsidR="00C31232">
        <w:t xml:space="preserve"> </w:t>
      </w:r>
      <w:r w:rsidR="00372996">
        <w:t xml:space="preserve">the mean </w:t>
      </w:r>
      <w:r w:rsidR="00C31232">
        <w:t xml:space="preserve">SAI will </w:t>
      </w:r>
      <w:r w:rsidR="00F220C2">
        <w:t>not differ</w:t>
      </w:r>
      <w:r w:rsidR="00C31232">
        <w:t xml:space="preserve"> across conditions</w:t>
      </w:r>
      <w:r w:rsidR="00372996">
        <w:t xml:space="preserve"> (</w:t>
      </w:r>
      <w:r w:rsidR="00FE00C3">
        <w:t>Learning SAI mean</w:t>
      </w:r>
      <w:r w:rsidR="00372996">
        <w:t>)</w:t>
      </w:r>
      <w:r w:rsidR="00C31232">
        <w:t xml:space="preserve">, but the SAI standard deviation </w:t>
      </w:r>
      <w:r w:rsidR="009918D7">
        <w:t>(</w:t>
      </w:r>
      <w:r w:rsidR="00FE00C3">
        <w:t xml:space="preserve">Learning SAI </w:t>
      </w:r>
      <w:r w:rsidR="00FE00C3">
        <w:sym w:font="Symbol" w:char="F073"/>
      </w:r>
      <w:r w:rsidR="00FE00C3">
        <w:t>)</w:t>
      </w:r>
      <w:r w:rsidR="009918D7">
        <w:t xml:space="preserve"> </w:t>
      </w:r>
      <w:r w:rsidR="00C31232">
        <w:t>will</w:t>
      </w:r>
      <w:r w:rsidR="00F220C2">
        <w:t>,</w:t>
      </w:r>
      <w:r w:rsidR="00C31232">
        <w:t xml:space="preserve"> </w:t>
      </w:r>
      <w:r w:rsidR="00B94F95">
        <w:t xml:space="preserve">by </w:t>
      </w:r>
      <w:r w:rsidR="00ED75F4">
        <w:t xml:space="preserve">examining both </w:t>
      </w:r>
      <w:r w:rsidR="00F220C2">
        <w:t xml:space="preserve">measures </w:t>
      </w:r>
      <w:r w:rsidR="00ED75F4">
        <w:t>for</w:t>
      </w:r>
      <w:r w:rsidR="00B94F95">
        <w:t xml:space="preserve"> the entire Learning phase</w:t>
      </w:r>
      <w:r w:rsidR="00372996">
        <w:t>.</w:t>
      </w:r>
    </w:p>
    <w:p w14:paraId="5537027F" w14:textId="3A67A471" w:rsidR="003D0D56" w:rsidRDefault="003D0D56" w:rsidP="00407563">
      <w:pPr>
        <w:spacing w:line="480" w:lineRule="auto"/>
      </w:pPr>
    </w:p>
    <w:p w14:paraId="473DD9C1" w14:textId="35A8CFE8" w:rsidR="005E012E" w:rsidRDefault="007562D9" w:rsidP="00407563">
      <w:pPr>
        <w:spacing w:line="480" w:lineRule="auto"/>
      </w:pPr>
      <w:r>
        <w:t>Our analyses will focus on use-dependent biases at two different time points</w:t>
      </w:r>
      <w:r w:rsidR="00B94F95">
        <w:t>. First,</w:t>
      </w:r>
      <w:r w:rsidR="00CF21BD">
        <w:t xml:space="preserve"> to characterize the </w:t>
      </w:r>
      <w:r>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 xml:space="preserve">to characterize the </w:t>
      </w:r>
      <w:r w:rsidR="00ED20F0">
        <w:t xml:space="preserve">state of </w:t>
      </w:r>
      <w:r w:rsidR="00CF21BD">
        <w:t xml:space="preserve">use-dependent </w:t>
      </w:r>
      <w:r w:rsidR="00ED20F0">
        <w:t>biases</w:t>
      </w:r>
      <w:r w:rsidR="00CF21BD">
        <w:t xml:space="preserve"> </w:t>
      </w:r>
      <w:r w:rsidR="00ED20F0">
        <w:t>during the early</w:t>
      </w:r>
      <w:r w:rsidR="00CF21BD">
        <w:t xml:space="preserve"> 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each </w:t>
      </w:r>
      <w:r w:rsidR="00F6786F">
        <w:lastRenderedPageBreak/>
        <w:t xml:space="preserve">stride of washout. </w:t>
      </w:r>
      <w:commentRangeStart w:id="1"/>
      <w:r w:rsidR="00F6786F">
        <w:t>The slope of this regression</w:t>
      </w:r>
      <w:r w:rsidR="002B60A5">
        <w:t xml:space="preserve"> </w:t>
      </w:r>
      <w:r w:rsidR="00217631">
        <w:t xml:space="preserve">estimates </w:t>
      </w:r>
      <w:r w:rsidR="002B60A5">
        <w:t xml:space="preserve">the </w:t>
      </w:r>
      <w:r w:rsidR="005568E3">
        <w:t xml:space="preserve">state </w:t>
      </w:r>
      <w:r w:rsidR="002B60A5">
        <w:t xml:space="preserve">of </w:t>
      </w:r>
      <w:r w:rsidR="005568E3">
        <w:t xml:space="preserve">use-dependent learning </w:t>
      </w:r>
      <w:r w:rsidR="00F6786F">
        <w:t xml:space="preserve">retained from one </w:t>
      </w:r>
      <w:r w:rsidR="002B60A5">
        <w:t xml:space="preserve">stride </w:t>
      </w:r>
      <w:r w:rsidR="00F6786F">
        <w:t>to the next</w:t>
      </w:r>
      <w:r w:rsidR="002B60A5">
        <w:t xml:space="preserve"> </w:t>
      </w:r>
      <w:commentRangeEnd w:id="1"/>
      <w:r w:rsidR="00AC36D6">
        <w:rPr>
          <w:rStyle w:val="CommentReference"/>
        </w:rPr>
        <w:commentReference w:id="1"/>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w:t>
      </w:r>
      <w:proofErr w:type="spellStart"/>
      <w:r w:rsidR="00AA19E3" w:rsidRPr="00AA19E3">
        <w:t>Kitago</w:t>
      </w:r>
      <w:proofErr w:type="spellEnd"/>
      <w:r w:rsidR="00AA19E3" w:rsidRPr="00AA19E3">
        <w:t xml:space="preserve"> et al., 2013; Wood et al., 2020)</w:t>
      </w:r>
      <w:r w:rsidR="00BF7145">
        <w:fldChar w:fldCharType="end"/>
      </w:r>
      <w:r w:rsidR="002B60A5">
        <w:t xml:space="preserve">. </w:t>
      </w:r>
    </w:p>
    <w:p w14:paraId="7AB2B78F" w14:textId="3538ECAD" w:rsidR="00D24F3C" w:rsidRDefault="00D24F3C" w:rsidP="00407563">
      <w:pPr>
        <w:spacing w:line="480" w:lineRule="auto"/>
      </w:pPr>
    </w:p>
    <w:p w14:paraId="0BFCB91F" w14:textId="3855E0B3" w:rsidR="002B60A5" w:rsidRPr="00D70C81" w:rsidRDefault="002B60A5" w:rsidP="009918D7">
      <w:pPr>
        <w:spacing w:line="480" w:lineRule="auto"/>
        <w:rPr>
          <w:i/>
          <w:iCs/>
          <w:u w:val="single"/>
        </w:rPr>
      </w:pPr>
      <w:r w:rsidRPr="00D70C81">
        <w:rPr>
          <w:i/>
          <w:iCs/>
          <w:u w:val="single"/>
        </w:rPr>
        <w:t>Statistical analysis</w:t>
      </w:r>
      <w:r w:rsidR="00D70C81">
        <w:rPr>
          <w:i/>
          <w:iCs/>
          <w:u w:val="single"/>
        </w:rPr>
        <w:t>:</w:t>
      </w:r>
    </w:p>
    <w:p w14:paraId="7DC1165C" w14:textId="0E8A44A6" w:rsidR="00774C81" w:rsidRDefault="003017B8" w:rsidP="009918D7">
      <w:pPr>
        <w:spacing w:line="480" w:lineRule="auto"/>
      </w:pPr>
      <w:r>
        <w:t xml:space="preserve">Our competing hypotheses are encapsulated by </w:t>
      </w:r>
      <w:r w:rsidR="00D611DC">
        <w:t>our</w:t>
      </w:r>
      <w:r>
        <w:t xml:space="preserve"> two computational models</w:t>
      </w:r>
      <w:r w:rsidR="00D611DC">
        <w:t xml:space="preserve">, the Strategy plus Use-Dependent </w:t>
      </w:r>
      <w:r w:rsidR="00FE00C3">
        <w:t xml:space="preserve">model </w:t>
      </w:r>
      <w:r w:rsidR="00D611DC">
        <w:t xml:space="preserve">(Model 1) and </w:t>
      </w:r>
      <w:r w:rsidR="00FE00C3">
        <w:t xml:space="preserve">the </w:t>
      </w:r>
      <w:r w:rsidR="00D611DC">
        <w:t xml:space="preserve">Adaptive Bayesian </w:t>
      </w:r>
      <w:r w:rsidR="00FE00C3">
        <w:t xml:space="preserve">model </w:t>
      </w:r>
      <w:r w:rsidR="00D611DC">
        <w:t>(Model 2</w:t>
      </w:r>
      <w:r w:rsidR="00FE00C3">
        <w:t>)</w:t>
      </w:r>
      <w:r w:rsidR="00D611DC">
        <w:t>, and their corresponding predictions regarding use-dependent biases (described in Model-Based Analyses</w:t>
      </w:r>
      <w:r w:rsidR="00146199">
        <w:t xml:space="preserve"> </w:t>
      </w:r>
      <w:r w:rsidR="00D611DC">
        <w:t xml:space="preserve">section and shown in Fig. 3). Relative support for one model over the other </w:t>
      </w:r>
      <w:r>
        <w:t xml:space="preserve">will be </w:t>
      </w:r>
      <w:r w:rsidR="00D611DC">
        <w:t xml:space="preserve">formally assessed using </w:t>
      </w:r>
      <w:r>
        <w:t xml:space="preserve">model </w:t>
      </w:r>
      <w:r w:rsidR="00D611DC">
        <w:t xml:space="preserve">selection criteria, specifically Akaike Information Criterion (AIC) scores </w:t>
      </w:r>
      <w:r>
        <w:t xml:space="preserve">(see Planned Model Comparison </w:t>
      </w:r>
      <w:r w:rsidR="008C10C2">
        <w:t xml:space="preserve">section </w:t>
      </w:r>
      <w:r>
        <w:t>below)</w:t>
      </w:r>
      <w:r w:rsidR="00D611DC">
        <w:t xml:space="preserve">. </w:t>
      </w:r>
      <w:r w:rsidR="002E35EA">
        <w:t xml:space="preserve">Quality of model fits will be reported using R-squared values. </w:t>
      </w:r>
      <w:r w:rsidR="004A0A3B">
        <w:t>As t</w:t>
      </w:r>
      <w:r w:rsidR="00D611DC">
        <w:t>he two models make different predictions regarding the effects of movement consistency on use-dependent biases</w:t>
      </w:r>
      <w:r w:rsidR="004A0A3B">
        <w:t>, we will also perform statistical analyses of Initial Bias, Early Washout, and washout rate using separate repeated measures ANOVAs</w:t>
      </w:r>
      <w:r>
        <w:t xml:space="preserve">. </w:t>
      </w:r>
      <w:r w:rsidR="004A0A3B">
        <w:t xml:space="preserve">In cases of a significant ANOVA, post-hoc pairwise comparisons will be performed </w:t>
      </w:r>
      <w:r w:rsidR="007562D9">
        <w:t xml:space="preserve">with </w:t>
      </w:r>
      <w:r w:rsidR="004A0A3B">
        <w:t>Bonferroni-corrected t-tests.</w:t>
      </w:r>
      <w:r w:rsidR="00774C81">
        <w:t xml:space="preserve"> </w:t>
      </w:r>
    </w:p>
    <w:p w14:paraId="2F882B5C" w14:textId="268D7043" w:rsidR="009918D7" w:rsidRDefault="009918D7" w:rsidP="009918D7">
      <w:pPr>
        <w:spacing w:line="480" w:lineRule="auto"/>
      </w:pPr>
    </w:p>
    <w:p w14:paraId="1B186EB8" w14:textId="3DDE1105" w:rsidR="00F220C2" w:rsidRDefault="00F220C2" w:rsidP="009918D7">
      <w:pPr>
        <w:spacing w:line="480" w:lineRule="auto"/>
      </w:pPr>
      <w:r>
        <w:t>We do not have competing hypotheses regarding the Learning phase</w:t>
      </w:r>
      <w:r w:rsidR="006C28D7">
        <w:t>,</w:t>
      </w:r>
      <w:r>
        <w:t xml:space="preserve"> as we expect participants to accurately follow the visual targets. As stated above, this should result in </w:t>
      </w:r>
      <w:r w:rsidR="00FE00C3" w:rsidRPr="00FE00C3">
        <w:t>Learning SAI mean</w:t>
      </w:r>
      <w:r>
        <w:t xml:space="preserve"> </w:t>
      </w:r>
      <w:r w:rsidR="006C28D7">
        <w:t xml:space="preserve">values that do not differ across conditions, but </w:t>
      </w:r>
      <w:r>
        <w:t xml:space="preserve">larger </w:t>
      </w:r>
      <w:r w:rsidR="00FE00C3" w:rsidRPr="00FE00C3">
        <w:t xml:space="preserve">Learning SAI </w:t>
      </w:r>
      <w:r w:rsidR="00FE00C3" w:rsidRPr="00FE00C3">
        <w:sym w:font="Symbol" w:char="F073"/>
      </w:r>
      <w:r w:rsidR="00FE00C3">
        <w:t xml:space="preserve"> </w:t>
      </w:r>
      <w:r w:rsidR="006C28D7">
        <w:t xml:space="preserve">values </w:t>
      </w:r>
      <w:r>
        <w:t xml:space="preserve">when going from Repeated to 5% </w:t>
      </w:r>
      <w:r w:rsidRPr="009918D7">
        <w:sym w:font="Symbol" w:char="F073"/>
      </w:r>
      <w:r>
        <w:t xml:space="preserve"> to Uniform conditions</w:t>
      </w:r>
      <w:r w:rsidR="00487E66">
        <w:t xml:space="preserve"> (see Pilot Data section and Figure 4)</w:t>
      </w:r>
      <w:r>
        <w:t>.</w:t>
      </w:r>
      <w:r w:rsidR="006C28D7">
        <w:t xml:space="preserve"> These assumptions will also be assessed using repeated measures ANOVA. </w:t>
      </w:r>
    </w:p>
    <w:p w14:paraId="44C5ED4C" w14:textId="77777777" w:rsidR="00F220C2" w:rsidRPr="009918D7" w:rsidRDefault="00F220C2" w:rsidP="009918D7">
      <w:pPr>
        <w:spacing w:line="480" w:lineRule="auto"/>
      </w:pPr>
    </w:p>
    <w:p w14:paraId="63616A2F" w14:textId="7DE44861" w:rsidR="00D611DC" w:rsidRDefault="004A0A3B" w:rsidP="009918D7">
      <w:pPr>
        <w:spacing w:line="480" w:lineRule="auto"/>
      </w:pPr>
      <w:r>
        <w:t xml:space="preserve">While the Adaptive Bayesian model predicts differences in use-dependent biases across conditions, the Strategy plus Use-Dependent model predicts similar use-dependent biases </w:t>
      </w:r>
      <w:r w:rsidR="00FE00C3">
        <w:t xml:space="preserve">across </w:t>
      </w:r>
      <w:r>
        <w:t>conditions. Therefore, we will also perform equivalence tests using the two</w:t>
      </w:r>
      <w:r w:rsidR="00C443B2">
        <w:t xml:space="preserve"> </w:t>
      </w:r>
      <w:r>
        <w:t>one</w:t>
      </w:r>
      <w:r w:rsidR="00C443B2">
        <w:t>-</w:t>
      </w:r>
      <w:r>
        <w:t xml:space="preserve">sided </w:t>
      </w:r>
      <w:r>
        <w:lastRenderedPageBreak/>
        <w:t>tests (TOST) procedure</w:t>
      </w:r>
      <w:r w:rsidR="005258B5">
        <w:t xml:space="preserve"> </w:t>
      </w:r>
      <w:r w:rsidR="005258B5">
        <w:fldChar w:fldCharType="begin"/>
      </w:r>
      <w:r w:rsidR="005E1D22">
        <w:instrText xml:space="preserve"> ADDIN ZOTERO_ITEM CSL_CITATION {"citationID":"M9BV37dV","properties":{"formattedCitation":"(Lakens, 2017)","plainCitation":"(Lakens, 2017)","noteIndex":0},"citationItems":[{"id":"QlAkTmbR/4mA8FNdF","uris":["http://zotero.org/users/3643520/items/EYVDI4DY"],"uri":["http://zotero.org/users/3643520/items/EYVDI4DY"],"itemData":{"id":6094,"type":"article-journal","abstract":"Scientists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rsidR="005258B5">
        <w:fldChar w:fldCharType="separate"/>
      </w:r>
      <w:r w:rsidR="005258B5">
        <w:rPr>
          <w:noProof/>
        </w:rPr>
        <w:t>(Lakens, 2017)</w:t>
      </w:r>
      <w:r w:rsidR="005258B5">
        <w:fldChar w:fldCharType="end"/>
      </w:r>
      <w:r w:rsidR="005258B5">
        <w:t>.</w:t>
      </w:r>
      <w:r w:rsidR="00C443B2">
        <w:t xml:space="preserve"> Briefly, the TOST procedure involves two composite null hypotheses that an observed effect is either below or above </w:t>
      </w:r>
      <w:r w:rsidR="004B419E">
        <w:t xml:space="preserve">chosen </w:t>
      </w:r>
      <w:r w:rsidR="00C443B2">
        <w:t>equivalence bounds</w:t>
      </w:r>
      <w:r w:rsidR="004B419E">
        <w:t xml:space="preserve"> (Cohen’s </w:t>
      </w:r>
      <w:r w:rsidR="004B419E">
        <w:rPr>
          <w:i/>
        </w:rPr>
        <w:t xml:space="preserve">d </w:t>
      </w:r>
      <w:r w:rsidR="004B419E">
        <w:t>of +/-0.3</w:t>
      </w:r>
      <w:r w:rsidR="007E505C">
        <w:t xml:space="preserve">; </w:t>
      </w:r>
      <w:r w:rsidR="009918D7">
        <w:t xml:space="preserve">see </w:t>
      </w:r>
      <w:r w:rsidR="009918D7">
        <w:fldChar w:fldCharType="begin"/>
      </w:r>
      <w:r w:rsidR="005E1D22">
        <w:instrText xml:space="preserve"> ADDIN ZOTERO_ITEM CSL_CITATION {"citationID":"IrnOqxIh","properties":{"formattedCitation":"(Lakens, 2013)","plainCitation":"(Lakens, 2013)","noteIndex":0},"citationItems":[{"id":"QlAkTmbR/TXrAQLHC","uris":["http://zotero.org/users/3643520/items/IIEDZML3"],"uri":["http://zotero.org/users/3643520/items/IIEDZML3"],"itemData":{"id":3335,"type":"article-journal","abstract":"Effect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rsidR="009918D7">
        <w:fldChar w:fldCharType="separate"/>
      </w:r>
      <w:r w:rsidR="009918D7">
        <w:rPr>
          <w:noProof/>
        </w:rPr>
        <w:t>Lakens, 2013)</w:t>
      </w:r>
      <w:r w:rsidR="009918D7">
        <w:fldChar w:fldCharType="end"/>
      </w:r>
      <w:r w:rsidR="00812DE8">
        <w:t>, and thus</w:t>
      </w:r>
      <w:r w:rsidR="00C443B2">
        <w:t xml:space="preserve"> provides a </w:t>
      </w:r>
      <w:r w:rsidR="00146199">
        <w:t xml:space="preserve">rigorous </w:t>
      </w:r>
      <w:r w:rsidR="00C443B2">
        <w:t xml:space="preserve">means of </w:t>
      </w:r>
      <w:r w:rsidR="00146199">
        <w:t>inferring</w:t>
      </w:r>
      <w:r w:rsidR="00C443B2">
        <w:t xml:space="preserve"> the lack of a meaningful effect</w:t>
      </w:r>
      <w:r w:rsidR="00812DE8">
        <w:t xml:space="preserve">. </w:t>
      </w:r>
      <w:r w:rsidR="00C443B2">
        <w:t xml:space="preserve"> </w:t>
      </w:r>
    </w:p>
    <w:p w14:paraId="273B9D73" w14:textId="5BF782D2" w:rsidR="00774C81" w:rsidRDefault="00774C81" w:rsidP="009918D7">
      <w:pPr>
        <w:spacing w:line="480" w:lineRule="auto"/>
      </w:pPr>
    </w:p>
    <w:p w14:paraId="65117388" w14:textId="7E690F8B" w:rsidR="003017B8" w:rsidRDefault="003017B8" w:rsidP="003017B8">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w:t>
      </w:r>
      <w:r w:rsidR="007E505C">
        <w:t>ANOVAs</w:t>
      </w:r>
      <w:r>
        <w:t xml:space="preserve">). </w:t>
      </w:r>
      <w:r w:rsidR="004B419E">
        <w:t xml:space="preserve">For equivalence testing, we will </w:t>
      </w:r>
      <w:r w:rsidR="002E35EA">
        <w:t xml:space="preserve">also </w:t>
      </w:r>
      <w:r w:rsidR="004B419E">
        <w:t xml:space="preserve">report the empirical equivalence bounds </w:t>
      </w:r>
      <w:r w:rsidR="002E35EA">
        <w:t>for</w:t>
      </w:r>
      <w:r w:rsidR="004B419E">
        <w:t xml:space="preserve"> which we </w:t>
      </w:r>
      <w:r w:rsidR="007E505C">
        <w:t xml:space="preserve">would be able to </w:t>
      </w:r>
      <w:r w:rsidR="004B419E">
        <w:t>reject the null hypothesis</w:t>
      </w:r>
      <w:r w:rsidR="002E35EA">
        <w:t xml:space="preserve"> </w:t>
      </w:r>
      <w:r w:rsidR="006C28D7">
        <w:t>that there is an</w:t>
      </w:r>
      <w:r w:rsidR="002E35EA">
        <w:t xml:space="preserve"> effect</w:t>
      </w:r>
      <w:r w:rsidR="006C28D7">
        <w:t xml:space="preserve"> of condition</w:t>
      </w:r>
      <w:r w:rsidR="004B419E">
        <w:t xml:space="preserve">. </w:t>
      </w:r>
      <w:r>
        <w:t xml:space="preserve">Assumptions of normality and homoscedasticity will be tested with the Shapiro-Wilks test and </w:t>
      </w:r>
      <w:proofErr w:type="spellStart"/>
      <w:r>
        <w:t>Levene’s</w:t>
      </w:r>
      <w:proofErr w:type="spellEnd"/>
      <w:r>
        <w:t xml:space="preserve"> test, respectively. In cases where assumptions of normality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C22E6D3" w14:textId="77777777" w:rsidR="00AD6FB6" w:rsidRDefault="00AD6FB6" w:rsidP="00407563">
      <w:pPr>
        <w:spacing w:line="480" w:lineRule="auto"/>
      </w:pPr>
    </w:p>
    <w:p w14:paraId="101A39E2" w14:textId="07D1C042"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w:t>
      </w:r>
      <w:r w:rsidR="002E35EA">
        <w:t xml:space="preserve">in order </w:t>
      </w:r>
      <w:r>
        <w:t xml:space="preserve">to assess potential SAI differences across </w:t>
      </w:r>
      <w:r w:rsidR="002E35EA">
        <w:t xml:space="preserve">the </w:t>
      </w:r>
      <w:r w:rsidR="000213D4">
        <w:t xml:space="preserve">entire </w:t>
      </w:r>
      <w:r>
        <w:t>Washout phase</w:t>
      </w:r>
      <w:r w:rsidR="007E505C">
        <w:t>s</w:t>
      </w:r>
      <w:r>
        <w:t xml:space="preserve"> for each condition</w:t>
      </w:r>
      <w:r w:rsidR="00D70C81">
        <w:t xml:space="preserve"> </w:t>
      </w:r>
      <w:r w:rsidR="00D70C81">
        <w:fldChar w:fldCharType="begin"/>
      </w:r>
      <w:r w:rsidR="005E1D22">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 xml:space="preserve">000 times and computing the largest cluster’s t-statistic for each sample. This null distribution serves as the null hypothesis which states that each group is </w:t>
      </w:r>
      <w:r>
        <w:lastRenderedPageBreak/>
        <w:t>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5E1D22">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509DDFD2" w14:textId="77777777" w:rsidR="004B419E" w:rsidRPr="00D13F91" w:rsidRDefault="004B419E" w:rsidP="004B419E">
      <w:pPr>
        <w:spacing w:line="480" w:lineRule="auto"/>
        <w:rPr>
          <w:i/>
          <w:u w:val="single"/>
        </w:rPr>
      </w:pPr>
      <w:r>
        <w:rPr>
          <w:i/>
          <w:u w:val="single"/>
        </w:rPr>
        <w:t>Power analysis:</w:t>
      </w:r>
    </w:p>
    <w:p w14:paraId="53A064B6" w14:textId="43D51648" w:rsidR="004B419E" w:rsidRDefault="00581540" w:rsidP="004B419E">
      <w:pPr>
        <w:spacing w:line="480" w:lineRule="auto"/>
      </w:pPr>
      <w:r>
        <w:t>W</w:t>
      </w:r>
      <w:r w:rsidR="004B419E">
        <w:t xml:space="preserve">e performed </w:t>
      </w:r>
      <w:r>
        <w:t xml:space="preserve">a </w:t>
      </w:r>
      <w:r w:rsidR="004B419E">
        <w:t>power analys</w:t>
      </w:r>
      <w:r>
        <w:t>i</w:t>
      </w:r>
      <w:r w:rsidR="004B419E">
        <w:t xml:space="preserve">s </w:t>
      </w:r>
      <w:r w:rsidR="00FE00C3">
        <w:t xml:space="preserve">to determine the sample size required to detect differences in use-dependent biases across conditions, with </w:t>
      </w:r>
      <w:r w:rsidR="004B419E">
        <w:t xml:space="preserve">alpha of 0.05 and power of 0.90. Based on an estimated standardized effect size (Cohen’s </w:t>
      </w:r>
      <w:r w:rsidR="004B419E" w:rsidRPr="00812DE8">
        <w:rPr>
          <w:i/>
        </w:rPr>
        <w:t>d</w:t>
      </w:r>
      <w:r w:rsidR="004B419E">
        <w:t xml:space="preserve">) </w:t>
      </w:r>
      <w:r w:rsidR="004B419E" w:rsidRPr="00812DE8">
        <w:t>of</w:t>
      </w:r>
      <w:r w:rsidR="004B419E">
        <w:t xml:space="preserve"> 0.91 from a prior study comparing locomotor use-dependent biases across different </w:t>
      </w:r>
      <w:r>
        <w:t xml:space="preserve">magnitudes of induced stepping asymmetries during learning phases </w:t>
      </w:r>
      <w:r w:rsidR="004B419E">
        <w:fldChar w:fldCharType="begin"/>
      </w:r>
      <w:r w:rsidR="005E1D22">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4613D4">
        <w:t>(Wood et al., 2020)</w:t>
      </w:r>
      <w:r w:rsidR="004B419E">
        <w:fldChar w:fldCharType="end"/>
      </w:r>
      <w:r w:rsidR="004B419E">
        <w:t xml:space="preserve">, we will require 15 subjects. </w:t>
      </w:r>
      <w:r w:rsidR="007E505C">
        <w:t>W</w:t>
      </w:r>
      <w:r w:rsidR="004B419E">
        <w:t xml:space="preserve">e </w:t>
      </w:r>
      <w:r w:rsidR="007E505C">
        <w:t xml:space="preserve">therefore </w:t>
      </w:r>
      <w:r w:rsidR="004B419E">
        <w:t>expect to recruit 1</w:t>
      </w:r>
      <w:r w:rsidR="00971F0B">
        <w:t>5</w:t>
      </w:r>
      <w:r w:rsidR="004B419E">
        <w:t xml:space="preserve">-21 individuals for this study in order to account for possible attrition and to exceed the minimum acceptable power. </w:t>
      </w:r>
      <w:r w:rsidR="004B419E" w:rsidRPr="0049425E">
        <w:t>Th</w:t>
      </w:r>
      <w:r w:rsidR="004B419E">
        <w:t>is</w:t>
      </w:r>
      <w:r w:rsidR="004B419E" w:rsidRPr="0049425E">
        <w:t xml:space="preserve"> </w:t>
      </w:r>
      <w:r w:rsidR="004B419E">
        <w:t>sample size</w:t>
      </w:r>
      <w:r w:rsidR="004B419E" w:rsidRPr="0049425E">
        <w:t xml:space="preserve"> </w:t>
      </w:r>
      <w:r w:rsidR="004B419E">
        <w:t>will</w:t>
      </w:r>
      <w:r w:rsidR="004B419E" w:rsidRPr="0049425E">
        <w:t xml:space="preserve"> </w:t>
      </w:r>
      <w:r w:rsidR="004B419E">
        <w:t>also ensure appropriate counterbalancing of practice schedules across participants while also being well-above</w:t>
      </w:r>
      <w:r w:rsidR="004B419E" w:rsidRPr="0049425E">
        <w:t xml:space="preserve"> the threshold </w:t>
      </w:r>
      <w:r w:rsidR="004B419E">
        <w:t>of</w:t>
      </w:r>
      <w:r w:rsidR="004B419E" w:rsidRPr="0049425E">
        <w:t xml:space="preserve"> statistical power documented</w:t>
      </w:r>
      <w:r w:rsidR="004B419E">
        <w:t xml:space="preserve"> </w:t>
      </w:r>
      <w:r w:rsidR="004B419E" w:rsidRPr="0049425E">
        <w:t xml:space="preserve">in </w:t>
      </w:r>
      <w:r w:rsidR="004B419E">
        <w:t xml:space="preserve">comparable motor learning studies </w:t>
      </w:r>
      <w:r w:rsidR="004B419E">
        <w:fldChar w:fldCharType="begin"/>
      </w:r>
      <w:r w:rsidR="005E1D22">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AA19E3">
        <w:t>(Diedrichsen et al., 2010; French et al., 2018; Long et al., 2016; Verstynen and Sabes, 2011; Wood et al., 2020)</w:t>
      </w:r>
      <w:r w:rsidR="004B419E">
        <w:fldChar w:fldCharType="end"/>
      </w:r>
      <w:r w:rsidR="004B419E">
        <w:t xml:space="preserve">. </w:t>
      </w:r>
    </w:p>
    <w:p w14:paraId="4E353B44" w14:textId="77777777" w:rsidR="004B419E" w:rsidRDefault="004B419E" w:rsidP="00407563">
      <w:pPr>
        <w:spacing w:line="480" w:lineRule="auto"/>
        <w:rPr>
          <w:b/>
          <w:bCs/>
        </w:rPr>
      </w:pPr>
    </w:p>
    <w:p w14:paraId="19881302" w14:textId="4F6F781C" w:rsidR="00414CFC" w:rsidRDefault="00105698" w:rsidP="00407563">
      <w:pPr>
        <w:spacing w:line="480" w:lineRule="auto"/>
        <w:rPr>
          <w:b/>
          <w:bCs/>
        </w:rPr>
      </w:pPr>
      <w:r w:rsidRPr="007D3C9C">
        <w:rPr>
          <w:b/>
          <w:bCs/>
        </w:rPr>
        <w:t>Model</w:t>
      </w:r>
      <w:r w:rsidR="00D611DC">
        <w:rPr>
          <w:b/>
          <w:bCs/>
        </w:rPr>
        <w:t>-</w:t>
      </w:r>
      <w:r w:rsidR="008E43A8">
        <w:rPr>
          <w:b/>
          <w:bCs/>
        </w:rPr>
        <w:t>Based Analyses</w:t>
      </w:r>
    </w:p>
    <w:p w14:paraId="4F01DAE0" w14:textId="259A8081" w:rsidR="00591F30" w:rsidRDefault="00591F30" w:rsidP="00407563">
      <w:pPr>
        <w:spacing w:line="480" w:lineRule="auto"/>
      </w:pPr>
      <w:r>
        <w:t xml:space="preserve">We have adapted two computational models of use-dependent learning </w:t>
      </w:r>
      <w:r w:rsidR="000213D4">
        <w:t xml:space="preserve">that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6FDDF44" w:rsidR="005B646C" w:rsidRDefault="005B646C" w:rsidP="00407563">
      <w:pPr>
        <w:spacing w:line="480" w:lineRule="auto"/>
      </w:pPr>
      <w:r>
        <w:lastRenderedPageBreak/>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5E1D22">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F91B50"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m:t>
            </m:r>
            <w:commentRangeStart w:id="2"/>
            <w:commentRangeEnd w:id="2"/>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F91B50"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098CB47B" w:rsidR="003427A8" w:rsidRDefault="00F91B50"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lastRenderedPageBreak/>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F91B50"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34FC6A"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ACDA76F" w:rsidR="00591F30" w:rsidRDefault="00F91B50"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2867EF70"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d>
              <m:dPr>
                <m:ctrlPr>
                  <w:rPr>
                    <w:rFonts w:ascii="Cambria Math" w:hAnsi="Cambria Math"/>
                    <w:i/>
                  </w:rPr>
                </m:ctrlPr>
              </m:dPr>
              <m:e>
                <m:r>
                  <w:rPr>
                    <w:rFonts w:ascii="Cambria Math" w:hAnsi="Cambria Math"/>
                  </w:rPr>
                  <m:t>n</m:t>
                </m:r>
              </m:e>
            </m:d>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d>
              <m:dPr>
                <m:ctrlPr>
                  <w:rPr>
                    <w:rFonts w:ascii="Cambria Math" w:hAnsi="Cambria Math"/>
                    <w:i/>
                  </w:rPr>
                </m:ctrlPr>
              </m:dPr>
              <m:e>
                <m:r>
                  <w:rPr>
                    <w:rFonts w:ascii="Cambria Math" w:hAnsi="Cambria Math"/>
                  </w:rPr>
                  <m:t>n</m:t>
                </m:r>
              </m:e>
            </m:d>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60353B02" w:rsidR="00591F30" w:rsidRDefault="00F91B50"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7B6811">
        <w:t>(3)</w:t>
      </w:r>
    </w:p>
    <w:p w14:paraId="44A4D404" w14:textId="283F995B" w:rsidR="00507F44" w:rsidRPr="00D539FB" w:rsidRDefault="00F91B50"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m:t>
            </m:r>
            <m:r>
              <w:rPr>
                <w:rFonts w:ascii="Cambria Math" w:hAnsi="Cambria Math"/>
              </w:rPr>
              <m:t xml:space="preserve">, </m:t>
            </m:r>
            <m:r>
              <w:rPr>
                <w:rFonts w:ascii="Cambria Math" w:hAnsi="Cambria Math"/>
              </w:rPr>
              <m:t>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 w:name="_Hlk37794084"/>
            <m:r>
              <w:rPr>
                <w:rFonts w:ascii="Cambria Math" w:hAnsi="Cambria Math"/>
              </w:rPr>
              <m:t>β</m:t>
            </m:r>
            <w:bookmarkEnd w:id="3"/>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m:t>
            </m:r>
            <m:r>
              <w:rPr>
                <w:rFonts w:ascii="Cambria Math" w:hAnsi="Cambria Math"/>
              </w:rPr>
              <m:t xml:space="preserve">, </m:t>
            </m:r>
            <m:r>
              <w:rPr>
                <w:rFonts w:ascii="Cambria Math" w:hAnsi="Cambria Math"/>
              </w:rPr>
              <m:t>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46314FC4" w:rsidR="00D061A8" w:rsidRPr="008D7F9E" w:rsidRDefault="00345A0C" w:rsidP="00407563">
      <w:pPr>
        <w:spacing w:line="480" w:lineRule="auto"/>
        <w:rPr>
          <w:u w:val="single"/>
        </w:rPr>
      </w:pPr>
      <w:bookmarkStart w:id="4"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w:t>
      </w:r>
      <w:r w:rsidR="00D061A8">
        <w:lastRenderedPageBreak/>
        <w:t xml:space="preserve">may certainly result from contributions of implicit and explicit mechanisms, but the model does not distinguish between the two.  </w:t>
      </w:r>
    </w:p>
    <w:bookmarkEnd w:id="4"/>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7A89C1F6" w:rsidR="00284743" w:rsidRDefault="004216BF" w:rsidP="00407563">
      <w:pPr>
        <w:tabs>
          <w:tab w:val="left" w:pos="3510"/>
        </w:tabs>
        <w:spacing w:line="480" w:lineRule="auto"/>
      </w:pPr>
      <w:r>
        <w:t>Model fitting and model selection</w:t>
      </w:r>
      <w:r w:rsidR="00971F0B">
        <w:t>, in conjunction with the described behavioral analyses,</w:t>
      </w:r>
      <w:r>
        <w:t xml:space="preserve"> will </w:t>
      </w:r>
      <w:r w:rsidR="00971F0B">
        <w:t>form</w:t>
      </w:r>
      <w:r>
        <w:t xml:space="preserve"> the basis for our inferences regarding which </w:t>
      </w:r>
      <w:r w:rsidR="00275E07">
        <w:t xml:space="preserve">of the two models (hypotheses) </w:t>
      </w:r>
      <w:r>
        <w:t xml:space="preserve">is </w:t>
      </w:r>
      <w:r w:rsidR="00275E07">
        <w:t xml:space="preserve">more strongly </w:t>
      </w:r>
      <w:r>
        <w:t xml:space="preserve">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w:t>
      </w:r>
      <w:proofErr w:type="spellStart"/>
      <w:r w:rsidR="00F84330">
        <w:t>fmincon</w:t>
      </w:r>
      <w:proofErr w:type="spellEnd"/>
      <w:r w:rsidR="00F84330">
        <w:t xml:space="preserve"> function in MATLAB</w:t>
      </w:r>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w:t>
      </w:r>
      <w:r w:rsidR="00D31F5D">
        <w:t xml:space="preserve">paired </w:t>
      </w:r>
      <w:r w:rsidR="000B101F">
        <w:t>t-test</w:t>
      </w:r>
      <w:r w:rsidR="00CC7B76">
        <w:t xml:space="preserve">. </w:t>
      </w:r>
      <w:r w:rsidR="00C941D4">
        <w:t>The</w:t>
      </w:r>
      <w:r w:rsidR="00CC7B76">
        <w:t xml:space="preserve"> </w:t>
      </w:r>
      <w:r w:rsidR="00EF6128">
        <w:t>number of subjects best fit by each model</w:t>
      </w:r>
      <w:r w:rsidR="00C941D4">
        <w:t xml:space="preserve"> will be </w:t>
      </w:r>
      <w:r w:rsidR="00971F0B">
        <w:t>visualized in a figure</w:t>
      </w:r>
      <w:r w:rsidR="00D31F5D">
        <w:t>.</w:t>
      </w:r>
      <w:r w:rsidR="000B101F">
        <w:t xml:space="preserve"> </w:t>
      </w:r>
      <w:r w:rsidR="00D31F5D">
        <w:t>As fits to individual data can be noisy</w:t>
      </w:r>
      <w:r w:rsidR="00C941D4">
        <w:t xml:space="preserve"> </w:t>
      </w:r>
      <w:r w:rsidR="00EC7030">
        <w:fldChar w:fldCharType="begin"/>
      </w:r>
      <w:r w:rsidR="00EC7030">
        <w:instrText xml:space="preserve"> ADDIN ZOTERO_ITEM CSL_CITATION {"citationID":"e8eyoKpK","properties":{"formattedCitation":"(Wilson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EC7030">
        <w:fldChar w:fldCharType="separate"/>
      </w:r>
      <w:r w:rsidR="00EC7030" w:rsidRPr="00EC7030">
        <w:t>(Wilson and Collins, 2019)</w:t>
      </w:r>
      <w:r w:rsidR="00EC7030">
        <w:fldChar w:fldCharType="end"/>
      </w:r>
      <w:r w:rsidR="00D31F5D">
        <w:t xml:space="preserve">, we will also calculate AIC scores on fits to the </w:t>
      </w:r>
      <w:r w:rsidR="00C941D4">
        <w:t xml:space="preserve">average </w:t>
      </w:r>
      <w:r w:rsidR="00D31F5D">
        <w:t>learning functions across conditions.</w:t>
      </w:r>
      <w:r w:rsidR="00C941D4">
        <w:t xml:space="preserve"> To provide confidence intervals on parameter estimates, we will fit the average learning function for each of 10,000 bootstrapped samples and report the empirical 2.5</w:t>
      </w:r>
      <w:r w:rsidR="00C941D4" w:rsidRPr="00C941D4">
        <w:rPr>
          <w:vertAlign w:val="superscript"/>
        </w:rPr>
        <w:t>th</w:t>
      </w:r>
      <w:r w:rsidR="00C941D4">
        <w:t xml:space="preserve"> and 97.5</w:t>
      </w:r>
      <w:r w:rsidR="00C941D4" w:rsidRPr="00C941D4">
        <w:rPr>
          <w:vertAlign w:val="superscript"/>
        </w:rPr>
        <w:t>th</w:t>
      </w:r>
      <w:r w:rsidR="00C941D4">
        <w:t xml:space="preserve"> percentile values. </w:t>
      </w:r>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10C1B6E0"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w:t>
      </w:r>
      <w:r>
        <w:lastRenderedPageBreak/>
        <w:t xml:space="preserve">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B5F72E9"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 xml:space="preserve">Strategy plus Use-Dependent model is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In direct contrast to this framework, the </w:t>
      </w:r>
      <w:r>
        <w:t xml:space="preserve">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2F6E6F5" w:rsidR="000B101F" w:rsidRDefault="00912883" w:rsidP="00407563">
      <w:pPr>
        <w:spacing w:line="480" w:lineRule="auto"/>
      </w:pPr>
      <w:r>
        <w:t xml:space="preserve">We </w:t>
      </w:r>
      <w:r w:rsidR="000B101F">
        <w:t xml:space="preserve">obtained parameters for model simulation by fitting the models to each individual from a previously collected dataset.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23BB437E" w:rsidR="000B101F" w:rsidRDefault="000B101F" w:rsidP="00407563">
      <w:pPr>
        <w:spacing w:line="480" w:lineRule="auto"/>
      </w:pPr>
      <w:r>
        <w:lastRenderedPageBreak/>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We also analyzed the washout rates for each model. </w:t>
      </w:r>
      <w:r w:rsidR="000E106F">
        <w:t xml:space="preserve">The Strategy plus Use-Dependent model predicts a consistent washout rate across conditions. </w:t>
      </w:r>
      <w:r w:rsidR="00912883">
        <w:t xml:space="preserve">The Adaptative Bayesian model predicts </w:t>
      </w:r>
      <w:r w:rsidR="00F66EA9">
        <w:t>slower</w:t>
      </w:r>
      <w:r w:rsidR="00912883">
        <w:t xml:space="preserve"> washout as the conditions are less stable. </w:t>
      </w:r>
      <w:r w:rsidR="004216BF">
        <w:t xml:space="preserve">Based on these simulations, </w:t>
      </w:r>
      <w:r w:rsidR="000E106F">
        <w:t xml:space="preserve">if the Strategy plus Use-Dependent model is more appropriate, we will observe an absence of differences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90FAB57"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Uniform condition</w:t>
      </w:r>
      <w:r w:rsidR="00AC59AC">
        <w:t>, with 2/3 of these individual also completing the Repeated condition</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Uniform 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24C44768" w:rsidR="00717692" w:rsidRDefault="00B94330" w:rsidP="00407563">
      <w:pPr>
        <w:spacing w:line="480" w:lineRule="auto"/>
      </w:pPr>
      <w:r>
        <w:lastRenderedPageBreak/>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34691E">
        <w:t xml:space="preserve">, 2020, </w:t>
      </w:r>
      <w:r w:rsidR="00A85F44">
        <w:t xml:space="preserve">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6C744682" w14:textId="77777777" w:rsidR="00EC7030" w:rsidRPr="00EC7030" w:rsidRDefault="00F849E4" w:rsidP="00EC7030">
      <w:pPr>
        <w:pStyle w:val="Bibliography"/>
      </w:pPr>
      <w:r>
        <w:fldChar w:fldCharType="begin"/>
      </w:r>
      <w:r w:rsidR="00173209">
        <w:instrText xml:space="preserve"> ADDIN ZOTERO_BIBL {"uncited":[],"omitted":[],"custom":[]} CSL_BIBLIOGRAPHY </w:instrText>
      </w:r>
      <w:r>
        <w:fldChar w:fldCharType="separate"/>
      </w:r>
      <w:r w:rsidR="00EC7030" w:rsidRPr="00EC7030">
        <w:t>Cherry-Allen KM, Statton MA, Celnik PA, Bastian AJ (2018) A dual-learning paradigm simultaneously improves multiple features of gait post-stroke. Neurorehabil Neural Repair 32:810–820.</w:t>
      </w:r>
    </w:p>
    <w:p w14:paraId="43C1CEAE" w14:textId="77777777" w:rsidR="00EC7030" w:rsidRPr="00EC7030" w:rsidRDefault="00EC7030" w:rsidP="00EC7030">
      <w:pPr>
        <w:pStyle w:val="Bibliography"/>
      </w:pPr>
      <w:r w:rsidRPr="00EC7030">
        <w:t>Classen J, Liepert J, Wise SP, Hallett M, Cohen LG (1998) Rapid plasticity of human cortical movement representation induced by practice. J Neurophysiol 79:1117–1123.</w:t>
      </w:r>
    </w:p>
    <w:p w14:paraId="7D22C0F3" w14:textId="77777777" w:rsidR="00EC7030" w:rsidRPr="00EC7030" w:rsidRDefault="00EC7030" w:rsidP="00EC7030">
      <w:pPr>
        <w:pStyle w:val="Bibliography"/>
      </w:pPr>
      <w:r w:rsidRPr="00EC7030">
        <w:t>Day KA, Leech KA, Roemmich RT, Bastian AJ (2018) Accelerating locomotor savings in learning: compressing four training days to one. J Neurophysiol 119:2100–2113.</w:t>
      </w:r>
    </w:p>
    <w:p w14:paraId="39511F04" w14:textId="77777777" w:rsidR="00EC7030" w:rsidRPr="00EC7030" w:rsidRDefault="00EC7030" w:rsidP="00EC7030">
      <w:pPr>
        <w:pStyle w:val="Bibliography"/>
      </w:pPr>
      <w:r w:rsidRPr="00EC7030">
        <w:t>Diedrichsen J, White O, Newman D, Lally N (2010) Use-dependent and error-based learning of motor behaviors. J Neurosci 30:5159–5166.</w:t>
      </w:r>
    </w:p>
    <w:p w14:paraId="781FB64A" w14:textId="77777777" w:rsidR="00EC7030" w:rsidRPr="00EC7030" w:rsidRDefault="00EC7030" w:rsidP="00EC7030">
      <w:pPr>
        <w:pStyle w:val="Bibliography"/>
      </w:pPr>
      <w:r w:rsidRPr="00EC7030">
        <w:t>Ernst MO, Banks MS (2002) Humans integrate visual and haptic information in a statistically optimal fashion. Nature 415:429–433.</w:t>
      </w:r>
    </w:p>
    <w:p w14:paraId="73A12CEA" w14:textId="77777777" w:rsidR="00EC7030" w:rsidRPr="00EC7030" w:rsidRDefault="00EC7030" w:rsidP="00EC7030">
      <w:pPr>
        <w:pStyle w:val="Bibliography"/>
      </w:pPr>
      <w:r w:rsidRPr="00EC7030">
        <w:t>French MA, Morton SM, Charalambous CC, Reisman DS (2018) A locomotor learning paradigm using distorted visual feedback elicits strategic learning. J Neurophysiol 120:1923–1931.</w:t>
      </w:r>
    </w:p>
    <w:p w14:paraId="09450CEA" w14:textId="77777777" w:rsidR="00EC7030" w:rsidRPr="00EC7030" w:rsidRDefault="00EC7030" w:rsidP="00EC7030">
      <w:pPr>
        <w:pStyle w:val="Bibliography"/>
      </w:pPr>
      <w:r w:rsidRPr="00EC7030">
        <w:t>Hammerbeck U, Yousif N, Greenwood R, Rothwell JC, Diedrichsen J (2014) Movement speed is biased by prior experience. Journal of Neurophysiology 111:128–134.</w:t>
      </w:r>
    </w:p>
    <w:p w14:paraId="390D22E2" w14:textId="77777777" w:rsidR="00EC7030" w:rsidRPr="00EC7030" w:rsidRDefault="00EC7030" w:rsidP="00EC7030">
      <w:pPr>
        <w:pStyle w:val="Bibliography"/>
      </w:pPr>
      <w:r w:rsidRPr="00EC7030">
        <w:t>Hardwick RM, Forrence AD, Krakauer JW, Haith AM (2019) Time-dependent competition between goal-directed and habitual response preparation. Nat Hum Behav 3:1252–1262.</w:t>
      </w:r>
    </w:p>
    <w:p w14:paraId="48000295" w14:textId="77777777" w:rsidR="00EC7030" w:rsidRPr="00EC7030" w:rsidRDefault="00EC7030" w:rsidP="00EC7030">
      <w:pPr>
        <w:pStyle w:val="Bibliography"/>
      </w:pPr>
      <w:r w:rsidRPr="00EC7030">
        <w:t>Holmes AP, Blair RC, Watson JD, Ford I (1996) Nonparametric analysis of statistic images from functional mapping experiments. J Cereb Blood Flow Metab 16:7–22.</w:t>
      </w:r>
    </w:p>
    <w:p w14:paraId="436FD6BC" w14:textId="77777777" w:rsidR="00EC7030" w:rsidRPr="00EC7030" w:rsidRDefault="00EC7030" w:rsidP="00EC7030">
      <w:pPr>
        <w:pStyle w:val="Bibliography"/>
      </w:pPr>
      <w:r w:rsidRPr="00EC7030">
        <w:t>Hussain SJ, Hanson AS, Tseng S-C, Morton SM (2013) A locomotor adaptation including explicit knowledge and removal of postadaptation errors induces complete 24-hour retention. J Neurophysiol 110:916–925.</w:t>
      </w:r>
    </w:p>
    <w:p w14:paraId="348DC483" w14:textId="77777777" w:rsidR="00EC7030" w:rsidRPr="00EC7030" w:rsidRDefault="00EC7030" w:rsidP="00EC7030">
      <w:pPr>
        <w:pStyle w:val="Bibliography"/>
      </w:pPr>
      <w:r w:rsidRPr="00EC7030">
        <w:t>Kim S-J, Krebs HI (2012) Effects of implicit visual feedback distortion on human gait. Exp Brain Res 218:495–502.</w:t>
      </w:r>
    </w:p>
    <w:p w14:paraId="3DB8A3BE" w14:textId="77777777" w:rsidR="00EC7030" w:rsidRPr="00EC7030" w:rsidRDefault="00EC7030" w:rsidP="00EC7030">
      <w:pPr>
        <w:pStyle w:val="Bibliography"/>
      </w:pPr>
      <w:r w:rsidRPr="00EC7030">
        <w:t>Kim S-J, Mugisha D (2014) Effect of explicit visual feedback distortion on human gait. J Neuroeng Rehabil 11:74.</w:t>
      </w:r>
    </w:p>
    <w:p w14:paraId="6F6E74CE" w14:textId="77777777" w:rsidR="00EC7030" w:rsidRPr="00EC7030" w:rsidRDefault="00EC7030" w:rsidP="00EC7030">
      <w:pPr>
        <w:pStyle w:val="Bibliography"/>
      </w:pPr>
      <w:r w:rsidRPr="00EC7030">
        <w:t>Kitago T, Ryan SL, Mazzoni P, Krakauer JW, Haith AM (2013) Unlearning versus savings in visuomotor adaptation: comparing effects of washout, passage of time, and removal of errors on motor memory. Front Hum Neurosci 7.</w:t>
      </w:r>
    </w:p>
    <w:p w14:paraId="7B83F94B" w14:textId="77777777" w:rsidR="00EC7030" w:rsidRPr="00EC7030" w:rsidRDefault="00EC7030" w:rsidP="00EC7030">
      <w:pPr>
        <w:pStyle w:val="Bibliography"/>
      </w:pPr>
      <w:r w:rsidRPr="00EC7030">
        <w:t>Körding K (2007) Decision Theory: What “Should” the Nervous System Do? Science 318:606–610.</w:t>
      </w:r>
    </w:p>
    <w:p w14:paraId="10FFB932" w14:textId="77777777" w:rsidR="00EC7030" w:rsidRPr="00EC7030" w:rsidRDefault="00EC7030" w:rsidP="00EC7030">
      <w:pPr>
        <w:pStyle w:val="Bibliography"/>
      </w:pPr>
      <w:r w:rsidRPr="00EC7030">
        <w:t>Lakens D (2017) Equivalence Tests: A Practical Primer for t Tests, Correlations, and Meta-Analyses. Social Psychological and Personality Science.</w:t>
      </w:r>
    </w:p>
    <w:p w14:paraId="3D706BE3" w14:textId="77777777" w:rsidR="00EC7030" w:rsidRPr="00EC7030" w:rsidRDefault="00EC7030" w:rsidP="00EC7030">
      <w:pPr>
        <w:pStyle w:val="Bibliography"/>
      </w:pPr>
      <w:r w:rsidRPr="00EC7030">
        <w:t>Lakens D (2013) Calculating and reporting effect sizes to facilitate cumulative science: a practical primer for t-tests and ANOVAs. Front Psychol 4.</w:t>
      </w:r>
    </w:p>
    <w:p w14:paraId="1CE7AA33" w14:textId="77777777" w:rsidR="00EC7030" w:rsidRPr="00EC7030" w:rsidRDefault="00EC7030" w:rsidP="00EC7030">
      <w:pPr>
        <w:pStyle w:val="Bibliography"/>
      </w:pPr>
      <w:r w:rsidRPr="00EC7030">
        <w:t>Leech KA, Roemmich RT, Bastian AJ (2018) Creating flexible motor memories in human walking. Sci Rep 8:94.</w:t>
      </w:r>
    </w:p>
    <w:p w14:paraId="7E792BFB" w14:textId="77777777" w:rsidR="00EC7030" w:rsidRPr="00EC7030" w:rsidRDefault="00EC7030" w:rsidP="00EC7030">
      <w:pPr>
        <w:pStyle w:val="Bibliography"/>
      </w:pPr>
      <w:r w:rsidRPr="00EC7030">
        <w:t>Long AW, Roemmich RT, Bastian AJ (2016) Blocking trial-by-trial error correction does not interfere with motor learning in human walking. J Neurophysiol 115:2341–2348.</w:t>
      </w:r>
    </w:p>
    <w:p w14:paraId="09994B00" w14:textId="77777777" w:rsidR="00EC7030" w:rsidRPr="00EC7030" w:rsidRDefault="00EC7030" w:rsidP="00EC7030">
      <w:pPr>
        <w:pStyle w:val="Bibliography"/>
      </w:pPr>
      <w:r w:rsidRPr="00EC7030">
        <w:t>Maris E, Oostenveld R (2007) Nonparametric statistical testing of EEG- and MEG-data. Journal of Neuroscience Methods 164:177–190.</w:t>
      </w:r>
    </w:p>
    <w:p w14:paraId="58DEFA91" w14:textId="77777777" w:rsidR="00EC7030" w:rsidRPr="00EC7030" w:rsidRDefault="00EC7030" w:rsidP="00EC7030">
      <w:pPr>
        <w:pStyle w:val="Bibliography"/>
      </w:pPr>
      <w:r w:rsidRPr="00EC7030">
        <w:t>Mawase F, Lopez D, Celnik PA, Haith AM (2018) Movement Repetition Facilitates Response Preparation. Cell Reports 24:801–808.</w:t>
      </w:r>
    </w:p>
    <w:p w14:paraId="7D3F7606" w14:textId="77777777" w:rsidR="00EC7030" w:rsidRPr="00EC7030" w:rsidRDefault="00EC7030" w:rsidP="00EC7030">
      <w:pPr>
        <w:pStyle w:val="Bibliography"/>
      </w:pPr>
      <w:r w:rsidRPr="00EC7030">
        <w:t>Nichols TE, Holmes AP (2002) Nonparametric permutation tests for functional neuroimaging: A primer with examples. Hum Brain Mapp 15:1–25.</w:t>
      </w:r>
    </w:p>
    <w:p w14:paraId="069FACDC" w14:textId="77777777" w:rsidR="00EC7030" w:rsidRPr="00EC7030" w:rsidRDefault="00EC7030" w:rsidP="00EC7030">
      <w:pPr>
        <w:pStyle w:val="Bibliography"/>
      </w:pPr>
      <w:r w:rsidRPr="00EC7030">
        <w:t>Orban de Xivry J-J, Criscimagna-Hemminger SE, Shadmehr R (2011) Contributions of the motor cortex to adaptive control of reaching depend on the perturbation schedule. Cereb Cortex 21:1475–1484.</w:t>
      </w:r>
    </w:p>
    <w:p w14:paraId="36B71DF5" w14:textId="77777777" w:rsidR="00EC7030" w:rsidRPr="00EC7030" w:rsidRDefault="00EC7030" w:rsidP="00EC7030">
      <w:pPr>
        <w:pStyle w:val="Bibliography"/>
      </w:pPr>
      <w:r w:rsidRPr="00EC7030">
        <w:lastRenderedPageBreak/>
        <w:t>Schmidt RA, Lee TD (2005) Motor control and learning: A behavioral emphasis, 4th ed, Motor control and learning: A behavioral emphasis, 4th ed. Champaign, IL, US: Human Kinetics.</w:t>
      </w:r>
    </w:p>
    <w:p w14:paraId="2A051606" w14:textId="77777777" w:rsidR="00EC7030" w:rsidRPr="00EC7030" w:rsidRDefault="00EC7030" w:rsidP="00EC7030">
      <w:pPr>
        <w:pStyle w:val="Bibliography"/>
      </w:pPr>
      <w:r w:rsidRPr="00EC7030">
        <w:t>Statton MA, Toliver A, Bastian AJ (2016) A dual-learning paradigm can simultaneously train multiple characteristics of walking. J Neurophysiol 115:2692–2700.</w:t>
      </w:r>
    </w:p>
    <w:p w14:paraId="202AABBD" w14:textId="77777777" w:rsidR="00EC7030" w:rsidRPr="00EC7030" w:rsidRDefault="00EC7030" w:rsidP="00EC7030">
      <w:pPr>
        <w:pStyle w:val="Bibliography"/>
      </w:pPr>
      <w:r w:rsidRPr="00EC7030">
        <w:t>Verstynen T, Sabes PN (2011) How each movement changes the next: an experimental and theoretical study of fast adaptive priors in reaching. J Neurosci 31:10050–10059.</w:t>
      </w:r>
    </w:p>
    <w:p w14:paraId="200B370C" w14:textId="77777777" w:rsidR="00EC7030" w:rsidRPr="00EC7030" w:rsidRDefault="00EC7030" w:rsidP="00EC7030">
      <w:pPr>
        <w:pStyle w:val="Bibliography"/>
      </w:pPr>
      <w:r w:rsidRPr="00EC7030">
        <w:t>Wei K, Körding K (2009) Relevance of error: what drives motor adaptation? J Neurophysiol 101:655–664.</w:t>
      </w:r>
    </w:p>
    <w:p w14:paraId="694B827A" w14:textId="77777777" w:rsidR="00EC7030" w:rsidRPr="00EC7030" w:rsidRDefault="00EC7030" w:rsidP="00EC7030">
      <w:pPr>
        <w:pStyle w:val="Bibliography"/>
      </w:pPr>
      <w:r w:rsidRPr="00EC7030">
        <w:t>Wilson RC, Collins AG (2019) Ten simple rules for the computational modeling of behavioral data. eLife 8:e49547.</w:t>
      </w:r>
    </w:p>
    <w:p w14:paraId="10D9683A" w14:textId="77777777" w:rsidR="00EC7030" w:rsidRPr="00EC7030" w:rsidRDefault="00EC7030" w:rsidP="00EC7030">
      <w:pPr>
        <w:pStyle w:val="Bibliography"/>
      </w:pPr>
      <w:r w:rsidRPr="00EC7030">
        <w:t>Wong AL, Goldsmith J, Forrence AD, Haith AM, Krakauer JW (2017) Reaction times can reflect habits rather than computations. Elife 6.</w:t>
      </w:r>
    </w:p>
    <w:p w14:paraId="7F802DBE" w14:textId="77777777" w:rsidR="00EC7030" w:rsidRPr="00EC7030" w:rsidRDefault="00EC7030" w:rsidP="00EC7030">
      <w:pPr>
        <w:pStyle w:val="Bibliography"/>
      </w:pPr>
      <w:r w:rsidRPr="00EC7030">
        <w:t>Wood J, Kim H, French MA, Reisman DS, Morton SM (2020) Use-Dependent Plasticity Explains Aftereffects in Visually Guided Locomotor Learning of a Novel Step Length Asymmetry. Journal of Neurophysiology.</w:t>
      </w:r>
    </w:p>
    <w:p w14:paraId="7D4BCE92" w14:textId="72AA3D64"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53C4CC99" w:rsidR="00A54C54" w:rsidRDefault="00A54C54" w:rsidP="00407563">
      <w:pPr>
        <w:spacing w:line="480" w:lineRule="auto"/>
      </w:pPr>
      <w:commentRangeStart w:id="5"/>
      <w:r>
        <w:rPr>
          <w:b/>
          <w:bCs/>
        </w:rPr>
        <w:t>Figure</w:t>
      </w:r>
      <w:r w:rsidR="00461857">
        <w:rPr>
          <w:b/>
          <w:bCs/>
        </w:rPr>
        <w:t xml:space="preserve"> </w:t>
      </w:r>
      <w:r>
        <w:rPr>
          <w:b/>
          <w:bCs/>
        </w:rPr>
        <w:t xml:space="preserve">1: </w:t>
      </w:r>
      <w:r w:rsidR="001E4289">
        <w:t>Participants will walk on a treadmill while watching feedback of their step length (</w:t>
      </w:r>
      <w:r w:rsidR="001E4289" w:rsidRPr="00461857">
        <w:rPr>
          <w:b/>
          <w:bCs/>
        </w:rPr>
        <w:t>A</w:t>
      </w:r>
      <w:r w:rsidR="001E4289">
        <w:t>). Their step lengths will be represented as a blue (left) and green (right) bar which increases in height during the swing phase and holds on the screen at the moment of heel strike. During the Learning phase, the participant will aim for a pink horizontal target line which is derived from their baseline step length (</w:t>
      </w:r>
      <w:r w:rsidR="001E4289" w:rsidRPr="00461857">
        <w:rPr>
          <w:b/>
          <w:bCs/>
        </w:rPr>
        <w:t>B</w:t>
      </w:r>
      <w:r w:rsidR="001E4289">
        <w:t xml:space="preserve"> – both panels). </w:t>
      </w:r>
      <w:commentRangeEnd w:id="5"/>
      <w:r w:rsidR="00B46221">
        <w:rPr>
          <w:rStyle w:val="CommentReference"/>
        </w:rPr>
        <w:commentReference w:id="5"/>
      </w:r>
      <w:r w:rsidR="001E4289">
        <w:t>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AD3EDA">
        <w:t>Target distribution for each c</w:t>
      </w:r>
      <w:r w:rsidR="001E4289">
        <w:t>ondition</w:t>
      </w:r>
      <w:r w:rsidR="00AD3EDA">
        <w:t xml:space="preserve"> </w:t>
      </w:r>
      <w:r w:rsidR="001E4289">
        <w:t>(</w:t>
      </w:r>
      <w:r w:rsidR="001E4289" w:rsidRPr="00461857">
        <w:rPr>
          <w:b/>
          <w:bCs/>
        </w:rPr>
        <w:t>C</w:t>
      </w:r>
      <w:r w:rsidR="00AD3EDA">
        <w:t>)</w:t>
      </w:r>
      <w:r w:rsidR="001E4289">
        <w:t xml:space="preserve">: During the Repeated condition targets will </w:t>
      </w:r>
      <w:r w:rsidR="006E30BF">
        <w:t>always be at</w:t>
      </w:r>
      <w:r w:rsidR="001E4289">
        <w:t xml:space="preserve"> </w:t>
      </w:r>
      <w:r w:rsidR="00AD3EDA">
        <w:t>22% SAI</w:t>
      </w:r>
      <w:r w:rsidR="006E30BF">
        <w:t xml:space="preserve"> during the Learning phase</w:t>
      </w:r>
      <w:r w:rsidR="001E4289">
        <w:t xml:space="preserve">. </w:t>
      </w:r>
      <w:r w:rsidR="00AD3EDA">
        <w:t>During the 5</w:t>
      </w:r>
      <w:r w:rsidR="00F66EA9">
        <w:t xml:space="preserve">% </w:t>
      </w:r>
      <w:r w:rsidR="00AD3EDA">
        <w:t xml:space="preserve">σ condition targets will be drawn from a normal distribution centered around 22% SAI and a standard deviation of 5% SAI. During the Uniform condition targets will be drawn from a uniform distribution between 5% and 39% SAI. </w:t>
      </w:r>
      <w:r w:rsidR="00AD3EDA">
        <w:t>Learning schedule for each condition (</w:t>
      </w:r>
      <w:r w:rsidR="00AD3EDA" w:rsidRPr="00461857">
        <w:rPr>
          <w:b/>
          <w:bCs/>
        </w:rPr>
        <w:t>D</w:t>
      </w:r>
      <w:r w:rsidR="00AD3EDA">
        <w:t xml:space="preserve">): </w:t>
      </w:r>
      <w:r w:rsidR="00C04364">
        <w:t xml:space="preserve">Each </w:t>
      </w:r>
      <w:r w:rsidR="00C04364">
        <w:t>condition</w:t>
      </w:r>
      <w:r w:rsidR="00C04364">
        <w:t xml:space="preserve"> will </w:t>
      </w:r>
      <w:r w:rsidR="00C04364">
        <w:t>include a Baseline (</w:t>
      </w:r>
      <w:proofErr w:type="spellStart"/>
      <w:r w:rsidR="00C04364">
        <w:t>Bsl</w:t>
      </w:r>
      <w:proofErr w:type="spellEnd"/>
      <w:r w:rsidR="00C04364">
        <w:t xml:space="preserve">), Learning and Washout phase. </w:t>
      </w:r>
      <w:r w:rsidR="00B10903">
        <w:t>Shaded regions indicate no visual feedback will be shown on the sc</w:t>
      </w:r>
      <w:r w:rsidR="00B10903">
        <w:t xml:space="preserve">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4916A651"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xml:space="preserve"> (</w:t>
      </w:r>
      <w:r w:rsidRPr="00B37452">
        <w:rPr>
          <w:b/>
          <w:bCs/>
        </w:rPr>
        <w:t>A</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 xml:space="preserve">phase </w:t>
      </w:r>
      <w:r w:rsidR="008A49B1">
        <w:t>(</w:t>
      </w:r>
      <w:r w:rsidR="00C04364">
        <w:rPr>
          <w:b/>
          <w:bCs/>
        </w:rPr>
        <w:t>B</w:t>
      </w:r>
      <w:r w:rsidR="008A49B1">
        <w:t xml:space="preserve">) and Early </w:t>
      </w:r>
      <w:r w:rsidR="00CF21BD">
        <w:t>Washout is</w:t>
      </w:r>
      <w:r w:rsidR="008A49B1">
        <w:t xml:space="preserve"> strides 6-30 of the </w:t>
      </w:r>
      <w:r w:rsidR="008A49B1">
        <w:lastRenderedPageBreak/>
        <w:t>Washout phase (</w:t>
      </w:r>
      <w:r w:rsidR="00C04364">
        <w:rPr>
          <w:b/>
          <w:bCs/>
        </w:rPr>
        <w:t>C</w:t>
      </w:r>
      <w:r w:rsidR="008A49B1">
        <w:t xml:space="preserve">). </w:t>
      </w:r>
      <w:r w:rsidR="00973512">
        <w:t>Filled circles represent the mean and error bars represent one standard deviation</w:t>
      </w:r>
      <w:r w:rsidR="00220B35">
        <w:t xml:space="preserve"> of bootstrapped sample means</w:t>
      </w:r>
      <w:r w:rsidR="00973512">
        <w:t xml:space="preserve">. </w:t>
      </w:r>
      <w:r w:rsidR="009F0962">
        <w:t xml:space="preserve">Mean and standard deviations of </w:t>
      </w:r>
      <w:r w:rsidR="00C04364">
        <w:t>Washout rates for each model across conditions (</w:t>
      </w:r>
      <w:r w:rsidR="00C04364">
        <w:rPr>
          <w:b/>
          <w:bCs/>
        </w:rPr>
        <w:t>D</w:t>
      </w:r>
      <w:r w:rsidR="00C04364">
        <w:t xml:space="preserve">). </w:t>
      </w:r>
      <w:commentRangeStart w:id="6"/>
      <w:r w:rsidR="009F0962">
        <w:t>R</w:t>
      </w:r>
      <w:r w:rsidR="009F0962">
        <w:t xml:space="preserve">ates are plotted in terms of a </w:t>
      </w:r>
      <w:r w:rsidR="009F0962">
        <w:t>r</w:t>
      </w:r>
      <w:r w:rsidR="009F0962">
        <w:t xml:space="preserve">etention </w:t>
      </w:r>
      <w:r w:rsidR="009F0962">
        <w:t>f</w:t>
      </w:r>
      <w:r w:rsidR="009F0962">
        <w:t>actor where values closer to 1 indicate</w:t>
      </w:r>
      <w:r w:rsidR="009F0962">
        <w:t xml:space="preserve"> a greater amount of SAI is remembered from one stride to the next.</w:t>
      </w:r>
      <w:commentRangeEnd w:id="6"/>
      <w:r w:rsidR="00B46221">
        <w:rPr>
          <w:rStyle w:val="CommentReference"/>
        </w:rPr>
        <w:commentReference w:id="6"/>
      </w:r>
    </w:p>
    <w:p w14:paraId="218E3F23" w14:textId="6918E7FF" w:rsidR="00F66EA9" w:rsidRDefault="00F66EA9" w:rsidP="00407563">
      <w:pPr>
        <w:spacing w:line="480" w:lineRule="auto"/>
      </w:pPr>
    </w:p>
    <w:p w14:paraId="5351EFE7" w14:textId="4DA42508" w:rsidR="00F66EA9" w:rsidRDefault="00F66EA9" w:rsidP="00407563">
      <w:pPr>
        <w:spacing w:line="480" w:lineRule="auto"/>
      </w:pPr>
      <w:r>
        <w:rPr>
          <w:b/>
          <w:bCs/>
        </w:rPr>
        <w:t>Figure 4:</w:t>
      </w:r>
      <w:r>
        <w:t xml:space="preserve"> </w:t>
      </w:r>
      <w:r>
        <w:t xml:space="preserve">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SAI was averaged across the entire Leaning phase for each participant for the Repeated and Uniform conditions</w:t>
      </w:r>
      <w:r w:rsidR="008147A1">
        <w:t xml:space="preserve"> (Learning SAI mean). </w:t>
      </w:r>
      <w:r>
        <w:t>SAI standard deviation was calculated across the entire Learning phase for each participant for the Repeated and Uniform 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osub Kim" w:date="2020-06-01T11:19:00Z" w:initials="HK">
    <w:p w14:paraId="218E1FBD" w14:textId="422C6172" w:rsidR="00AC36D6" w:rsidRDefault="00AC36D6">
      <w:pPr>
        <w:pStyle w:val="CommentText"/>
      </w:pPr>
      <w:r>
        <w:rPr>
          <w:rStyle w:val="CommentReference"/>
        </w:rPr>
        <w:annotationRef/>
      </w:r>
      <w:r>
        <w:t>The dots weren’t connecting quite right in the previous version</w:t>
      </w:r>
      <w:r>
        <w:t xml:space="preserve"> of the paragraph</w:t>
      </w:r>
      <w:r>
        <w:t>. Plus, we didn’t say anything about how we knew the biases were from UDL. I think this para is much stronger now.</w:t>
      </w:r>
    </w:p>
  </w:comment>
  <w:comment w:id="1" w:author="Hyosub Kim" w:date="2020-06-01T11:23:00Z" w:initials="HK">
    <w:p w14:paraId="3472A05D" w14:textId="6A86E663" w:rsidR="00AC36D6" w:rsidRDefault="00AC36D6">
      <w:pPr>
        <w:pStyle w:val="CommentText"/>
      </w:pPr>
      <w:r>
        <w:rPr>
          <w:rStyle w:val="CommentReference"/>
        </w:rPr>
        <w:annotationRef/>
      </w:r>
      <w:r>
        <w:t xml:space="preserve">If we’re adjusting the calculation so that we get out a retention factor instead of a rate, </w:t>
      </w:r>
      <w:r w:rsidR="0034691E">
        <w:t xml:space="preserve">explain how it was done (e.g., 1- Beta, or whatever) and </w:t>
      </w:r>
      <w:r>
        <w:t xml:space="preserve">make that clear here. </w:t>
      </w:r>
    </w:p>
    <w:p w14:paraId="195A2D61" w14:textId="77777777" w:rsidR="0034691E" w:rsidRDefault="0034691E">
      <w:pPr>
        <w:pStyle w:val="CommentText"/>
      </w:pPr>
    </w:p>
    <w:p w14:paraId="26BA15CB" w14:textId="03780459" w:rsidR="0034691E" w:rsidRDefault="00B46221">
      <w:pPr>
        <w:pStyle w:val="CommentText"/>
      </w:pPr>
      <w:r>
        <w:t xml:space="preserve">Alternatively, since we keep talking about washout rates, why don’t we go back to reporting the unlearning/trial, as in </w:t>
      </w:r>
      <w:proofErr w:type="spellStart"/>
      <w:r>
        <w:t>Kitago</w:t>
      </w:r>
      <w:proofErr w:type="spellEnd"/>
      <w:r>
        <w:t xml:space="preserve"> et al. </w:t>
      </w:r>
    </w:p>
  </w:comment>
  <w:comment w:id="5" w:author="Hyosub Kim" w:date="2020-06-01T11:40:00Z" w:initials="HK">
    <w:p w14:paraId="6E55B72C" w14:textId="77777777" w:rsidR="00B46221" w:rsidRDefault="00B46221">
      <w:pPr>
        <w:pStyle w:val="CommentText"/>
      </w:pPr>
      <w:r>
        <w:rPr>
          <w:rStyle w:val="CommentReference"/>
        </w:rPr>
        <w:annotationRef/>
      </w:r>
      <w:r>
        <w:t xml:space="preserve">Any particular reason that you put caption letters at end of sentences instead of at start? I think it might make more sense to put at start of sentence when possible. </w:t>
      </w:r>
    </w:p>
    <w:p w14:paraId="49D40515" w14:textId="77777777" w:rsidR="00B46221" w:rsidRDefault="00B46221">
      <w:pPr>
        <w:pStyle w:val="CommentText"/>
      </w:pPr>
    </w:p>
    <w:p w14:paraId="6BA22224" w14:textId="38ADA2F1" w:rsidR="00B46221" w:rsidRDefault="00B46221">
      <w:pPr>
        <w:pStyle w:val="CommentText"/>
      </w:pPr>
      <w:r>
        <w:t xml:space="preserve">Figure 3’s caption is especially discombobulating. </w:t>
      </w:r>
    </w:p>
  </w:comment>
  <w:comment w:id="6" w:author="Hyosub Kim" w:date="2020-06-01T11:42:00Z" w:initials="HK">
    <w:p w14:paraId="32C0D272" w14:textId="0D3EED2C" w:rsidR="00B46221" w:rsidRDefault="00B46221">
      <w:pPr>
        <w:pStyle w:val="CommentText"/>
      </w:pPr>
      <w:r>
        <w:rPr>
          <w:rStyle w:val="CommentReference"/>
        </w:rPr>
        <w:annotationRef/>
      </w:r>
      <w:r>
        <w:t xml:space="preserve">Remember to change based on what you decide as far as reporting washout rates. </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E1FBD" w15:done="0"/>
  <w15:commentEx w15:paraId="26BA15CB" w15:done="0"/>
  <w15:commentEx w15:paraId="6BA22224" w15:done="0"/>
  <w15:commentEx w15:paraId="32C0D2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4541" w16cex:dateUtc="2020-05-31T19:01:00Z"/>
  <w16cex:commentExtensible w16cex:durableId="227F41C6" w16cex:dateUtc="2020-06-0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E1FBD" w16cid:durableId="227F62DA"/>
  <w16cid:commentId w16cid:paraId="26BA15CB" w16cid:durableId="227F63BA"/>
  <w16cid:commentId w16cid:paraId="6BA22224" w16cid:durableId="227F67A7"/>
  <w16cid:commentId w16cid:paraId="32C0D272" w16cid:durableId="227F68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E903D" w14:textId="77777777" w:rsidR="00C95492" w:rsidRDefault="00C95492" w:rsidP="00930253">
      <w:r>
        <w:separator/>
      </w:r>
    </w:p>
  </w:endnote>
  <w:endnote w:type="continuationSeparator" w:id="0">
    <w:p w14:paraId="6F13B068" w14:textId="77777777" w:rsidR="00C95492" w:rsidRDefault="00C95492"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F91B50" w:rsidRDefault="00F91B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F91B50" w:rsidRDefault="00F91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F5DCD" w14:textId="77777777" w:rsidR="00C95492" w:rsidRDefault="00C95492" w:rsidP="00930253">
      <w:r>
        <w:separator/>
      </w:r>
    </w:p>
  </w:footnote>
  <w:footnote w:type="continuationSeparator" w:id="0">
    <w:p w14:paraId="2BDEE90F" w14:textId="77777777" w:rsidR="00C95492" w:rsidRDefault="00C95492"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31559"/>
    <w:rsid w:val="00031CA2"/>
    <w:rsid w:val="000322D0"/>
    <w:rsid w:val="00036041"/>
    <w:rsid w:val="00040512"/>
    <w:rsid w:val="000425AC"/>
    <w:rsid w:val="000434DC"/>
    <w:rsid w:val="0004441C"/>
    <w:rsid w:val="00044A7B"/>
    <w:rsid w:val="00046641"/>
    <w:rsid w:val="00052DDC"/>
    <w:rsid w:val="000603CE"/>
    <w:rsid w:val="00063A05"/>
    <w:rsid w:val="000652AF"/>
    <w:rsid w:val="000710A3"/>
    <w:rsid w:val="00074632"/>
    <w:rsid w:val="00074E0C"/>
    <w:rsid w:val="00075FD5"/>
    <w:rsid w:val="0007610C"/>
    <w:rsid w:val="0008084B"/>
    <w:rsid w:val="00082C6F"/>
    <w:rsid w:val="000866CB"/>
    <w:rsid w:val="00091A50"/>
    <w:rsid w:val="000B101F"/>
    <w:rsid w:val="000B38A2"/>
    <w:rsid w:val="000B55EA"/>
    <w:rsid w:val="000B6815"/>
    <w:rsid w:val="000B6FC3"/>
    <w:rsid w:val="000C1E7C"/>
    <w:rsid w:val="000C593F"/>
    <w:rsid w:val="000D60A4"/>
    <w:rsid w:val="000E106F"/>
    <w:rsid w:val="000E211E"/>
    <w:rsid w:val="000E4428"/>
    <w:rsid w:val="000E5A2B"/>
    <w:rsid w:val="000E5D70"/>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D8"/>
    <w:rsid w:val="001A5E58"/>
    <w:rsid w:val="001B5FD4"/>
    <w:rsid w:val="001C1DFC"/>
    <w:rsid w:val="001C484F"/>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7A3E"/>
    <w:rsid w:val="00230E3F"/>
    <w:rsid w:val="00230F8A"/>
    <w:rsid w:val="00233FC7"/>
    <w:rsid w:val="00234029"/>
    <w:rsid w:val="002363E1"/>
    <w:rsid w:val="00237BEF"/>
    <w:rsid w:val="002434D8"/>
    <w:rsid w:val="002447EF"/>
    <w:rsid w:val="002502A3"/>
    <w:rsid w:val="00253C43"/>
    <w:rsid w:val="0027304B"/>
    <w:rsid w:val="00275E07"/>
    <w:rsid w:val="002807A6"/>
    <w:rsid w:val="0028136C"/>
    <w:rsid w:val="00282F5A"/>
    <w:rsid w:val="00284743"/>
    <w:rsid w:val="002867D9"/>
    <w:rsid w:val="00286FFC"/>
    <w:rsid w:val="00291398"/>
    <w:rsid w:val="00297946"/>
    <w:rsid w:val="002A1729"/>
    <w:rsid w:val="002A1C0E"/>
    <w:rsid w:val="002A2521"/>
    <w:rsid w:val="002A4793"/>
    <w:rsid w:val="002B3507"/>
    <w:rsid w:val="002B60A5"/>
    <w:rsid w:val="002C3195"/>
    <w:rsid w:val="002C6E34"/>
    <w:rsid w:val="002C7787"/>
    <w:rsid w:val="002C7B5B"/>
    <w:rsid w:val="002D4204"/>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3632"/>
    <w:rsid w:val="00345474"/>
    <w:rsid w:val="00345A0C"/>
    <w:rsid w:val="00345CB5"/>
    <w:rsid w:val="0034691E"/>
    <w:rsid w:val="003476BF"/>
    <w:rsid w:val="003522E6"/>
    <w:rsid w:val="00352405"/>
    <w:rsid w:val="00354810"/>
    <w:rsid w:val="00362381"/>
    <w:rsid w:val="0036544F"/>
    <w:rsid w:val="00372996"/>
    <w:rsid w:val="00381226"/>
    <w:rsid w:val="003868B7"/>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F6E97"/>
    <w:rsid w:val="00400746"/>
    <w:rsid w:val="00403D28"/>
    <w:rsid w:val="00407563"/>
    <w:rsid w:val="004144B8"/>
    <w:rsid w:val="00414CFC"/>
    <w:rsid w:val="00417191"/>
    <w:rsid w:val="004216BF"/>
    <w:rsid w:val="00434096"/>
    <w:rsid w:val="00435560"/>
    <w:rsid w:val="004357CE"/>
    <w:rsid w:val="00443F01"/>
    <w:rsid w:val="004525AD"/>
    <w:rsid w:val="00453885"/>
    <w:rsid w:val="00453FA2"/>
    <w:rsid w:val="004613D4"/>
    <w:rsid w:val="00461857"/>
    <w:rsid w:val="00462330"/>
    <w:rsid w:val="0046248A"/>
    <w:rsid w:val="00465960"/>
    <w:rsid w:val="004769D9"/>
    <w:rsid w:val="00481D8C"/>
    <w:rsid w:val="00485262"/>
    <w:rsid w:val="00487E66"/>
    <w:rsid w:val="0049425E"/>
    <w:rsid w:val="00497AA2"/>
    <w:rsid w:val="004A0A3B"/>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2131D"/>
    <w:rsid w:val="005258B5"/>
    <w:rsid w:val="00526793"/>
    <w:rsid w:val="00536EB2"/>
    <w:rsid w:val="0053792A"/>
    <w:rsid w:val="00540243"/>
    <w:rsid w:val="00552947"/>
    <w:rsid w:val="0055455E"/>
    <w:rsid w:val="005568E3"/>
    <w:rsid w:val="005624A6"/>
    <w:rsid w:val="00562F80"/>
    <w:rsid w:val="00565ACF"/>
    <w:rsid w:val="00570AA5"/>
    <w:rsid w:val="005735ED"/>
    <w:rsid w:val="00577EAD"/>
    <w:rsid w:val="00581540"/>
    <w:rsid w:val="00582034"/>
    <w:rsid w:val="00586DF0"/>
    <w:rsid w:val="00591DC0"/>
    <w:rsid w:val="00591F30"/>
    <w:rsid w:val="00593788"/>
    <w:rsid w:val="00595508"/>
    <w:rsid w:val="005A0AC7"/>
    <w:rsid w:val="005A1AB3"/>
    <w:rsid w:val="005A2FC1"/>
    <w:rsid w:val="005A4F63"/>
    <w:rsid w:val="005B0478"/>
    <w:rsid w:val="005B476B"/>
    <w:rsid w:val="005B4FE3"/>
    <w:rsid w:val="005B646C"/>
    <w:rsid w:val="005B694A"/>
    <w:rsid w:val="005B71CE"/>
    <w:rsid w:val="005C0A9A"/>
    <w:rsid w:val="005C22A4"/>
    <w:rsid w:val="005D6D5A"/>
    <w:rsid w:val="005D7B1F"/>
    <w:rsid w:val="005E012E"/>
    <w:rsid w:val="005E1D22"/>
    <w:rsid w:val="005E5895"/>
    <w:rsid w:val="005E7DA2"/>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2C22"/>
    <w:rsid w:val="00657265"/>
    <w:rsid w:val="0066064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C28D7"/>
    <w:rsid w:val="006D3860"/>
    <w:rsid w:val="006D67BD"/>
    <w:rsid w:val="006E30BF"/>
    <w:rsid w:val="006E6702"/>
    <w:rsid w:val="006E6ED6"/>
    <w:rsid w:val="006F42B6"/>
    <w:rsid w:val="006F70EA"/>
    <w:rsid w:val="007072CE"/>
    <w:rsid w:val="007078B4"/>
    <w:rsid w:val="00707D77"/>
    <w:rsid w:val="00713B83"/>
    <w:rsid w:val="00717692"/>
    <w:rsid w:val="00735C46"/>
    <w:rsid w:val="007364F1"/>
    <w:rsid w:val="007376E8"/>
    <w:rsid w:val="00750A29"/>
    <w:rsid w:val="00752118"/>
    <w:rsid w:val="007549C8"/>
    <w:rsid w:val="007562D9"/>
    <w:rsid w:val="00757D6B"/>
    <w:rsid w:val="0076375E"/>
    <w:rsid w:val="00764145"/>
    <w:rsid w:val="00767FB7"/>
    <w:rsid w:val="00774C81"/>
    <w:rsid w:val="007822D4"/>
    <w:rsid w:val="00787A66"/>
    <w:rsid w:val="00791028"/>
    <w:rsid w:val="00791B3D"/>
    <w:rsid w:val="00794216"/>
    <w:rsid w:val="007A1489"/>
    <w:rsid w:val="007A42CC"/>
    <w:rsid w:val="007A69F4"/>
    <w:rsid w:val="007B1EA8"/>
    <w:rsid w:val="007B26FD"/>
    <w:rsid w:val="007B2ADE"/>
    <w:rsid w:val="007B6811"/>
    <w:rsid w:val="007B79B7"/>
    <w:rsid w:val="007C3D1D"/>
    <w:rsid w:val="007D3C9C"/>
    <w:rsid w:val="007D3E12"/>
    <w:rsid w:val="007D6FE6"/>
    <w:rsid w:val="007D7627"/>
    <w:rsid w:val="007D7D05"/>
    <w:rsid w:val="007E2E69"/>
    <w:rsid w:val="007E41FE"/>
    <w:rsid w:val="007E505C"/>
    <w:rsid w:val="007F0703"/>
    <w:rsid w:val="007F1BE9"/>
    <w:rsid w:val="007F3390"/>
    <w:rsid w:val="00800585"/>
    <w:rsid w:val="0080062B"/>
    <w:rsid w:val="008046D6"/>
    <w:rsid w:val="00812DE8"/>
    <w:rsid w:val="008147A1"/>
    <w:rsid w:val="00820F8C"/>
    <w:rsid w:val="00821264"/>
    <w:rsid w:val="0084357F"/>
    <w:rsid w:val="00845358"/>
    <w:rsid w:val="00853000"/>
    <w:rsid w:val="00860256"/>
    <w:rsid w:val="0086160D"/>
    <w:rsid w:val="008626E9"/>
    <w:rsid w:val="008677E3"/>
    <w:rsid w:val="00873381"/>
    <w:rsid w:val="00874CE6"/>
    <w:rsid w:val="00875AC0"/>
    <w:rsid w:val="00880873"/>
    <w:rsid w:val="00881312"/>
    <w:rsid w:val="008819C3"/>
    <w:rsid w:val="00882248"/>
    <w:rsid w:val="008823C2"/>
    <w:rsid w:val="00891306"/>
    <w:rsid w:val="00894FC9"/>
    <w:rsid w:val="00895680"/>
    <w:rsid w:val="008A098F"/>
    <w:rsid w:val="008A24EB"/>
    <w:rsid w:val="008A49B1"/>
    <w:rsid w:val="008A4C94"/>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366D"/>
    <w:rsid w:val="008F5C83"/>
    <w:rsid w:val="00904537"/>
    <w:rsid w:val="00905160"/>
    <w:rsid w:val="00905174"/>
    <w:rsid w:val="00912883"/>
    <w:rsid w:val="00930253"/>
    <w:rsid w:val="0094433E"/>
    <w:rsid w:val="0094548B"/>
    <w:rsid w:val="009467E9"/>
    <w:rsid w:val="00946F4E"/>
    <w:rsid w:val="009500C4"/>
    <w:rsid w:val="009605C4"/>
    <w:rsid w:val="00963314"/>
    <w:rsid w:val="009636FA"/>
    <w:rsid w:val="0096514B"/>
    <w:rsid w:val="0096539F"/>
    <w:rsid w:val="009666B1"/>
    <w:rsid w:val="00966CFC"/>
    <w:rsid w:val="00970A98"/>
    <w:rsid w:val="00971F0B"/>
    <w:rsid w:val="00973512"/>
    <w:rsid w:val="009776DA"/>
    <w:rsid w:val="00980663"/>
    <w:rsid w:val="00982B43"/>
    <w:rsid w:val="009918D7"/>
    <w:rsid w:val="0099386A"/>
    <w:rsid w:val="009A0618"/>
    <w:rsid w:val="009A0ECC"/>
    <w:rsid w:val="009A2D50"/>
    <w:rsid w:val="009A3C6C"/>
    <w:rsid w:val="009B00AF"/>
    <w:rsid w:val="009B3411"/>
    <w:rsid w:val="009B7EFA"/>
    <w:rsid w:val="009C279A"/>
    <w:rsid w:val="009D2251"/>
    <w:rsid w:val="009D3357"/>
    <w:rsid w:val="009E7B65"/>
    <w:rsid w:val="009F0962"/>
    <w:rsid w:val="009F0E5F"/>
    <w:rsid w:val="009F5254"/>
    <w:rsid w:val="009F599F"/>
    <w:rsid w:val="009F797D"/>
    <w:rsid w:val="00A107BD"/>
    <w:rsid w:val="00A148F5"/>
    <w:rsid w:val="00A156A8"/>
    <w:rsid w:val="00A15F7C"/>
    <w:rsid w:val="00A24826"/>
    <w:rsid w:val="00A27683"/>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5C60"/>
    <w:rsid w:val="00AD6FB6"/>
    <w:rsid w:val="00AE291E"/>
    <w:rsid w:val="00AE3A87"/>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E61DD"/>
    <w:rsid w:val="00BF7145"/>
    <w:rsid w:val="00C01B6E"/>
    <w:rsid w:val="00C04364"/>
    <w:rsid w:val="00C102DC"/>
    <w:rsid w:val="00C125D4"/>
    <w:rsid w:val="00C143A7"/>
    <w:rsid w:val="00C15A28"/>
    <w:rsid w:val="00C30FB9"/>
    <w:rsid w:val="00C31232"/>
    <w:rsid w:val="00C443B2"/>
    <w:rsid w:val="00C506EF"/>
    <w:rsid w:val="00C56791"/>
    <w:rsid w:val="00C63C4F"/>
    <w:rsid w:val="00C66CEF"/>
    <w:rsid w:val="00C66E3D"/>
    <w:rsid w:val="00C723C8"/>
    <w:rsid w:val="00C74495"/>
    <w:rsid w:val="00C7571B"/>
    <w:rsid w:val="00C86629"/>
    <w:rsid w:val="00C8758E"/>
    <w:rsid w:val="00C901A9"/>
    <w:rsid w:val="00C90D86"/>
    <w:rsid w:val="00C941D4"/>
    <w:rsid w:val="00C948D9"/>
    <w:rsid w:val="00C95492"/>
    <w:rsid w:val="00CA15B0"/>
    <w:rsid w:val="00CC7B76"/>
    <w:rsid w:val="00CD354D"/>
    <w:rsid w:val="00CD3C54"/>
    <w:rsid w:val="00CD59A7"/>
    <w:rsid w:val="00CE085A"/>
    <w:rsid w:val="00CE2F32"/>
    <w:rsid w:val="00CE41C1"/>
    <w:rsid w:val="00CE4A03"/>
    <w:rsid w:val="00CE4A9A"/>
    <w:rsid w:val="00CF21BD"/>
    <w:rsid w:val="00CF53EA"/>
    <w:rsid w:val="00CF67D8"/>
    <w:rsid w:val="00CF6962"/>
    <w:rsid w:val="00D00F31"/>
    <w:rsid w:val="00D01A10"/>
    <w:rsid w:val="00D0424D"/>
    <w:rsid w:val="00D061A8"/>
    <w:rsid w:val="00D105F1"/>
    <w:rsid w:val="00D11B82"/>
    <w:rsid w:val="00D12592"/>
    <w:rsid w:val="00D13F91"/>
    <w:rsid w:val="00D17F24"/>
    <w:rsid w:val="00D21E56"/>
    <w:rsid w:val="00D24F3C"/>
    <w:rsid w:val="00D31F5D"/>
    <w:rsid w:val="00D4325C"/>
    <w:rsid w:val="00D518D1"/>
    <w:rsid w:val="00D539FB"/>
    <w:rsid w:val="00D572C9"/>
    <w:rsid w:val="00D611DC"/>
    <w:rsid w:val="00D63B2C"/>
    <w:rsid w:val="00D70C81"/>
    <w:rsid w:val="00D72B44"/>
    <w:rsid w:val="00D81DF1"/>
    <w:rsid w:val="00D850BB"/>
    <w:rsid w:val="00D909B1"/>
    <w:rsid w:val="00D92AAE"/>
    <w:rsid w:val="00D93560"/>
    <w:rsid w:val="00D97987"/>
    <w:rsid w:val="00D97C5F"/>
    <w:rsid w:val="00DA120F"/>
    <w:rsid w:val="00DA2068"/>
    <w:rsid w:val="00DA79B9"/>
    <w:rsid w:val="00DB266D"/>
    <w:rsid w:val="00DB77C0"/>
    <w:rsid w:val="00DB7FE7"/>
    <w:rsid w:val="00DC076D"/>
    <w:rsid w:val="00DC1794"/>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816"/>
    <w:rsid w:val="00E677F0"/>
    <w:rsid w:val="00E74198"/>
    <w:rsid w:val="00E746DC"/>
    <w:rsid w:val="00E74E5A"/>
    <w:rsid w:val="00E756A2"/>
    <w:rsid w:val="00E80016"/>
    <w:rsid w:val="00E84A95"/>
    <w:rsid w:val="00E85C2C"/>
    <w:rsid w:val="00E913D4"/>
    <w:rsid w:val="00E93080"/>
    <w:rsid w:val="00EA377F"/>
    <w:rsid w:val="00EA3CB8"/>
    <w:rsid w:val="00EA4EFE"/>
    <w:rsid w:val="00EB1855"/>
    <w:rsid w:val="00EB2C7A"/>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20C2"/>
    <w:rsid w:val="00F2396E"/>
    <w:rsid w:val="00F242B7"/>
    <w:rsid w:val="00F246B2"/>
    <w:rsid w:val="00F25D25"/>
    <w:rsid w:val="00F315A6"/>
    <w:rsid w:val="00F368FB"/>
    <w:rsid w:val="00F36F78"/>
    <w:rsid w:val="00F43603"/>
    <w:rsid w:val="00F44901"/>
    <w:rsid w:val="00F476AF"/>
    <w:rsid w:val="00F50126"/>
    <w:rsid w:val="00F52944"/>
    <w:rsid w:val="00F5630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90CBF"/>
    <w:rsid w:val="00F914B3"/>
    <w:rsid w:val="00F91B50"/>
    <w:rsid w:val="00F970EC"/>
    <w:rsid w:val="00FA0CD2"/>
    <w:rsid w:val="00FA2486"/>
    <w:rsid w:val="00FA3E6A"/>
    <w:rsid w:val="00FB3858"/>
    <w:rsid w:val="00FC2113"/>
    <w:rsid w:val="00FC4149"/>
    <w:rsid w:val="00FC4A30"/>
    <w:rsid w:val="00FD12E6"/>
    <w:rsid w:val="00FD4FA8"/>
    <w:rsid w:val="00FD69F0"/>
    <w:rsid w:val="00FD6A98"/>
    <w:rsid w:val="00FE00C3"/>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2A9A-1697-D942-9483-75216C7F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10255</TotalTime>
  <Pages>21</Pages>
  <Words>17227</Words>
  <Characters>98196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115</cp:revision>
  <dcterms:created xsi:type="dcterms:W3CDTF">2020-05-18T20:20:00Z</dcterms:created>
  <dcterms:modified xsi:type="dcterms:W3CDTF">2020-06-01T15:42:00Z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id="QlAkTmbR"/&gt;&lt;style id="http://www.zotero.org/styles/eneuro" hasBibliography="1" bibliographyStyleHasBeenSet="1"/&gt;&lt;prefs&gt;&lt;pref name="fieldType" value="Field"/&gt;&lt;/prefs&gt;&lt;/data&gt;</vt:lpwstr>
  </property>
</Properties>
</file>