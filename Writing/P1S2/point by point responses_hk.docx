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8CD2" w14:textId="55F360C6" w:rsidR="00B26071" w:rsidRPr="00A5757F" w:rsidRDefault="00B26071" w:rsidP="00B26071">
      <w:pPr>
        <w:jc w:val="center"/>
        <w:rPr>
          <w:b/>
          <w:bCs/>
        </w:rPr>
      </w:pPr>
      <w:r w:rsidRPr="00A5757F">
        <w:rPr>
          <w:b/>
          <w:bCs/>
        </w:rPr>
        <w:t>Responses to Reviewers:</w:t>
      </w:r>
    </w:p>
    <w:p w14:paraId="74D480F7" w14:textId="77777777" w:rsidR="00B26071" w:rsidRPr="00A5757F" w:rsidRDefault="00B26071" w:rsidP="00B26071">
      <w:pPr>
        <w:jc w:val="center"/>
      </w:pPr>
    </w:p>
    <w:p w14:paraId="7A86EA1A" w14:textId="1764794C" w:rsidR="00B26071" w:rsidRPr="00A5757F" w:rsidRDefault="00B26071" w:rsidP="00B26071">
      <w:r w:rsidRPr="00A5757F">
        <w:t>Manuscript number: eN-RGR-0265-20</w:t>
      </w:r>
    </w:p>
    <w:p w14:paraId="048E0BF0" w14:textId="6B17F378" w:rsidR="00B26071" w:rsidRPr="00A5757F" w:rsidRDefault="00B26071" w:rsidP="00B26071">
      <w:r w:rsidRPr="00A5757F">
        <w:t>Manuscript title:</w:t>
      </w:r>
      <w:r w:rsidR="00C21A3D">
        <w:t xml:space="preserve"> How movement variability constrains locomotor use-dependent learning</w:t>
      </w:r>
    </w:p>
    <w:p w14:paraId="45263B6F" w14:textId="048B363E" w:rsidR="00B26071" w:rsidRPr="00A5757F" w:rsidRDefault="00B26071" w:rsidP="00B26071">
      <w:r w:rsidRPr="00A5757F">
        <w:t>Date:</w:t>
      </w:r>
      <w:r w:rsidR="00C21A3D">
        <w:t xml:space="preserve"> </w:t>
      </w:r>
    </w:p>
    <w:p w14:paraId="7075CB42" w14:textId="7203A234" w:rsidR="00B26071" w:rsidRPr="00A5757F" w:rsidRDefault="00B26071" w:rsidP="00B26071"/>
    <w:p w14:paraId="10728F38" w14:textId="7A5FC0FC" w:rsidR="00B26071" w:rsidRPr="00804F31" w:rsidRDefault="00B26071" w:rsidP="00B26071">
      <w:pPr>
        <w:rPr>
          <w:b/>
          <w:iCs/>
        </w:rPr>
      </w:pPr>
      <w:r w:rsidRPr="00804F31">
        <w:rPr>
          <w:b/>
          <w:iCs/>
        </w:rPr>
        <w:t>We thank both reviewers for their helpful comments. We have edited the manuscript accordingly. Below, please find our point-by-point responses to all the comments</w:t>
      </w:r>
      <w:r w:rsidR="00880452" w:rsidRPr="00804F31">
        <w:rPr>
          <w:b/>
          <w:iCs/>
        </w:rPr>
        <w:t xml:space="preserve"> in </w:t>
      </w:r>
      <w:r w:rsidR="00804F31">
        <w:rPr>
          <w:b/>
          <w:iCs/>
        </w:rPr>
        <w:t>bold</w:t>
      </w:r>
      <w:r w:rsidRPr="00804F31">
        <w:rPr>
          <w:b/>
          <w:iCs/>
        </w:rPr>
        <w:t>. We also identif</w:t>
      </w:r>
      <w:r w:rsidR="00A5757F" w:rsidRPr="00804F31">
        <w:rPr>
          <w:b/>
          <w:iCs/>
        </w:rPr>
        <w:t>y the location</w:t>
      </w:r>
      <w:r w:rsidR="000C397C" w:rsidRPr="00804F31">
        <w:rPr>
          <w:b/>
          <w:iCs/>
        </w:rPr>
        <w:t xml:space="preserve"> (lines)</w:t>
      </w:r>
      <w:r w:rsidR="00A5757F" w:rsidRPr="00804F31">
        <w:rPr>
          <w:b/>
          <w:iCs/>
        </w:rPr>
        <w:t xml:space="preserve"> of all edits in the tracked-changes version of the manuscript. </w:t>
      </w:r>
    </w:p>
    <w:p w14:paraId="2CB5E66E" w14:textId="5955DDA8" w:rsidR="00A5757F" w:rsidRPr="00A5757F" w:rsidRDefault="00A5757F" w:rsidP="00B26071"/>
    <w:p w14:paraId="4E254BC0" w14:textId="16F9DBBF" w:rsidR="00A5757F" w:rsidRDefault="00A5757F" w:rsidP="00B26071">
      <w:pPr>
        <w:rPr>
          <w:b/>
          <w:bCs/>
          <w:u w:val="single"/>
        </w:rPr>
      </w:pPr>
      <w:r w:rsidRPr="00A5757F">
        <w:rPr>
          <w:b/>
          <w:bCs/>
          <w:u w:val="single"/>
        </w:rPr>
        <w:t xml:space="preserve">Responses: </w:t>
      </w:r>
    </w:p>
    <w:p w14:paraId="0A6FF4F9" w14:textId="77777777" w:rsidR="00880452" w:rsidRPr="00A5757F" w:rsidRDefault="00880452" w:rsidP="00B26071">
      <w:pPr>
        <w:rPr>
          <w:b/>
          <w:bCs/>
          <w:u w:val="single"/>
        </w:rPr>
      </w:pPr>
    </w:p>
    <w:p w14:paraId="6E7ED0E8" w14:textId="08D52467" w:rsidR="00A5757F" w:rsidRDefault="00A5757F" w:rsidP="00A5757F">
      <w:pPr>
        <w:rPr>
          <w:rFonts w:eastAsia="Times New Roman"/>
          <w:color w:val="000000"/>
        </w:rPr>
      </w:pPr>
      <w:r w:rsidRPr="00D31DA9">
        <w:rPr>
          <w:b/>
          <w:bCs/>
        </w:rPr>
        <w:t>Main Request</w:t>
      </w:r>
      <w:r>
        <w:rPr>
          <w:b/>
          <w:bCs/>
        </w:rPr>
        <w:t xml:space="preserve">: </w:t>
      </w:r>
      <w:r w:rsidRPr="00A5757F">
        <w:rPr>
          <w:rFonts w:eastAsia="Times New Roman"/>
          <w:color w:val="000000"/>
        </w:rPr>
        <w:br/>
        <w:t xml:space="preserve">It would be helpful to see the learning and washout time series for the 2 subjects that they tested in the constant condition and the 3 in the high variability condition. The preliminary data that are shown only give the mean and </w:t>
      </w:r>
      <w:proofErr w:type="spellStart"/>
      <w:r w:rsidRPr="00A5757F">
        <w:rPr>
          <w:rFonts w:eastAsia="Times New Roman"/>
          <w:color w:val="000000"/>
        </w:rPr>
        <w:t>std</w:t>
      </w:r>
      <w:proofErr w:type="spellEnd"/>
      <w:r w:rsidRPr="00A5757F">
        <w:rPr>
          <w:rFonts w:eastAsia="Times New Roman"/>
          <w:color w:val="000000"/>
        </w:rPr>
        <w:t xml:space="preserve"> during of SAI during learning. This does not illustrate the time course of learning and the time course of washout trials, the latter of which is their main outcome measure based on model predictions.</w:t>
      </w:r>
    </w:p>
    <w:p w14:paraId="73E22B47" w14:textId="46A334E9" w:rsidR="00A5757F" w:rsidRDefault="00A5757F" w:rsidP="00A5757F">
      <w:pPr>
        <w:rPr>
          <w:rFonts w:eastAsia="Times New Roman"/>
          <w:color w:val="000000"/>
        </w:rPr>
      </w:pPr>
    </w:p>
    <w:p w14:paraId="7E319AB1" w14:textId="3D948925" w:rsidR="00A5757F" w:rsidRPr="00804F31" w:rsidRDefault="00612534" w:rsidP="00A5757F">
      <w:pPr>
        <w:rPr>
          <w:rFonts w:eastAsia="Times New Roman"/>
          <w:b/>
          <w:iCs/>
          <w:color w:val="000000"/>
        </w:rPr>
      </w:pPr>
      <w:r w:rsidRPr="00804F31">
        <w:rPr>
          <w:rFonts w:eastAsia="Times New Roman"/>
          <w:b/>
          <w:iCs/>
          <w:color w:val="000000"/>
        </w:rPr>
        <w:t xml:space="preserve">We agree with the reviewers with respect to the necessity of the stride by stride data and thank the reviewers for this comment. </w:t>
      </w:r>
      <w:r w:rsidR="0025281A" w:rsidRPr="00804F31">
        <w:rPr>
          <w:rFonts w:eastAsia="Times New Roman"/>
          <w:b/>
          <w:iCs/>
          <w:color w:val="000000"/>
        </w:rPr>
        <w:t>We have now expanded</w:t>
      </w:r>
      <w:r w:rsidR="000C397C" w:rsidRPr="00804F31">
        <w:rPr>
          <w:rFonts w:eastAsia="Times New Roman"/>
          <w:b/>
          <w:iCs/>
          <w:color w:val="000000"/>
        </w:rPr>
        <w:t xml:space="preserve"> the pilot data figure (Figure 4)</w:t>
      </w:r>
      <w:r w:rsidR="00941D3E" w:rsidRPr="00804F31">
        <w:rPr>
          <w:rFonts w:eastAsia="Times New Roman"/>
          <w:b/>
          <w:iCs/>
          <w:color w:val="000000"/>
        </w:rPr>
        <w:t xml:space="preserve"> to include</w:t>
      </w:r>
      <w:r w:rsidR="000C397C" w:rsidRPr="00804F31">
        <w:rPr>
          <w:rFonts w:eastAsia="Times New Roman"/>
          <w:b/>
          <w:iCs/>
          <w:color w:val="000000"/>
        </w:rPr>
        <w:t xml:space="preserve"> </w:t>
      </w:r>
      <w:r w:rsidR="00974696" w:rsidRPr="00804F31">
        <w:rPr>
          <w:rFonts w:eastAsia="Times New Roman"/>
          <w:b/>
          <w:iCs/>
          <w:color w:val="000000"/>
        </w:rPr>
        <w:t xml:space="preserve">binned </w:t>
      </w:r>
      <w:r w:rsidR="0025281A" w:rsidRPr="00804F31">
        <w:rPr>
          <w:rFonts w:eastAsia="Times New Roman"/>
          <w:b/>
          <w:iCs/>
          <w:color w:val="000000"/>
        </w:rPr>
        <w:t>stride by stride data</w:t>
      </w:r>
      <w:r w:rsidR="000C397C" w:rsidRPr="00804F31">
        <w:rPr>
          <w:rFonts w:eastAsia="Times New Roman"/>
          <w:b/>
          <w:iCs/>
          <w:color w:val="000000"/>
        </w:rPr>
        <w:t xml:space="preserve"> for all participants</w:t>
      </w:r>
      <w:r w:rsidR="00974696" w:rsidRPr="00804F31">
        <w:rPr>
          <w:rFonts w:eastAsia="Times New Roman"/>
          <w:b/>
          <w:iCs/>
          <w:color w:val="000000"/>
        </w:rPr>
        <w:t xml:space="preserve">. </w:t>
      </w:r>
      <w:del w:id="0" w:author="Hyosub Kim" w:date="2020-08-25T08:51:00Z">
        <w:r w:rsidR="00974696" w:rsidRPr="00804F31" w:rsidDel="00CC5BDC">
          <w:rPr>
            <w:rFonts w:eastAsia="Times New Roman"/>
            <w:b/>
            <w:iCs/>
            <w:color w:val="000000"/>
          </w:rPr>
          <w:delText>Each bin is the average of 3 strides</w:delText>
        </w:r>
        <w:r w:rsidR="000C397C" w:rsidRPr="00804F31" w:rsidDel="00CC5BDC">
          <w:rPr>
            <w:rFonts w:eastAsia="Times New Roman"/>
            <w:b/>
            <w:iCs/>
            <w:color w:val="000000"/>
          </w:rPr>
          <w:delText xml:space="preserve">. </w:delText>
        </w:r>
      </w:del>
      <w:r w:rsidR="00221940" w:rsidRPr="00804F31">
        <w:rPr>
          <w:rFonts w:eastAsia="Times New Roman"/>
          <w:b/>
          <w:iCs/>
          <w:color w:val="000000"/>
        </w:rPr>
        <w:t>This figure now provides a clear illustration of the time courses of the Learning and Washout phase</w:t>
      </w:r>
      <w:r w:rsidR="00974696" w:rsidRPr="00804F31">
        <w:rPr>
          <w:rFonts w:eastAsia="Times New Roman"/>
          <w:b/>
          <w:iCs/>
          <w:color w:val="000000"/>
        </w:rPr>
        <w:t>s</w:t>
      </w:r>
      <w:r w:rsidR="00221940" w:rsidRPr="00804F31">
        <w:rPr>
          <w:rFonts w:eastAsia="Times New Roman"/>
          <w:b/>
          <w:iCs/>
          <w:color w:val="000000"/>
        </w:rPr>
        <w:t xml:space="preserve">. </w:t>
      </w:r>
      <w:r w:rsidR="000C397C" w:rsidRPr="00804F31">
        <w:rPr>
          <w:rFonts w:eastAsia="Times New Roman"/>
          <w:b/>
          <w:iCs/>
          <w:color w:val="000000"/>
        </w:rPr>
        <w:t xml:space="preserve">We provide </w:t>
      </w:r>
      <w:r w:rsidR="00941D3E" w:rsidRPr="00804F31">
        <w:rPr>
          <w:rFonts w:eastAsia="Times New Roman"/>
          <w:b/>
          <w:iCs/>
          <w:color w:val="000000"/>
        </w:rPr>
        <w:t>all</w:t>
      </w:r>
      <w:r w:rsidR="000C397C" w:rsidRPr="00804F31">
        <w:rPr>
          <w:rFonts w:eastAsia="Times New Roman"/>
          <w:b/>
          <w:iCs/>
          <w:color w:val="000000"/>
        </w:rPr>
        <w:t xml:space="preserve"> individual data </w:t>
      </w:r>
      <w:r w:rsidR="00941D3E" w:rsidRPr="00804F31">
        <w:rPr>
          <w:rFonts w:eastAsia="Times New Roman"/>
          <w:b/>
          <w:iCs/>
          <w:color w:val="000000"/>
        </w:rPr>
        <w:t xml:space="preserve">and the mean </w:t>
      </w:r>
      <w:r w:rsidR="000C397C" w:rsidRPr="00804F31">
        <w:rPr>
          <w:rFonts w:eastAsia="Times New Roman"/>
          <w:b/>
          <w:iCs/>
          <w:color w:val="000000"/>
        </w:rPr>
        <w:t>for each condition</w:t>
      </w:r>
      <w:r w:rsidR="00221940" w:rsidRPr="00804F31">
        <w:rPr>
          <w:rFonts w:eastAsia="Times New Roman"/>
          <w:b/>
          <w:iCs/>
          <w:color w:val="000000"/>
        </w:rPr>
        <w:t xml:space="preserve"> across strides</w:t>
      </w:r>
      <w:r w:rsidR="000C397C" w:rsidRPr="00804F31">
        <w:rPr>
          <w:rFonts w:eastAsia="Times New Roman"/>
          <w:b/>
          <w:iCs/>
          <w:color w:val="000000"/>
        </w:rPr>
        <w:t xml:space="preserve">. We have truncated the data so that each phase </w:t>
      </w:r>
      <w:r w:rsidRPr="00804F31">
        <w:rPr>
          <w:rFonts w:eastAsia="Times New Roman"/>
          <w:b/>
          <w:iCs/>
          <w:color w:val="000000"/>
        </w:rPr>
        <w:t xml:space="preserve">(Baseline, Learning and Washout) </w:t>
      </w:r>
      <w:r w:rsidR="000C397C" w:rsidRPr="00804F31">
        <w:rPr>
          <w:rFonts w:eastAsia="Times New Roman"/>
          <w:b/>
          <w:iCs/>
          <w:color w:val="000000"/>
        </w:rPr>
        <w:t>is of equal length. Two participants completed both the high variability and the stable condition. One participant completed the high variability condition only</w:t>
      </w:r>
      <w:r w:rsidR="00941D3E" w:rsidRPr="00804F31">
        <w:rPr>
          <w:rFonts w:eastAsia="Times New Roman"/>
          <w:b/>
          <w:iCs/>
          <w:color w:val="000000"/>
        </w:rPr>
        <w:t>; however,</w:t>
      </w:r>
      <w:r w:rsidR="000C397C" w:rsidRPr="00804F31">
        <w:rPr>
          <w:rFonts w:eastAsia="Times New Roman"/>
          <w:b/>
          <w:iCs/>
          <w:color w:val="000000"/>
        </w:rPr>
        <w:t xml:space="preserve"> </w:t>
      </w:r>
      <w:r w:rsidR="00941D3E" w:rsidRPr="00804F31">
        <w:rPr>
          <w:rFonts w:eastAsia="Times New Roman"/>
          <w:b/>
          <w:iCs/>
          <w:color w:val="000000"/>
        </w:rPr>
        <w:t xml:space="preserve">there was a </w:t>
      </w:r>
      <w:del w:id="1" w:author="Hyosub Kim" w:date="2020-08-25T08:52:00Z">
        <w:r w:rsidR="00941D3E" w:rsidRPr="00804F31" w:rsidDel="00CC5BDC">
          <w:rPr>
            <w:rFonts w:eastAsia="Times New Roman"/>
            <w:b/>
            <w:iCs/>
            <w:color w:val="000000"/>
          </w:rPr>
          <w:delText>technical error</w:delText>
        </w:r>
      </w:del>
      <w:ins w:id="2" w:author="Hyosub Kim" w:date="2020-08-25T08:52:00Z">
        <w:r w:rsidR="00CC5BDC" w:rsidRPr="00804F31">
          <w:rPr>
            <w:rFonts w:eastAsia="Times New Roman"/>
            <w:b/>
            <w:iCs/>
            <w:color w:val="000000"/>
          </w:rPr>
          <w:t>bug in our code</w:t>
        </w:r>
      </w:ins>
      <w:r w:rsidR="00941D3E" w:rsidRPr="00804F31">
        <w:rPr>
          <w:rFonts w:eastAsia="Times New Roman"/>
          <w:b/>
          <w:iCs/>
          <w:color w:val="000000"/>
        </w:rPr>
        <w:t xml:space="preserve"> </w:t>
      </w:r>
      <w:r w:rsidR="00F140B1" w:rsidRPr="00804F31">
        <w:rPr>
          <w:rFonts w:eastAsia="Times New Roman"/>
          <w:b/>
          <w:iCs/>
          <w:color w:val="000000"/>
        </w:rPr>
        <w:t>(the condition changed from Highly Variability to Consistent</w:t>
      </w:r>
      <w:r w:rsidRPr="00804F31">
        <w:rPr>
          <w:rFonts w:eastAsia="Times New Roman"/>
          <w:b/>
          <w:iCs/>
          <w:color w:val="000000"/>
        </w:rPr>
        <w:t xml:space="preserve"> </w:t>
      </w:r>
      <w:del w:id="3" w:author="Hyosub Kim" w:date="2020-08-25T08:53:00Z">
        <w:r w:rsidRPr="00804F31" w:rsidDel="00CC5BDC">
          <w:rPr>
            <w:rFonts w:eastAsia="Times New Roman"/>
            <w:b/>
            <w:iCs/>
            <w:color w:val="000000"/>
          </w:rPr>
          <w:delText>in the middle</w:delText>
        </w:r>
      </w:del>
      <w:ins w:id="4" w:author="Hyosub Kim" w:date="2020-08-25T08:53:00Z">
        <w:r w:rsidR="00CC5BDC" w:rsidRPr="00804F31">
          <w:rPr>
            <w:rFonts w:eastAsia="Times New Roman"/>
            <w:b/>
            <w:iCs/>
            <w:color w:val="000000"/>
          </w:rPr>
          <w:t>towards the end</w:t>
        </w:r>
      </w:ins>
      <w:r w:rsidRPr="00804F31">
        <w:rPr>
          <w:rFonts w:eastAsia="Times New Roman"/>
          <w:b/>
          <w:iCs/>
          <w:color w:val="000000"/>
        </w:rPr>
        <w:t xml:space="preserve"> of the Learning phase</w:t>
      </w:r>
      <w:r w:rsidR="00F140B1" w:rsidRPr="00804F31">
        <w:rPr>
          <w:rFonts w:eastAsia="Times New Roman"/>
          <w:b/>
          <w:iCs/>
          <w:color w:val="000000"/>
        </w:rPr>
        <w:t>)</w:t>
      </w:r>
      <w:ins w:id="5" w:author="Hyosub Kim" w:date="2020-08-25T08:52:00Z">
        <w:r w:rsidR="00CC5BDC" w:rsidRPr="00804F31">
          <w:rPr>
            <w:rFonts w:eastAsia="Times New Roman"/>
            <w:b/>
            <w:iCs/>
            <w:color w:val="000000"/>
          </w:rPr>
          <w:t>, which has since be</w:t>
        </w:r>
      </w:ins>
      <w:ins w:id="6" w:author="Hyosub Kim" w:date="2020-08-25T08:53:00Z">
        <w:r w:rsidR="00CC5BDC" w:rsidRPr="00804F31">
          <w:rPr>
            <w:rFonts w:eastAsia="Times New Roman"/>
            <w:b/>
            <w:iCs/>
            <w:color w:val="000000"/>
          </w:rPr>
          <w:t>en fixed,</w:t>
        </w:r>
      </w:ins>
      <w:r w:rsidR="00F140B1" w:rsidRPr="00804F31">
        <w:rPr>
          <w:rFonts w:eastAsia="Times New Roman"/>
          <w:b/>
          <w:iCs/>
          <w:color w:val="000000"/>
        </w:rPr>
        <w:t xml:space="preserve"> </w:t>
      </w:r>
      <w:r w:rsidR="00941D3E" w:rsidRPr="00804F31">
        <w:rPr>
          <w:rFonts w:eastAsia="Times New Roman"/>
          <w:b/>
          <w:iCs/>
          <w:color w:val="000000"/>
        </w:rPr>
        <w:t>and therefore w</w:t>
      </w:r>
      <w:r w:rsidR="00221940" w:rsidRPr="00804F31">
        <w:rPr>
          <w:rFonts w:eastAsia="Times New Roman"/>
          <w:b/>
          <w:iCs/>
          <w:color w:val="000000"/>
        </w:rPr>
        <w:t xml:space="preserve">e have included the data for this participant up to the point where the technical </w:t>
      </w:r>
      <w:r w:rsidR="00C833E4" w:rsidRPr="00804F31">
        <w:rPr>
          <w:rFonts w:eastAsia="Times New Roman"/>
          <w:b/>
          <w:iCs/>
          <w:color w:val="000000"/>
        </w:rPr>
        <w:t xml:space="preserve">error </w:t>
      </w:r>
      <w:r w:rsidR="00221940" w:rsidRPr="00804F31">
        <w:rPr>
          <w:rFonts w:eastAsia="Times New Roman"/>
          <w:b/>
          <w:iCs/>
          <w:color w:val="000000"/>
        </w:rPr>
        <w:t>occurred.</w:t>
      </w:r>
      <w:r w:rsidR="00F140B1" w:rsidRPr="00804F31">
        <w:rPr>
          <w:rFonts w:eastAsia="Times New Roman"/>
          <w:b/>
          <w:iCs/>
          <w:color w:val="000000"/>
        </w:rPr>
        <w:t xml:space="preserve"> We also include</w:t>
      </w:r>
      <w:r w:rsidR="00974696" w:rsidRPr="00804F31">
        <w:rPr>
          <w:rFonts w:eastAsia="Times New Roman"/>
          <w:b/>
          <w:iCs/>
          <w:color w:val="000000"/>
        </w:rPr>
        <w:t xml:space="preserve"> separate plots of</w:t>
      </w:r>
      <w:r w:rsidR="00F140B1" w:rsidRPr="00804F31">
        <w:rPr>
          <w:rFonts w:eastAsia="Times New Roman"/>
          <w:b/>
          <w:iCs/>
          <w:color w:val="000000"/>
        </w:rPr>
        <w:t xml:space="preserve"> the aftereffects for these individuals</w:t>
      </w:r>
      <w:r w:rsidR="00974696" w:rsidRPr="00804F31">
        <w:rPr>
          <w:rFonts w:eastAsia="Times New Roman"/>
          <w:b/>
          <w:iCs/>
          <w:color w:val="000000"/>
        </w:rPr>
        <w:t>. T</w:t>
      </w:r>
      <w:r w:rsidR="00F140B1" w:rsidRPr="00804F31">
        <w:rPr>
          <w:rFonts w:eastAsia="Times New Roman"/>
          <w:b/>
          <w:iCs/>
          <w:color w:val="000000"/>
        </w:rPr>
        <w:t xml:space="preserve">he </w:t>
      </w:r>
      <w:commentRangeStart w:id="7"/>
      <w:r w:rsidR="00F140B1" w:rsidRPr="00804F31">
        <w:rPr>
          <w:rFonts w:eastAsia="Times New Roman"/>
          <w:b/>
          <w:iCs/>
          <w:color w:val="000000"/>
        </w:rPr>
        <w:t>Initial Bias (first 5 strides of washout</w:t>
      </w:r>
      <w:commentRangeEnd w:id="7"/>
      <w:r w:rsidR="00CC5BDC" w:rsidRPr="00804F31">
        <w:rPr>
          <w:rStyle w:val="CommentReference"/>
          <w:b/>
        </w:rPr>
        <w:commentReference w:id="7"/>
      </w:r>
      <w:r w:rsidR="00F140B1" w:rsidRPr="00804F31">
        <w:rPr>
          <w:rFonts w:eastAsia="Times New Roman"/>
          <w:b/>
          <w:iCs/>
          <w:color w:val="000000"/>
        </w:rPr>
        <w:t>) and the Early Washout (strides 6 to 30) are visualized here</w:t>
      </w:r>
      <w:r w:rsidR="00974696" w:rsidRPr="00804F31">
        <w:rPr>
          <w:rFonts w:eastAsia="Times New Roman"/>
          <w:b/>
          <w:iCs/>
          <w:color w:val="000000"/>
        </w:rPr>
        <w:t xml:space="preserve"> for the Consistent and High Variability conditions. </w:t>
      </w:r>
    </w:p>
    <w:p w14:paraId="7BAA0D31" w14:textId="45C90012" w:rsidR="00880452" w:rsidRDefault="00880452" w:rsidP="00A5757F"/>
    <w:p w14:paraId="6CD9083D" w14:textId="77777777" w:rsidR="00880452" w:rsidRPr="00A5757F" w:rsidRDefault="00880452" w:rsidP="00880452">
      <w:pPr>
        <w:rPr>
          <w:b/>
          <w:bCs/>
        </w:rPr>
      </w:pPr>
      <w:r w:rsidRPr="00A5757F">
        <w:rPr>
          <w:b/>
          <w:bCs/>
        </w:rPr>
        <w:t xml:space="preserve">Reviewer #1: </w:t>
      </w:r>
    </w:p>
    <w:p w14:paraId="15496277" w14:textId="5D48E153" w:rsid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explicitly in the methods in what way their theory is distinct from the one proposed in </w:t>
      </w:r>
      <w:proofErr w:type="spellStart"/>
      <w:r w:rsidRPr="00A5757F">
        <w:rPr>
          <w:color w:val="000000"/>
        </w:rPr>
        <w:t>Diedrichsen</w:t>
      </w:r>
      <w:proofErr w:type="spellEnd"/>
      <w:r w:rsidRPr="00A5757F">
        <w:rPr>
          <w:color w:val="000000"/>
        </w:rPr>
        <w:t xml:space="preserve"> et al. 2010. In other words, is it the exact same theory but just adapted to locomotion?</w:t>
      </w:r>
    </w:p>
    <w:p w14:paraId="02780820" w14:textId="1446F907" w:rsidR="00880452" w:rsidRDefault="00880452" w:rsidP="008B5B26">
      <w:pPr>
        <w:autoSpaceDE w:val="0"/>
        <w:autoSpaceDN w:val="0"/>
        <w:adjustRightInd w:val="0"/>
        <w:ind w:left="360"/>
      </w:pPr>
    </w:p>
    <w:p w14:paraId="7E907647" w14:textId="41128E93" w:rsidR="00F140B1" w:rsidRDefault="00452CFA" w:rsidP="00F140B1">
      <w:pPr>
        <w:ind w:left="360"/>
        <w:rPr>
          <w:rFonts w:eastAsia="Times New Roman"/>
          <w:i/>
          <w:iCs/>
          <w:color w:val="000000"/>
          <w:shd w:val="clear" w:color="auto" w:fill="FFFFFF"/>
        </w:rPr>
      </w:pPr>
      <w:r w:rsidRPr="00804F31">
        <w:rPr>
          <w:rFonts w:eastAsia="Times New Roman"/>
          <w:b/>
          <w:iCs/>
          <w:color w:val="000000"/>
          <w:shd w:val="clear" w:color="auto" w:fill="FFFFFF"/>
        </w:rPr>
        <w:t>We agree with the reviewer that there should be more explicit description</w:t>
      </w:r>
      <w:r w:rsidR="00974696" w:rsidRPr="00804F31">
        <w:rPr>
          <w:rFonts w:eastAsia="Times New Roman"/>
          <w:b/>
          <w:iCs/>
          <w:color w:val="000000"/>
          <w:shd w:val="clear" w:color="auto" w:fill="FFFFFF"/>
        </w:rPr>
        <w:t xml:space="preserve"> of how our theory is distinct from that of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w:t>
      </w:r>
      <w:r w:rsidR="00804F31">
        <w:rPr>
          <w:rFonts w:eastAsia="Times New Roman"/>
          <w:b/>
          <w:iCs/>
          <w:color w:val="000000"/>
          <w:shd w:val="clear" w:color="auto" w:fill="FFFFFF"/>
        </w:rPr>
        <w:t xml:space="preserve"> and</w:t>
      </w:r>
      <w:r w:rsidR="00974696" w:rsidRPr="00804F31">
        <w:rPr>
          <w:rFonts w:eastAsia="Times New Roman"/>
          <w:b/>
          <w:iCs/>
          <w:color w:val="000000"/>
          <w:shd w:val="clear" w:color="auto" w:fill="FFFFFF"/>
        </w:rPr>
        <w:t xml:space="preserve"> have now added further description</w:t>
      </w:r>
      <w:r w:rsidRPr="00804F31">
        <w:rPr>
          <w:rFonts w:eastAsia="Times New Roman"/>
          <w:b/>
          <w:iCs/>
          <w:color w:val="000000"/>
          <w:shd w:val="clear" w:color="auto" w:fill="FFFFFF"/>
        </w:rPr>
        <w:t xml:space="preserve"> in the Model Based Methods section (lines 199-202). </w:t>
      </w:r>
      <w:r w:rsidR="00F140B1" w:rsidRPr="00804F31">
        <w:rPr>
          <w:rFonts w:eastAsia="Times New Roman"/>
          <w:b/>
          <w:iCs/>
          <w:color w:val="000000"/>
          <w:shd w:val="clear" w:color="auto" w:fill="FFFFFF"/>
        </w:rPr>
        <w:t xml:space="preserve">The original model from the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2010 paper combines two processes: use-dependent learning and error-based learning. The error-based learning component is based on a force field adaptation task. The force field adaptation task in </w:t>
      </w:r>
      <w:proofErr w:type="spellStart"/>
      <w:r w:rsidR="00F140B1" w:rsidRPr="00804F31">
        <w:rPr>
          <w:rFonts w:eastAsia="Times New Roman"/>
          <w:b/>
          <w:iCs/>
          <w:color w:val="000000"/>
          <w:shd w:val="clear" w:color="auto" w:fill="FFFFFF"/>
        </w:rPr>
        <w:t>Diedrichsen</w:t>
      </w:r>
      <w:proofErr w:type="spellEnd"/>
      <w:r w:rsidR="00F140B1" w:rsidRPr="00804F31">
        <w:rPr>
          <w:rFonts w:eastAsia="Times New Roman"/>
          <w:b/>
          <w:iCs/>
          <w:color w:val="000000"/>
          <w:shd w:val="clear" w:color="auto" w:fill="FFFFFF"/>
        </w:rPr>
        <w:t xml:space="preserve"> et al. is </w:t>
      </w:r>
      <w:del w:id="8" w:author="Hyosub Kim" w:date="2020-08-25T11:04:00Z">
        <w:r w:rsidR="00F140B1" w:rsidRPr="00804F31" w:rsidDel="00804F31">
          <w:rPr>
            <w:rFonts w:eastAsia="Times New Roman"/>
            <w:b/>
            <w:iCs/>
            <w:color w:val="000000"/>
            <w:shd w:val="clear" w:color="auto" w:fill="FFFFFF"/>
          </w:rPr>
          <w:delText xml:space="preserve">quite </w:delText>
        </w:r>
      </w:del>
      <w:ins w:id="9" w:author="Hyosub Kim" w:date="2020-08-25T11:04:00Z">
        <w:r w:rsidR="00804F31" w:rsidRPr="00804F31">
          <w:rPr>
            <w:rFonts w:eastAsia="Times New Roman"/>
            <w:b/>
            <w:iCs/>
            <w:color w:val="000000"/>
            <w:shd w:val="clear" w:color="auto" w:fill="FFFFFF"/>
          </w:rPr>
          <w:t>q</w:t>
        </w:r>
        <w:r w:rsidR="00804F31">
          <w:rPr>
            <w:rFonts w:eastAsia="Times New Roman"/>
            <w:b/>
            <w:iCs/>
            <w:color w:val="000000"/>
            <w:shd w:val="clear" w:color="auto" w:fill="FFFFFF"/>
          </w:rPr>
          <w:t xml:space="preserve">ualitatively </w:t>
        </w:r>
      </w:ins>
      <w:r w:rsidR="00F140B1" w:rsidRPr="00804F31">
        <w:rPr>
          <w:rFonts w:eastAsia="Times New Roman"/>
          <w:b/>
          <w:iCs/>
          <w:color w:val="000000"/>
          <w:shd w:val="clear" w:color="auto" w:fill="FFFFFF"/>
        </w:rPr>
        <w:t xml:space="preserve">different from the one we plan to use in the current study. Previous work has demonstrated that participants learn </w:t>
      </w:r>
      <w:r w:rsidR="00AA1B96" w:rsidRPr="00804F31">
        <w:rPr>
          <w:rFonts w:eastAsia="Times New Roman"/>
          <w:b/>
          <w:iCs/>
          <w:color w:val="000000"/>
          <w:shd w:val="clear" w:color="auto" w:fill="FFFFFF"/>
        </w:rPr>
        <w:t>the</w:t>
      </w:r>
      <w:r w:rsidR="00F140B1" w:rsidRPr="00804F31">
        <w:rPr>
          <w:rFonts w:eastAsia="Times New Roman"/>
          <w:b/>
          <w:iCs/>
          <w:color w:val="000000"/>
          <w:shd w:val="clear" w:color="auto" w:fill="FFFFFF"/>
        </w:rPr>
        <w:t xml:space="preserve"> walking task</w:t>
      </w:r>
      <w:r w:rsidR="00AA1B96" w:rsidRPr="00804F31">
        <w:rPr>
          <w:rFonts w:eastAsia="Times New Roman"/>
          <w:b/>
          <w:iCs/>
          <w:color w:val="000000"/>
          <w:shd w:val="clear" w:color="auto" w:fill="FFFFFF"/>
        </w:rPr>
        <w:t xml:space="preserve"> we are proposing</w:t>
      </w:r>
      <w:r w:rsidR="00F140B1" w:rsidRPr="00804F31">
        <w:rPr>
          <w:rFonts w:eastAsia="Times New Roman"/>
          <w:b/>
          <w:iCs/>
          <w:color w:val="000000"/>
          <w:shd w:val="clear" w:color="auto" w:fill="FFFFFF"/>
        </w:rPr>
        <w:t xml:space="preserve"> through primarily explicit or strategic means and that this task does not provide a robust sensory prediction error to elicit adaptation even when the bars are distorted </w:t>
      </w:r>
      <w:r w:rsidR="00F140B1" w:rsidRPr="00804F31">
        <w:rPr>
          <w:rFonts w:eastAsia="Times New Roman"/>
          <w:b/>
          <w:iCs/>
          <w:color w:val="000000"/>
          <w:shd w:val="clear" w:color="auto" w:fill="FFFFFF"/>
        </w:rPr>
        <w:fldChar w:fldCharType="begin"/>
      </w:r>
      <w:r w:rsidR="00F140B1" w:rsidRPr="00804F31">
        <w:rPr>
          <w:rFonts w:eastAsia="Times New Roman"/>
          <w:b/>
          <w:iCs/>
          <w:color w:val="000000"/>
          <w:shd w:val="clear" w:color="auto" w:fill="FFFFFF"/>
        </w:rPr>
        <w:instrText xml:space="preserve"> ADDIN ZOTERO_ITEM CSL_CITATION {"citationID":"K8H1DPJF","properties":{"formattedCitation":"(French et al., 2018; Wood et al., 2020)","plainCitation":"(French et al., 2018;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F140B1" w:rsidRPr="00804F31">
        <w:rPr>
          <w:rFonts w:eastAsia="Times New Roman"/>
          <w:b/>
          <w:iCs/>
          <w:color w:val="000000"/>
          <w:shd w:val="clear" w:color="auto" w:fill="FFFFFF"/>
        </w:rPr>
        <w:fldChar w:fldCharType="separate"/>
      </w:r>
      <w:r w:rsidR="00F140B1" w:rsidRPr="00804F31">
        <w:rPr>
          <w:b/>
          <w:iCs/>
        </w:rPr>
        <w:t>(French et al., 2018; Wood et al., 2020)</w:t>
      </w:r>
      <w:r w:rsidR="00F140B1" w:rsidRPr="00804F31">
        <w:rPr>
          <w:rFonts w:eastAsia="Times New Roman"/>
          <w:b/>
          <w:iCs/>
          <w:color w:val="000000"/>
          <w:shd w:val="clear" w:color="auto" w:fill="FFFFFF"/>
        </w:rPr>
        <w:fldChar w:fldCharType="end"/>
      </w:r>
      <w:r w:rsidR="00F140B1" w:rsidRPr="00804F31">
        <w:rPr>
          <w:rFonts w:eastAsia="Times New Roman"/>
          <w:b/>
          <w:iCs/>
          <w:color w:val="000000"/>
          <w:shd w:val="clear" w:color="auto" w:fill="FFFFFF"/>
        </w:rPr>
        <w:t xml:space="preserve">. For these reasons, we replaced the error-based </w:t>
      </w:r>
      <w:r w:rsidR="00F140B1" w:rsidRPr="00804F31">
        <w:rPr>
          <w:rFonts w:eastAsia="Times New Roman"/>
          <w:b/>
          <w:iCs/>
          <w:color w:val="000000"/>
          <w:shd w:val="clear" w:color="auto" w:fill="FFFFFF"/>
        </w:rPr>
        <w:lastRenderedPageBreak/>
        <w:t>learning component with a strategic component.</w:t>
      </w:r>
      <w:r w:rsidR="00974696" w:rsidRPr="00804F31">
        <w:rPr>
          <w:rFonts w:eastAsia="Times New Roman"/>
          <w:b/>
          <w:iCs/>
          <w:color w:val="000000"/>
          <w:shd w:val="clear" w:color="auto" w:fill="FFFFFF"/>
        </w:rPr>
        <w:t xml:space="preserve"> The use-dependent plasticity component remains the same as in </w:t>
      </w:r>
      <w:proofErr w:type="spellStart"/>
      <w:r w:rsidR="00974696" w:rsidRPr="00804F31">
        <w:rPr>
          <w:rFonts w:eastAsia="Times New Roman"/>
          <w:b/>
          <w:iCs/>
          <w:color w:val="000000"/>
          <w:shd w:val="clear" w:color="auto" w:fill="FFFFFF"/>
        </w:rPr>
        <w:t>Diedrichsen</w:t>
      </w:r>
      <w:proofErr w:type="spellEnd"/>
      <w:r w:rsidR="00974696" w:rsidRPr="00804F31">
        <w:rPr>
          <w:rFonts w:eastAsia="Times New Roman"/>
          <w:b/>
          <w:iCs/>
          <w:color w:val="000000"/>
          <w:shd w:val="clear" w:color="auto" w:fill="FFFFFF"/>
        </w:rPr>
        <w:t xml:space="preserve"> et al. 2010. </w:t>
      </w:r>
      <w:del w:id="10" w:author="Hyosub Kim" w:date="2020-08-25T11:05:00Z">
        <w:r w:rsidR="00974696" w:rsidRPr="00804F31" w:rsidDel="00804F31">
          <w:rPr>
            <w:rFonts w:eastAsia="Times New Roman"/>
            <w:b/>
            <w:iCs/>
            <w:color w:val="000000"/>
            <w:shd w:val="clear" w:color="auto" w:fill="FFFFFF"/>
          </w:rPr>
          <w:delText>However, they did not explicit</w:delText>
        </w:r>
        <w:r w:rsidR="00804F31" w:rsidDel="00804F31">
          <w:rPr>
            <w:rFonts w:eastAsia="Times New Roman"/>
            <w:b/>
            <w:iCs/>
            <w:color w:val="000000"/>
            <w:shd w:val="clear" w:color="auto" w:fill="FFFFFF"/>
          </w:rPr>
          <w:delText>ly</w:delText>
        </w:r>
        <w:r w:rsidR="00974696" w:rsidRPr="00804F31" w:rsidDel="00804F31">
          <w:rPr>
            <w:rFonts w:eastAsia="Times New Roman"/>
            <w:b/>
            <w:iCs/>
            <w:color w:val="000000"/>
            <w:shd w:val="clear" w:color="auto" w:fill="FFFFFF"/>
          </w:rPr>
          <w:delText xml:space="preserve"> test of how movement consistency affects the use-dependent process in this study</w:delText>
        </w:r>
        <w:r w:rsidR="00974696" w:rsidDel="00804F31">
          <w:rPr>
            <w:rFonts w:eastAsia="Times New Roman"/>
            <w:i/>
            <w:iCs/>
            <w:color w:val="000000"/>
            <w:shd w:val="clear" w:color="auto" w:fill="FFFFFF"/>
          </w:rPr>
          <w:delText>.</w:delText>
        </w:r>
      </w:del>
      <w:r w:rsidR="00974696">
        <w:rPr>
          <w:rFonts w:eastAsia="Times New Roman"/>
          <w:i/>
          <w:iCs/>
          <w:color w:val="000000"/>
          <w:shd w:val="clear" w:color="auto" w:fill="FFFFFF"/>
        </w:rPr>
        <w:t xml:space="preserve"> </w:t>
      </w:r>
    </w:p>
    <w:p w14:paraId="1FE44C11" w14:textId="77777777" w:rsidR="00880452" w:rsidRPr="00A5757F" w:rsidRDefault="00880452" w:rsidP="008C3D1E">
      <w:pPr>
        <w:autoSpaceDE w:val="0"/>
        <w:autoSpaceDN w:val="0"/>
        <w:adjustRightInd w:val="0"/>
      </w:pPr>
    </w:p>
    <w:p w14:paraId="0D081551" w14:textId="2A58A742" w:rsidR="00880452" w:rsidRPr="00880452"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these two models upon changes in the consistency of the task. </w:t>
      </w:r>
    </w:p>
    <w:p w14:paraId="4815304A" w14:textId="77777777" w:rsidR="00880452" w:rsidRPr="00A5757F" w:rsidRDefault="00880452" w:rsidP="008B5B26">
      <w:pPr>
        <w:autoSpaceDE w:val="0"/>
        <w:autoSpaceDN w:val="0"/>
        <w:adjustRightInd w:val="0"/>
        <w:ind w:left="360"/>
      </w:pPr>
    </w:p>
    <w:p w14:paraId="118483E5" w14:textId="1C409B84" w:rsidR="002204B3" w:rsidRPr="00804F31" w:rsidRDefault="00452CFA" w:rsidP="002204B3">
      <w:pPr>
        <w:autoSpaceDE w:val="0"/>
        <w:autoSpaceDN w:val="0"/>
        <w:adjustRightInd w:val="0"/>
        <w:ind w:left="360"/>
        <w:rPr>
          <w:b/>
          <w:iCs/>
          <w:rPrChange w:id="11" w:author="Hyosub Kim" w:date="2020-08-25T11:05:00Z">
            <w:rPr>
              <w:i/>
              <w:iCs/>
            </w:rPr>
          </w:rPrChange>
        </w:rPr>
      </w:pPr>
      <w:r w:rsidRPr="00804F31">
        <w:rPr>
          <w:b/>
          <w:iCs/>
          <w:color w:val="000000"/>
          <w:rPrChange w:id="12" w:author="Hyosub Kim" w:date="2020-08-25T11:05:00Z">
            <w:rPr>
              <w:i/>
              <w:iCs/>
              <w:color w:val="000000"/>
            </w:rPr>
          </w:rPrChange>
        </w:rPr>
        <w:t xml:space="preserve">We thank the reviewer for this comment and have now added more clarity to the text in the suggested areas. </w:t>
      </w:r>
      <w:r w:rsidR="007D5510" w:rsidRPr="00804F31">
        <w:rPr>
          <w:b/>
          <w:iCs/>
          <w:color w:val="000000"/>
          <w:rPrChange w:id="13" w:author="Hyosub Kim" w:date="2020-08-25T11:05:00Z">
            <w:rPr>
              <w:i/>
              <w:iCs/>
              <w:color w:val="000000"/>
            </w:rPr>
          </w:rPrChange>
        </w:rPr>
        <w:t>We have now added a sentence in the introduction (lines 44-45, &amp; 52) to make the specific model predictions relative to the current proposed study clear. To address R1’s comments #17 and #18, we added similar clarifications to the model-based methods section (lines 283-284) and the statistical analysis section (lines 290-292), respectively. T</w:t>
      </w:r>
      <w:r w:rsidR="00F140B1" w:rsidRPr="00804F31">
        <w:rPr>
          <w:b/>
          <w:iCs/>
          <w:color w:val="000000"/>
          <w:rPrChange w:id="14" w:author="Hyosub Kim" w:date="2020-08-25T11:05:00Z">
            <w:rPr>
              <w:i/>
              <w:iCs/>
              <w:color w:val="000000"/>
            </w:rPr>
          </w:rPrChange>
        </w:rPr>
        <w:t xml:space="preserve">he two competing model predictions </w:t>
      </w:r>
      <w:r w:rsidR="007D5510" w:rsidRPr="00804F31">
        <w:rPr>
          <w:b/>
          <w:iCs/>
          <w:color w:val="000000"/>
          <w:rPrChange w:id="15" w:author="Hyosub Kim" w:date="2020-08-25T11:05:00Z">
            <w:rPr>
              <w:i/>
              <w:iCs/>
              <w:color w:val="000000"/>
            </w:rPr>
          </w:rPrChange>
        </w:rPr>
        <w:t xml:space="preserve">will be tested </w:t>
      </w:r>
      <w:r w:rsidR="001E3A43" w:rsidRPr="00804F31">
        <w:rPr>
          <w:b/>
          <w:iCs/>
          <w:color w:val="000000"/>
          <w:rPrChange w:id="16" w:author="Hyosub Kim" w:date="2020-08-25T11:05:00Z">
            <w:rPr>
              <w:i/>
              <w:iCs/>
              <w:color w:val="000000"/>
            </w:rPr>
          </w:rPrChange>
        </w:rPr>
        <w:t>by comparing</w:t>
      </w:r>
      <w:r w:rsidR="007D5510" w:rsidRPr="00804F31">
        <w:rPr>
          <w:b/>
          <w:iCs/>
          <w:color w:val="000000"/>
          <w:rPrChange w:id="17" w:author="Hyosub Kim" w:date="2020-08-25T11:05:00Z">
            <w:rPr>
              <w:i/>
              <w:iCs/>
              <w:color w:val="000000"/>
            </w:rPr>
          </w:rPrChange>
        </w:rPr>
        <w:t xml:space="preserve"> the size of the use-dependent aftereffects</w:t>
      </w:r>
      <w:r w:rsidR="001E3A43" w:rsidRPr="00804F31">
        <w:rPr>
          <w:b/>
          <w:iCs/>
          <w:color w:val="000000"/>
          <w:rPrChange w:id="18" w:author="Hyosub Kim" w:date="2020-08-25T11:05:00Z">
            <w:rPr>
              <w:i/>
              <w:iCs/>
              <w:color w:val="000000"/>
            </w:rPr>
          </w:rPrChange>
        </w:rPr>
        <w:t xml:space="preserve"> across conditions</w:t>
      </w:r>
      <w:r w:rsidR="00F140B1" w:rsidRPr="00804F31">
        <w:rPr>
          <w:b/>
          <w:iCs/>
          <w:color w:val="000000"/>
          <w:rPrChange w:id="19" w:author="Hyosub Kim" w:date="2020-08-25T11:05:00Z">
            <w:rPr>
              <w:i/>
              <w:iCs/>
              <w:color w:val="000000"/>
            </w:rPr>
          </w:rPrChange>
        </w:rPr>
        <w:t xml:space="preserve">. The Adaptive Bayesian model predicts aftereffects that depend on the consistency of the Learning phase. </w:t>
      </w:r>
      <w:r w:rsidR="001E3A43" w:rsidRPr="00804F31">
        <w:rPr>
          <w:b/>
          <w:iCs/>
          <w:color w:val="000000"/>
          <w:rPrChange w:id="20" w:author="Hyosub Kim" w:date="2020-08-25T11:05:00Z">
            <w:rPr>
              <w:i/>
              <w:iCs/>
              <w:color w:val="000000"/>
            </w:rPr>
          </w:rPrChange>
        </w:rPr>
        <w:t>Therefore</w:t>
      </w:r>
      <w:r w:rsidR="00F140B1" w:rsidRPr="00804F31">
        <w:rPr>
          <w:b/>
          <w:iCs/>
          <w:color w:val="000000"/>
          <w:rPrChange w:id="21" w:author="Hyosub Kim" w:date="2020-08-25T11:05:00Z">
            <w:rPr>
              <w:i/>
              <w:iCs/>
              <w:color w:val="000000"/>
            </w:rPr>
          </w:rPrChange>
        </w:rPr>
        <w:t xml:space="preserve">, the model predicts a progressive reduction in aftereffects from the Consistent condition to the </w:t>
      </w:r>
      <w:r w:rsidR="007D5510" w:rsidRPr="00804F31">
        <w:rPr>
          <w:b/>
          <w:iCs/>
          <w:color w:val="000000"/>
          <w:rPrChange w:id="22" w:author="Hyosub Kim" w:date="2020-08-25T11:05:00Z">
            <w:rPr>
              <w:i/>
              <w:iCs/>
              <w:color w:val="000000"/>
            </w:rPr>
          </w:rPrChange>
        </w:rPr>
        <w:t>H</w:t>
      </w:r>
      <w:r w:rsidR="00F140B1" w:rsidRPr="00804F31">
        <w:rPr>
          <w:b/>
          <w:iCs/>
          <w:color w:val="000000"/>
          <w:rPrChange w:id="23" w:author="Hyosub Kim" w:date="2020-08-25T11:05:00Z">
            <w:rPr>
              <w:i/>
              <w:iCs/>
              <w:color w:val="000000"/>
            </w:rPr>
          </w:rPrChange>
        </w:rPr>
        <w:t xml:space="preserve">igh Variability condition. However, the Strategy plus Use-Dependent model predicts no significant differences in the aftereffect between the three conditions. </w:t>
      </w:r>
    </w:p>
    <w:p w14:paraId="66E04571" w14:textId="77777777" w:rsidR="00880452" w:rsidRPr="00A5757F" w:rsidRDefault="00880452" w:rsidP="002204B3">
      <w:pPr>
        <w:autoSpaceDE w:val="0"/>
        <w:autoSpaceDN w:val="0"/>
        <w:adjustRightInd w:val="0"/>
      </w:pPr>
    </w:p>
    <w:p w14:paraId="03B8493A" w14:textId="6E83EC05" w:rsidR="00880452" w:rsidRPr="008B5B26" w:rsidRDefault="00880452" w:rsidP="008B5B26">
      <w:pPr>
        <w:pStyle w:val="ListParagraph"/>
        <w:numPr>
          <w:ilvl w:val="0"/>
          <w:numId w:val="1"/>
        </w:numPr>
        <w:autoSpaceDE w:val="0"/>
        <w:autoSpaceDN w:val="0"/>
        <w:adjustRightInd w:val="0"/>
        <w:ind w:left="360"/>
      </w:pPr>
      <w:r w:rsidRPr="00AA6B8D">
        <w:rPr>
          <w:color w:val="000000"/>
        </w:rPr>
        <w:t>This</w:t>
      </w:r>
      <w:r w:rsidRPr="00A5757F">
        <w:rPr>
          <w:color w:val="000000"/>
        </w:rPr>
        <w:t xml:space="preserve"> is not a good idea. The authors should overlay the kinetic and kinematic events to realize that they are not equivalent time points.</w:t>
      </w:r>
    </w:p>
    <w:p w14:paraId="56026FE1" w14:textId="54CA5204" w:rsidR="008B5B26" w:rsidRDefault="008B5B26" w:rsidP="008B5B26">
      <w:pPr>
        <w:autoSpaceDE w:val="0"/>
        <w:autoSpaceDN w:val="0"/>
        <w:adjustRightInd w:val="0"/>
        <w:ind w:left="360"/>
      </w:pPr>
    </w:p>
    <w:p w14:paraId="32E78756" w14:textId="65E77D3B" w:rsidR="008B5B26" w:rsidRPr="00804F31" w:rsidRDefault="007D5510" w:rsidP="008B5B26">
      <w:pPr>
        <w:pStyle w:val="ListParagraph"/>
        <w:autoSpaceDE w:val="0"/>
        <w:autoSpaceDN w:val="0"/>
        <w:adjustRightInd w:val="0"/>
        <w:ind w:left="360"/>
        <w:rPr>
          <w:b/>
          <w:iCs/>
          <w:rPrChange w:id="24" w:author="Hyosub Kim" w:date="2020-08-25T11:05:00Z">
            <w:rPr>
              <w:i/>
              <w:iCs/>
            </w:rPr>
          </w:rPrChange>
        </w:rPr>
      </w:pPr>
      <w:r w:rsidRPr="00804F31">
        <w:rPr>
          <w:b/>
          <w:iCs/>
          <w:rPrChange w:id="25" w:author="Hyosub Kim" w:date="2020-08-25T11:05:00Z">
            <w:rPr>
              <w:i/>
              <w:iCs/>
            </w:rPr>
          </w:rPrChange>
        </w:rPr>
        <w:t xml:space="preserve">We </w:t>
      </w:r>
      <w:del w:id="26" w:author="Hyosub Kim" w:date="2020-08-25T11:06:00Z">
        <w:r w:rsidRPr="00804F31" w:rsidDel="00804F31">
          <w:rPr>
            <w:b/>
            <w:iCs/>
            <w:rPrChange w:id="27" w:author="Hyosub Kim" w:date="2020-08-25T11:05:00Z">
              <w:rPr>
                <w:i/>
                <w:iCs/>
              </w:rPr>
            </w:rPrChange>
          </w:rPr>
          <w:delText xml:space="preserve">thank the reviewer for this correction. </w:delText>
        </w:r>
        <w:r w:rsidR="00A63840" w:rsidRPr="00804F31" w:rsidDel="00804F31">
          <w:rPr>
            <w:b/>
            <w:iCs/>
            <w:rPrChange w:id="28" w:author="Hyosub Kim" w:date="2020-08-25T11:05:00Z">
              <w:rPr>
                <w:i/>
                <w:iCs/>
              </w:rPr>
            </w:rPrChange>
          </w:rPr>
          <w:delText>We</w:delText>
        </w:r>
      </w:del>
      <w:ins w:id="29" w:author="Hyosub Kim" w:date="2020-08-25T11:06:00Z">
        <w:r w:rsidR="00804F31">
          <w:rPr>
            <w:b/>
            <w:iCs/>
          </w:rPr>
          <w:t>agree with the reviewer and</w:t>
        </w:r>
      </w:ins>
      <w:r w:rsidR="00A63840" w:rsidRPr="00804F31">
        <w:rPr>
          <w:b/>
          <w:iCs/>
          <w:rPrChange w:id="30" w:author="Hyosub Kim" w:date="2020-08-25T11:05:00Z">
            <w:rPr>
              <w:i/>
              <w:iCs/>
            </w:rPr>
          </w:rPrChange>
        </w:rPr>
        <w:t xml:space="preserve"> </w:t>
      </w:r>
      <w:r w:rsidR="00302032" w:rsidRPr="00804F31">
        <w:rPr>
          <w:b/>
          <w:iCs/>
          <w:rPrChange w:id="31" w:author="Hyosub Kim" w:date="2020-08-25T11:05:00Z">
            <w:rPr>
              <w:i/>
              <w:iCs/>
            </w:rPr>
          </w:rPrChange>
        </w:rPr>
        <w:t>now</w:t>
      </w:r>
      <w:r w:rsidR="003746FF" w:rsidRPr="00804F31">
        <w:rPr>
          <w:b/>
          <w:iCs/>
          <w:rPrChange w:id="32" w:author="Hyosub Kim" w:date="2020-08-25T11:05:00Z">
            <w:rPr>
              <w:i/>
              <w:iCs/>
            </w:rPr>
          </w:rPrChange>
        </w:rPr>
        <w:t xml:space="preserve"> plan to</w:t>
      </w:r>
      <w:r w:rsidR="00664A22" w:rsidRPr="00804F31">
        <w:rPr>
          <w:b/>
          <w:iCs/>
          <w:rPrChange w:id="33" w:author="Hyosub Kim" w:date="2020-08-25T11:05:00Z">
            <w:rPr>
              <w:i/>
              <w:iCs/>
            </w:rPr>
          </w:rPrChange>
        </w:rPr>
        <w:t xml:space="preserve"> perform event detection with kinematic markers only using </w:t>
      </w:r>
      <w:r w:rsidR="00302032" w:rsidRPr="00804F31">
        <w:rPr>
          <w:b/>
          <w:iCs/>
          <w:rPrChange w:id="34" w:author="Hyosub Kim" w:date="2020-08-25T11:05:00Z">
            <w:rPr>
              <w:i/>
              <w:iCs/>
            </w:rPr>
          </w:rPrChange>
        </w:rPr>
        <w:t>the</w:t>
      </w:r>
      <w:r w:rsidR="00A63840" w:rsidRPr="00804F31">
        <w:rPr>
          <w:b/>
          <w:iCs/>
          <w:rPrChange w:id="35" w:author="Hyosub Kim" w:date="2020-08-25T11:05:00Z">
            <w:rPr>
              <w:i/>
              <w:iCs/>
            </w:rPr>
          </w:rPrChange>
        </w:rPr>
        <w:t xml:space="preserve"> velocity-based tracking algorithm described in </w:t>
      </w:r>
      <w:proofErr w:type="spellStart"/>
      <w:r w:rsidR="00A63840" w:rsidRPr="00804F31">
        <w:rPr>
          <w:b/>
          <w:iCs/>
          <w:rPrChange w:id="36" w:author="Hyosub Kim" w:date="2020-08-25T11:05:00Z">
            <w:rPr>
              <w:i/>
              <w:iCs/>
            </w:rPr>
          </w:rPrChange>
        </w:rPr>
        <w:t>Zeni</w:t>
      </w:r>
      <w:proofErr w:type="spellEnd"/>
      <w:r w:rsidR="00A63840" w:rsidRPr="00804F31">
        <w:rPr>
          <w:b/>
          <w:iCs/>
          <w:rPrChange w:id="37" w:author="Hyosub Kim" w:date="2020-08-25T11:05:00Z">
            <w:rPr>
              <w:i/>
              <w:iCs/>
            </w:rPr>
          </w:rPrChange>
        </w:rPr>
        <w:t xml:space="preserve"> et al (2008). </w:t>
      </w:r>
      <w:r w:rsidR="00F140B1" w:rsidRPr="00804F31">
        <w:rPr>
          <w:b/>
          <w:iCs/>
          <w:rPrChange w:id="38" w:author="Hyosub Kim" w:date="2020-08-25T11:05:00Z">
            <w:rPr>
              <w:i/>
              <w:iCs/>
            </w:rPr>
          </w:rPrChange>
        </w:rPr>
        <w:t xml:space="preserve">This method detects heel strike and toe off events using the velocity of kinematic tracking markers. </w:t>
      </w:r>
      <w:r w:rsidR="00AA1B96" w:rsidRPr="00804F31">
        <w:rPr>
          <w:b/>
          <w:iCs/>
          <w:rPrChange w:id="39" w:author="Hyosub Kim" w:date="2020-08-25T11:05:00Z">
            <w:rPr>
              <w:i/>
              <w:iCs/>
            </w:rPr>
          </w:rPrChange>
        </w:rPr>
        <w:t>We now plan to detect a</w:t>
      </w:r>
      <w:r w:rsidR="00F140B1" w:rsidRPr="00804F31">
        <w:rPr>
          <w:b/>
          <w:iCs/>
          <w:rPrChange w:id="40" w:author="Hyosub Kim" w:date="2020-08-25T11:05:00Z">
            <w:rPr>
              <w:i/>
              <w:iCs/>
            </w:rPr>
          </w:rPrChange>
        </w:rPr>
        <w:t xml:space="preserve"> heel strike when the </w:t>
      </w:r>
      <w:r w:rsidR="002D242E" w:rsidRPr="00804F31">
        <w:rPr>
          <w:b/>
          <w:iCs/>
          <w:rPrChange w:id="41" w:author="Hyosub Kim" w:date="2020-08-25T11:05:00Z">
            <w:rPr>
              <w:i/>
              <w:iCs/>
            </w:rPr>
          </w:rPrChange>
        </w:rPr>
        <w:t xml:space="preserve">heel </w:t>
      </w:r>
      <w:r w:rsidR="00F140B1" w:rsidRPr="00804F31">
        <w:rPr>
          <w:b/>
          <w:iCs/>
          <w:rPrChange w:id="42" w:author="Hyosub Kim" w:date="2020-08-25T11:05:00Z">
            <w:rPr>
              <w:i/>
              <w:iCs/>
            </w:rPr>
          </w:rPrChange>
        </w:rPr>
        <w:t>marker velocity moves from positive to negative and a toe off when the</w:t>
      </w:r>
      <w:r w:rsidR="002D242E" w:rsidRPr="00804F31">
        <w:rPr>
          <w:b/>
          <w:iCs/>
          <w:rPrChange w:id="43" w:author="Hyosub Kim" w:date="2020-08-25T11:05:00Z">
            <w:rPr>
              <w:i/>
              <w:iCs/>
            </w:rPr>
          </w:rPrChange>
        </w:rPr>
        <w:t xml:space="preserve"> toe</w:t>
      </w:r>
      <w:r w:rsidR="00F140B1" w:rsidRPr="00804F31">
        <w:rPr>
          <w:b/>
          <w:iCs/>
          <w:rPrChange w:id="44" w:author="Hyosub Kim" w:date="2020-08-25T11:05:00Z">
            <w:rPr>
              <w:i/>
              <w:iCs/>
            </w:rPr>
          </w:rPrChange>
        </w:rPr>
        <w:t xml:space="preserve"> marker velocity moves from negative to positive. </w:t>
      </w:r>
      <w:r w:rsidR="00AA6B8D" w:rsidRPr="00804F31">
        <w:rPr>
          <w:b/>
          <w:iCs/>
          <w:rPrChange w:id="45" w:author="Hyosub Kim" w:date="2020-08-25T11:05:00Z">
            <w:rPr>
              <w:i/>
              <w:iCs/>
            </w:rPr>
          </w:rPrChange>
        </w:rPr>
        <w:t>We have removed references to kinetic data collection, post-processing, and analysis</w:t>
      </w:r>
      <w:r w:rsidR="002204B3" w:rsidRPr="00804F31">
        <w:rPr>
          <w:b/>
          <w:iCs/>
          <w:rPrChange w:id="46" w:author="Hyosub Kim" w:date="2020-08-25T11:05:00Z">
            <w:rPr>
              <w:i/>
              <w:iCs/>
            </w:rPr>
          </w:rPrChange>
        </w:rPr>
        <w:t xml:space="preserve"> (lines</w:t>
      </w:r>
      <w:r w:rsidR="00E3050D" w:rsidRPr="00804F31">
        <w:rPr>
          <w:b/>
          <w:iCs/>
          <w:rPrChange w:id="47" w:author="Hyosub Kim" w:date="2020-08-25T11:05:00Z">
            <w:rPr>
              <w:i/>
              <w:iCs/>
            </w:rPr>
          </w:rPrChange>
        </w:rPr>
        <w:t xml:space="preserve"> 129-130 &amp; 145-150</w:t>
      </w:r>
      <w:r w:rsidR="002204B3" w:rsidRPr="00804F31">
        <w:rPr>
          <w:b/>
          <w:iCs/>
          <w:rPrChange w:id="48" w:author="Hyosub Kim" w:date="2020-08-25T11:05:00Z">
            <w:rPr>
              <w:i/>
              <w:iCs/>
            </w:rPr>
          </w:rPrChange>
        </w:rPr>
        <w:t>)</w:t>
      </w:r>
      <w:r w:rsidR="008278C8" w:rsidRPr="00804F31">
        <w:rPr>
          <w:b/>
          <w:iCs/>
          <w:rPrChange w:id="49" w:author="Hyosub Kim" w:date="2020-08-25T11:05:00Z">
            <w:rPr>
              <w:i/>
              <w:iCs/>
            </w:rPr>
          </w:rPrChange>
        </w:rPr>
        <w:t xml:space="preserve"> and </w:t>
      </w:r>
      <w:r w:rsidR="00E3050D" w:rsidRPr="00804F31">
        <w:rPr>
          <w:b/>
          <w:iCs/>
          <w:rPrChange w:id="50" w:author="Hyosub Kim" w:date="2020-08-25T11:05:00Z">
            <w:rPr>
              <w:i/>
              <w:iCs/>
            </w:rPr>
          </w:rPrChange>
        </w:rPr>
        <w:t>modified</w:t>
      </w:r>
      <w:r w:rsidR="008278C8" w:rsidRPr="00804F31">
        <w:rPr>
          <w:b/>
          <w:iCs/>
          <w:rPrChange w:id="51" w:author="Hyosub Kim" w:date="2020-08-25T11:05:00Z">
            <w:rPr>
              <w:i/>
              <w:iCs/>
            </w:rPr>
          </w:rPrChange>
        </w:rPr>
        <w:t xml:space="preserve"> the </w:t>
      </w:r>
      <w:r w:rsidR="00E3050D" w:rsidRPr="00804F31">
        <w:rPr>
          <w:b/>
          <w:iCs/>
          <w:rPrChange w:id="52" w:author="Hyosub Kim" w:date="2020-08-25T11:05:00Z">
            <w:rPr>
              <w:i/>
              <w:iCs/>
            </w:rPr>
          </w:rPrChange>
        </w:rPr>
        <w:t xml:space="preserve">Proposed analysis </w:t>
      </w:r>
      <w:r w:rsidR="003746FF" w:rsidRPr="00804F31">
        <w:rPr>
          <w:b/>
          <w:iCs/>
          <w:rPrChange w:id="53" w:author="Hyosub Kim" w:date="2020-08-25T11:05:00Z">
            <w:rPr>
              <w:i/>
              <w:iCs/>
            </w:rPr>
          </w:rPrChange>
        </w:rPr>
        <w:t>pipeline</w:t>
      </w:r>
      <w:r w:rsidR="008278C8" w:rsidRPr="00804F31">
        <w:rPr>
          <w:b/>
          <w:iCs/>
          <w:rPrChange w:id="54" w:author="Hyosub Kim" w:date="2020-08-25T11:05:00Z">
            <w:rPr>
              <w:i/>
              <w:iCs/>
            </w:rPr>
          </w:rPrChange>
        </w:rPr>
        <w:t xml:space="preserve"> section (lines</w:t>
      </w:r>
      <w:r w:rsidR="00E3050D" w:rsidRPr="00804F31">
        <w:rPr>
          <w:b/>
          <w:iCs/>
          <w:rPrChange w:id="55" w:author="Hyosub Kim" w:date="2020-08-25T11:05:00Z">
            <w:rPr>
              <w:i/>
              <w:iCs/>
            </w:rPr>
          </w:rPrChange>
        </w:rPr>
        <w:t xml:space="preserve"> 144-145</w:t>
      </w:r>
      <w:r w:rsidR="008278C8" w:rsidRPr="00804F31">
        <w:rPr>
          <w:b/>
          <w:iCs/>
          <w:rPrChange w:id="56" w:author="Hyosub Kim" w:date="2020-08-25T11:05:00Z">
            <w:rPr>
              <w:i/>
              <w:iCs/>
            </w:rPr>
          </w:rPrChange>
        </w:rPr>
        <w:t>).</w:t>
      </w:r>
    </w:p>
    <w:p w14:paraId="7AF34721" w14:textId="77777777" w:rsidR="008B5B26" w:rsidRDefault="008B5B26" w:rsidP="008B5B26">
      <w:pPr>
        <w:pStyle w:val="ListParagraph"/>
        <w:autoSpaceDE w:val="0"/>
        <w:autoSpaceDN w:val="0"/>
        <w:adjustRightInd w:val="0"/>
        <w:ind w:left="360"/>
      </w:pPr>
    </w:p>
    <w:p w14:paraId="10E7DF6E" w14:textId="149DA26F" w:rsidR="00880452" w:rsidRPr="00A63840" w:rsidRDefault="00880452" w:rsidP="008B5B26">
      <w:pPr>
        <w:pStyle w:val="ListParagraph"/>
        <w:numPr>
          <w:ilvl w:val="0"/>
          <w:numId w:val="1"/>
        </w:numPr>
        <w:autoSpaceDE w:val="0"/>
        <w:autoSpaceDN w:val="0"/>
        <w:adjustRightInd w:val="0"/>
        <w:ind w:left="360"/>
      </w:pPr>
      <w:r w:rsidRPr="002204B3">
        <w:rPr>
          <w:color w:val="000000"/>
        </w:rPr>
        <w:t>Authors</w:t>
      </w:r>
      <w:r w:rsidRPr="00A5757F">
        <w:rPr>
          <w:color w:val="000000"/>
        </w:rPr>
        <w:t xml:space="preserve"> should consider reporting the asymmetry in leading and trailing legs. This will help the reader gain an insight on their use-dependent learning task. Many people have done this decomposition. As an </w:t>
      </w:r>
      <w:proofErr w:type="gramStart"/>
      <w:r w:rsidRPr="00A5757F">
        <w:rPr>
          <w:color w:val="000000"/>
        </w:rPr>
        <w:t>example</w:t>
      </w:r>
      <w:proofErr w:type="gramEnd"/>
      <w:r w:rsidRPr="00A5757F">
        <w:rPr>
          <w:color w:val="000000"/>
        </w:rPr>
        <w:t xml:space="preserve"> see Sanchez et al. 2020 Using asymmetry to your advantage: learning to acquire and accept external assistance during prolonged split-belt walking. </w:t>
      </w:r>
      <w:proofErr w:type="spellStart"/>
      <w:r w:rsidRPr="00A5757F">
        <w:rPr>
          <w:color w:val="000000"/>
        </w:rPr>
        <w:t>doi</w:t>
      </w:r>
      <w:proofErr w:type="spellEnd"/>
      <w:r w:rsidRPr="00A5757F">
        <w:rPr>
          <w:color w:val="000000"/>
        </w:rPr>
        <w:t xml:space="preserve">: https://doi.org/10.1101/2020.04.04.025619 </w:t>
      </w:r>
    </w:p>
    <w:p w14:paraId="7E6D351E" w14:textId="77777777" w:rsidR="00A63840" w:rsidRPr="00A5757F" w:rsidRDefault="00A63840" w:rsidP="00A63840">
      <w:pPr>
        <w:pStyle w:val="ListParagraph"/>
        <w:autoSpaceDE w:val="0"/>
        <w:autoSpaceDN w:val="0"/>
        <w:adjustRightInd w:val="0"/>
        <w:ind w:left="360"/>
      </w:pPr>
    </w:p>
    <w:p w14:paraId="4FEEBB8B" w14:textId="37EB35D4" w:rsidR="00A63840" w:rsidRPr="00804F31" w:rsidRDefault="00941D3E" w:rsidP="008B5B26">
      <w:pPr>
        <w:pStyle w:val="ListParagraph"/>
        <w:autoSpaceDE w:val="0"/>
        <w:autoSpaceDN w:val="0"/>
        <w:adjustRightInd w:val="0"/>
        <w:ind w:left="360"/>
        <w:rPr>
          <w:b/>
          <w:iCs/>
          <w:rPrChange w:id="57" w:author="Hyosub Kim" w:date="2020-08-25T11:06:00Z">
            <w:rPr>
              <w:i/>
              <w:iCs/>
            </w:rPr>
          </w:rPrChange>
        </w:rPr>
      </w:pPr>
      <w:r w:rsidRPr="00804F31">
        <w:rPr>
          <w:b/>
          <w:iCs/>
          <w:rPrChange w:id="58" w:author="Hyosub Kim" w:date="2020-08-25T11:06:00Z">
            <w:rPr>
              <w:i/>
              <w:iCs/>
            </w:rPr>
          </w:rPrChange>
        </w:rPr>
        <w:t xml:space="preserve">We thank the reviewer for this </w:t>
      </w:r>
      <w:r w:rsidR="00F140B1" w:rsidRPr="00804F31">
        <w:rPr>
          <w:b/>
          <w:iCs/>
          <w:rPrChange w:id="59" w:author="Hyosub Kim" w:date="2020-08-25T11:06:00Z">
            <w:rPr>
              <w:i/>
              <w:iCs/>
            </w:rPr>
          </w:rPrChange>
        </w:rPr>
        <w:t>suggestion,</w:t>
      </w:r>
      <w:r w:rsidRPr="00804F31">
        <w:rPr>
          <w:b/>
          <w:iCs/>
          <w:rPrChange w:id="60" w:author="Hyosub Kim" w:date="2020-08-25T11:06:00Z">
            <w:rPr>
              <w:i/>
              <w:iCs/>
            </w:rPr>
          </w:rPrChange>
        </w:rPr>
        <w:t xml:space="preserve"> and</w:t>
      </w:r>
      <w:r w:rsidR="00257B0C" w:rsidRPr="00804F31">
        <w:rPr>
          <w:b/>
          <w:iCs/>
          <w:rPrChange w:id="61" w:author="Hyosub Kim" w:date="2020-08-25T11:06:00Z">
            <w:rPr>
              <w:i/>
              <w:iCs/>
            </w:rPr>
          </w:rPrChange>
        </w:rPr>
        <w:t xml:space="preserve"> we </w:t>
      </w:r>
      <w:r w:rsidR="00664A22" w:rsidRPr="00804F31">
        <w:rPr>
          <w:b/>
          <w:iCs/>
          <w:rPrChange w:id="62" w:author="Hyosub Kim" w:date="2020-08-25T11:06:00Z">
            <w:rPr>
              <w:i/>
              <w:iCs/>
            </w:rPr>
          </w:rPrChange>
        </w:rPr>
        <w:t xml:space="preserve">have </w:t>
      </w:r>
      <w:r w:rsidR="002204B3" w:rsidRPr="00804F31">
        <w:rPr>
          <w:b/>
          <w:iCs/>
          <w:rPrChange w:id="63" w:author="Hyosub Kim" w:date="2020-08-25T11:06:00Z">
            <w:rPr>
              <w:i/>
              <w:iCs/>
            </w:rPr>
          </w:rPrChange>
        </w:rPr>
        <w:t xml:space="preserve">now </w:t>
      </w:r>
      <w:r w:rsidR="00257B0C" w:rsidRPr="00804F31">
        <w:rPr>
          <w:b/>
          <w:iCs/>
          <w:rPrChange w:id="64" w:author="Hyosub Kim" w:date="2020-08-25T11:06:00Z">
            <w:rPr>
              <w:i/>
              <w:iCs/>
            </w:rPr>
          </w:rPrChange>
        </w:rPr>
        <w:t>add</w:t>
      </w:r>
      <w:r w:rsidR="00664A22" w:rsidRPr="00804F31">
        <w:rPr>
          <w:b/>
          <w:iCs/>
          <w:rPrChange w:id="65" w:author="Hyosub Kim" w:date="2020-08-25T11:06:00Z">
            <w:rPr>
              <w:i/>
              <w:iCs/>
            </w:rPr>
          </w:rPrChange>
        </w:rPr>
        <w:t>ed</w:t>
      </w:r>
      <w:r w:rsidR="00257B0C" w:rsidRPr="00804F31">
        <w:rPr>
          <w:b/>
          <w:iCs/>
          <w:rPrChange w:id="66" w:author="Hyosub Kim" w:date="2020-08-25T11:06:00Z">
            <w:rPr>
              <w:i/>
              <w:iCs/>
            </w:rPr>
          </w:rPrChange>
        </w:rPr>
        <w:t xml:space="preserve"> </w:t>
      </w:r>
      <w:r w:rsidR="002204B3" w:rsidRPr="00804F31">
        <w:rPr>
          <w:b/>
          <w:iCs/>
          <w:rPrChange w:id="67" w:author="Hyosub Kim" w:date="2020-08-25T11:06:00Z">
            <w:rPr>
              <w:i/>
              <w:iCs/>
            </w:rPr>
          </w:rPrChange>
        </w:rPr>
        <w:t xml:space="preserve">this analysis to our </w:t>
      </w:r>
      <w:r w:rsidR="00E3050D" w:rsidRPr="00804F31">
        <w:rPr>
          <w:b/>
          <w:iCs/>
          <w:rPrChange w:id="68" w:author="Hyosub Kim" w:date="2020-08-25T11:06:00Z">
            <w:rPr>
              <w:i/>
              <w:iCs/>
            </w:rPr>
          </w:rPrChange>
        </w:rPr>
        <w:t>Proposed analysis pipeline</w:t>
      </w:r>
      <w:r w:rsidR="002204B3" w:rsidRPr="00804F31">
        <w:rPr>
          <w:b/>
          <w:iCs/>
          <w:rPrChange w:id="69" w:author="Hyosub Kim" w:date="2020-08-25T11:06:00Z">
            <w:rPr>
              <w:i/>
              <w:iCs/>
            </w:rPr>
          </w:rPrChange>
        </w:rPr>
        <w:t xml:space="preserve"> section</w:t>
      </w:r>
      <w:r w:rsidR="00340831" w:rsidRPr="00804F31">
        <w:rPr>
          <w:b/>
          <w:iCs/>
          <w:rPrChange w:id="70" w:author="Hyosub Kim" w:date="2020-08-25T11:06:00Z">
            <w:rPr>
              <w:i/>
              <w:iCs/>
            </w:rPr>
          </w:rPrChange>
        </w:rPr>
        <w:t xml:space="preserve"> (lines 150-153)</w:t>
      </w:r>
      <w:r w:rsidR="002204B3" w:rsidRPr="00804F31">
        <w:rPr>
          <w:b/>
          <w:iCs/>
          <w:rPrChange w:id="71" w:author="Hyosub Kim" w:date="2020-08-25T11:06:00Z">
            <w:rPr>
              <w:i/>
              <w:iCs/>
            </w:rPr>
          </w:rPrChange>
        </w:rPr>
        <w:t xml:space="preserve">. </w:t>
      </w:r>
      <w:r w:rsidRPr="00804F31">
        <w:rPr>
          <w:b/>
          <w:iCs/>
          <w:rPrChange w:id="72" w:author="Hyosub Kim" w:date="2020-08-25T11:06:00Z">
            <w:rPr>
              <w:i/>
              <w:iCs/>
            </w:rPr>
          </w:rPrChange>
        </w:rPr>
        <w:t xml:space="preserve">Although we are unable to </w:t>
      </w:r>
      <w:r w:rsidR="002D242E" w:rsidRPr="00804F31">
        <w:rPr>
          <w:b/>
          <w:iCs/>
          <w:rPrChange w:id="73" w:author="Hyosub Kim" w:date="2020-08-25T11:06:00Z">
            <w:rPr>
              <w:i/>
              <w:iCs/>
            </w:rPr>
          </w:rPrChange>
        </w:rPr>
        <w:t>perform</w:t>
      </w:r>
      <w:r w:rsidRPr="00804F31">
        <w:rPr>
          <w:b/>
          <w:iCs/>
          <w:rPrChange w:id="74" w:author="Hyosub Kim" w:date="2020-08-25T11:06:00Z">
            <w:rPr>
              <w:i/>
              <w:iCs/>
            </w:rPr>
          </w:rPrChange>
        </w:rPr>
        <w:t xml:space="preserve"> this analysis for the pilot data because of the marker set we used (see lines 133-134), w</w:t>
      </w:r>
      <w:r w:rsidR="002204B3" w:rsidRPr="00804F31">
        <w:rPr>
          <w:b/>
          <w:iCs/>
          <w:rPrChange w:id="75" w:author="Hyosub Kim" w:date="2020-08-25T11:06:00Z">
            <w:rPr>
              <w:i/>
              <w:iCs/>
            </w:rPr>
          </w:rPrChange>
        </w:rPr>
        <w:t xml:space="preserve">e will add markers for the </w:t>
      </w:r>
      <w:r w:rsidR="00257B0C" w:rsidRPr="00804F31">
        <w:rPr>
          <w:b/>
          <w:iCs/>
          <w:rPrChange w:id="76" w:author="Hyosub Kim" w:date="2020-08-25T11:06:00Z">
            <w:rPr>
              <w:i/>
              <w:iCs/>
            </w:rPr>
          </w:rPrChange>
        </w:rPr>
        <w:t xml:space="preserve">bilateral greater trochanter </w:t>
      </w:r>
      <w:r w:rsidR="002204B3" w:rsidRPr="00804F31">
        <w:rPr>
          <w:b/>
          <w:iCs/>
          <w:rPrChange w:id="77" w:author="Hyosub Kim" w:date="2020-08-25T11:06:00Z">
            <w:rPr>
              <w:i/>
              <w:iCs/>
            </w:rPr>
          </w:rPrChange>
        </w:rPr>
        <w:t xml:space="preserve">and the </w:t>
      </w:r>
      <w:r w:rsidR="001D30E8" w:rsidRPr="00804F31">
        <w:rPr>
          <w:b/>
          <w:iCs/>
          <w:rPrChange w:id="78" w:author="Hyosub Kim" w:date="2020-08-25T11:06:00Z">
            <w:rPr>
              <w:i/>
              <w:iCs/>
            </w:rPr>
          </w:rPrChange>
        </w:rPr>
        <w:t xml:space="preserve">bilateral lateral knees </w:t>
      </w:r>
      <w:r w:rsidR="00257B0C" w:rsidRPr="00804F31">
        <w:rPr>
          <w:b/>
          <w:iCs/>
          <w:rPrChange w:id="79" w:author="Hyosub Kim" w:date="2020-08-25T11:06:00Z">
            <w:rPr>
              <w:i/>
              <w:iCs/>
            </w:rPr>
          </w:rPrChange>
        </w:rPr>
        <w:t xml:space="preserve">(lines </w:t>
      </w:r>
      <w:r w:rsidR="00E3050D" w:rsidRPr="00804F31">
        <w:rPr>
          <w:b/>
          <w:iCs/>
          <w:rPrChange w:id="80" w:author="Hyosub Kim" w:date="2020-08-25T11:06:00Z">
            <w:rPr>
              <w:i/>
              <w:iCs/>
            </w:rPr>
          </w:rPrChange>
        </w:rPr>
        <w:t>133-134</w:t>
      </w:r>
      <w:r w:rsidR="00257B0C" w:rsidRPr="00804F31">
        <w:rPr>
          <w:b/>
          <w:iCs/>
          <w:rPrChange w:id="81" w:author="Hyosub Kim" w:date="2020-08-25T11:06:00Z">
            <w:rPr>
              <w:i/>
              <w:iCs/>
            </w:rPr>
          </w:rPrChange>
        </w:rPr>
        <w:t>)</w:t>
      </w:r>
      <w:r w:rsidR="00664A22" w:rsidRPr="00804F31">
        <w:rPr>
          <w:b/>
          <w:iCs/>
          <w:rPrChange w:id="82" w:author="Hyosub Kim" w:date="2020-08-25T11:06:00Z">
            <w:rPr>
              <w:i/>
              <w:iCs/>
            </w:rPr>
          </w:rPrChange>
        </w:rPr>
        <w:t xml:space="preserve"> so </w:t>
      </w:r>
      <w:r w:rsidR="001D30E8" w:rsidRPr="00804F31">
        <w:rPr>
          <w:b/>
          <w:iCs/>
          <w:rPrChange w:id="83" w:author="Hyosub Kim" w:date="2020-08-25T11:06:00Z">
            <w:rPr>
              <w:i/>
              <w:iCs/>
            </w:rPr>
          </w:rPrChange>
        </w:rPr>
        <w:t xml:space="preserve">we can accomplish this analysis when we perform the experiment. We have also added the specific analysis of </w:t>
      </w:r>
      <w:r w:rsidR="00E3050D" w:rsidRPr="00804F31">
        <w:rPr>
          <w:b/>
          <w:iCs/>
          <w:rPrChange w:id="84" w:author="Hyosub Kim" w:date="2020-08-25T11:06:00Z">
            <w:rPr>
              <w:i/>
              <w:iCs/>
            </w:rPr>
          </w:rPrChange>
        </w:rPr>
        <w:t>leading and trailing</w:t>
      </w:r>
      <w:r w:rsidR="001D30E8" w:rsidRPr="00804F31">
        <w:rPr>
          <w:b/>
          <w:iCs/>
          <w:rPrChange w:id="85" w:author="Hyosub Kim" w:date="2020-08-25T11:06:00Z">
            <w:rPr>
              <w:i/>
              <w:iCs/>
            </w:rPr>
          </w:rPrChange>
        </w:rPr>
        <w:t xml:space="preserve"> leg asymmetry to </w:t>
      </w:r>
      <w:r w:rsidR="00664A22" w:rsidRPr="00804F31">
        <w:rPr>
          <w:b/>
          <w:iCs/>
          <w:rPrChange w:id="86" w:author="Hyosub Kim" w:date="2020-08-25T11:06:00Z">
            <w:rPr>
              <w:i/>
              <w:iCs/>
            </w:rPr>
          </w:rPrChange>
        </w:rPr>
        <w:t xml:space="preserve">the </w:t>
      </w:r>
      <w:r w:rsidR="00304D09" w:rsidRPr="00804F31">
        <w:rPr>
          <w:b/>
          <w:iCs/>
          <w:rPrChange w:id="87" w:author="Hyosub Kim" w:date="2020-08-25T11:06:00Z">
            <w:rPr>
              <w:i/>
              <w:iCs/>
            </w:rPr>
          </w:rPrChange>
        </w:rPr>
        <w:t>Proposed</w:t>
      </w:r>
      <w:r w:rsidR="001D30E8" w:rsidRPr="00804F31">
        <w:rPr>
          <w:b/>
          <w:iCs/>
          <w:rPrChange w:id="88" w:author="Hyosub Kim" w:date="2020-08-25T11:06:00Z">
            <w:rPr>
              <w:i/>
              <w:iCs/>
            </w:rPr>
          </w:rPrChange>
        </w:rPr>
        <w:t xml:space="preserve"> </w:t>
      </w:r>
      <w:r w:rsidR="00664A22" w:rsidRPr="00804F31">
        <w:rPr>
          <w:b/>
          <w:iCs/>
          <w:rPrChange w:id="89" w:author="Hyosub Kim" w:date="2020-08-25T11:06:00Z">
            <w:rPr>
              <w:i/>
              <w:iCs/>
            </w:rPr>
          </w:rPrChange>
        </w:rPr>
        <w:t xml:space="preserve">analysis </w:t>
      </w:r>
      <w:r w:rsidR="00304D09" w:rsidRPr="00804F31">
        <w:rPr>
          <w:b/>
          <w:iCs/>
          <w:rPrChange w:id="90" w:author="Hyosub Kim" w:date="2020-08-25T11:06:00Z">
            <w:rPr>
              <w:i/>
              <w:iCs/>
            </w:rPr>
          </w:rPrChange>
        </w:rPr>
        <w:t xml:space="preserve">pipeline </w:t>
      </w:r>
      <w:r w:rsidR="001D30E8" w:rsidRPr="00804F31">
        <w:rPr>
          <w:b/>
          <w:iCs/>
          <w:rPrChange w:id="91" w:author="Hyosub Kim" w:date="2020-08-25T11:06:00Z">
            <w:rPr>
              <w:i/>
              <w:iCs/>
            </w:rPr>
          </w:rPrChange>
        </w:rPr>
        <w:t>section (line</w:t>
      </w:r>
      <w:r w:rsidR="00E3050D" w:rsidRPr="00804F31">
        <w:rPr>
          <w:b/>
          <w:iCs/>
          <w:rPrChange w:id="92" w:author="Hyosub Kim" w:date="2020-08-25T11:06:00Z">
            <w:rPr>
              <w:i/>
              <w:iCs/>
            </w:rPr>
          </w:rPrChange>
        </w:rPr>
        <w:t>s 150-151</w:t>
      </w:r>
      <w:r w:rsidR="001D30E8" w:rsidRPr="00804F31">
        <w:rPr>
          <w:b/>
          <w:iCs/>
          <w:rPrChange w:id="93" w:author="Hyosub Kim" w:date="2020-08-25T11:06:00Z">
            <w:rPr>
              <w:i/>
              <w:iCs/>
            </w:rPr>
          </w:rPrChange>
        </w:rPr>
        <w:t>). W</w:t>
      </w:r>
      <w:r w:rsidR="00664A22" w:rsidRPr="00804F31">
        <w:rPr>
          <w:b/>
          <w:iCs/>
          <w:rPrChange w:id="94" w:author="Hyosub Kim" w:date="2020-08-25T11:06:00Z">
            <w:rPr>
              <w:i/>
              <w:iCs/>
            </w:rPr>
          </w:rPrChange>
        </w:rPr>
        <w:t>e</w:t>
      </w:r>
      <w:r w:rsidR="001D30E8" w:rsidRPr="00804F31">
        <w:rPr>
          <w:b/>
          <w:iCs/>
          <w:rPrChange w:id="95" w:author="Hyosub Kim" w:date="2020-08-25T11:06:00Z">
            <w:rPr>
              <w:i/>
              <w:iCs/>
            </w:rPr>
          </w:rPrChange>
        </w:rPr>
        <w:t xml:space="preserve"> now plan to report this analysis so the reader can gain insight on the use-dependent</w:t>
      </w:r>
      <w:r w:rsidR="00304D09" w:rsidRPr="00804F31">
        <w:rPr>
          <w:b/>
          <w:iCs/>
          <w:rPrChange w:id="96" w:author="Hyosub Kim" w:date="2020-08-25T11:06:00Z">
            <w:rPr>
              <w:i/>
              <w:iCs/>
            </w:rPr>
          </w:rPrChange>
        </w:rPr>
        <w:t xml:space="preserve"> learning</w:t>
      </w:r>
      <w:r w:rsidR="001D30E8" w:rsidRPr="00804F31">
        <w:rPr>
          <w:b/>
          <w:iCs/>
          <w:rPrChange w:id="97" w:author="Hyosub Kim" w:date="2020-08-25T11:06:00Z">
            <w:rPr>
              <w:i/>
              <w:iCs/>
            </w:rPr>
          </w:rPrChange>
        </w:rPr>
        <w:t xml:space="preserve"> task in a figure (lines</w:t>
      </w:r>
      <w:r w:rsidR="00340831" w:rsidRPr="00804F31">
        <w:rPr>
          <w:b/>
          <w:iCs/>
          <w:rPrChange w:id="98" w:author="Hyosub Kim" w:date="2020-08-25T11:06:00Z">
            <w:rPr>
              <w:i/>
              <w:iCs/>
            </w:rPr>
          </w:rPrChange>
        </w:rPr>
        <w:t xml:space="preserve"> 153-154</w:t>
      </w:r>
      <w:r w:rsidR="001D30E8" w:rsidRPr="00804F31">
        <w:rPr>
          <w:b/>
          <w:iCs/>
          <w:rPrChange w:id="99" w:author="Hyosub Kim" w:date="2020-08-25T11:06:00Z">
            <w:rPr>
              <w:i/>
              <w:iCs/>
            </w:rPr>
          </w:rPrChange>
        </w:rPr>
        <w:t>)</w:t>
      </w:r>
      <w:r w:rsidR="00F140B1" w:rsidRPr="00804F31">
        <w:rPr>
          <w:b/>
          <w:iCs/>
          <w:rPrChange w:id="100" w:author="Hyosub Kim" w:date="2020-08-25T11:06:00Z">
            <w:rPr>
              <w:i/>
              <w:iCs/>
            </w:rPr>
          </w:rPrChange>
        </w:rPr>
        <w:t xml:space="preserve"> as the reviewer suggests.</w:t>
      </w:r>
    </w:p>
    <w:p w14:paraId="19713E0D" w14:textId="77777777" w:rsidR="00A63840" w:rsidRPr="00A5757F" w:rsidRDefault="00A63840" w:rsidP="008B5B26">
      <w:pPr>
        <w:pStyle w:val="ListParagraph"/>
        <w:autoSpaceDE w:val="0"/>
        <w:autoSpaceDN w:val="0"/>
        <w:adjustRightInd w:val="0"/>
        <w:ind w:left="360"/>
      </w:pPr>
    </w:p>
    <w:p w14:paraId="201807B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Consider defining SAI in terms of long and short step length to help the reader contrast the authors results to previous findings. </w:t>
      </w:r>
    </w:p>
    <w:p w14:paraId="54ED15A7" w14:textId="77777777" w:rsidR="00880452" w:rsidRPr="00A5757F" w:rsidRDefault="00880452" w:rsidP="008B5B26">
      <w:pPr>
        <w:pStyle w:val="ListParagraph"/>
        <w:autoSpaceDE w:val="0"/>
        <w:autoSpaceDN w:val="0"/>
        <w:adjustRightInd w:val="0"/>
        <w:ind w:left="360"/>
      </w:pPr>
    </w:p>
    <w:p w14:paraId="26649285" w14:textId="5AD250C0" w:rsidR="00880452" w:rsidRPr="00804F31" w:rsidRDefault="006611FC" w:rsidP="008B5B26">
      <w:pPr>
        <w:pStyle w:val="ListParagraph"/>
        <w:autoSpaceDE w:val="0"/>
        <w:autoSpaceDN w:val="0"/>
        <w:adjustRightInd w:val="0"/>
        <w:ind w:left="360"/>
        <w:rPr>
          <w:b/>
          <w:iCs/>
          <w:color w:val="000000"/>
          <w:rPrChange w:id="101" w:author="Hyosub Kim" w:date="2020-08-25T11:07:00Z">
            <w:rPr>
              <w:i/>
              <w:iCs/>
              <w:color w:val="000000"/>
            </w:rPr>
          </w:rPrChange>
        </w:rPr>
      </w:pPr>
      <w:r w:rsidRPr="00804F31">
        <w:rPr>
          <w:b/>
          <w:iCs/>
          <w:color w:val="000000"/>
          <w:rPrChange w:id="102" w:author="Hyosub Kim" w:date="2020-08-25T11:07:00Z">
            <w:rPr>
              <w:i/>
              <w:iCs/>
              <w:color w:val="000000"/>
            </w:rPr>
          </w:rPrChange>
        </w:rPr>
        <w:lastRenderedPageBreak/>
        <w:t xml:space="preserve">This change has been made </w:t>
      </w:r>
      <w:r w:rsidR="001D30E8" w:rsidRPr="00804F31">
        <w:rPr>
          <w:b/>
          <w:iCs/>
          <w:color w:val="000000"/>
          <w:rPrChange w:id="103" w:author="Hyosub Kim" w:date="2020-08-25T11:07:00Z">
            <w:rPr>
              <w:i/>
              <w:iCs/>
              <w:color w:val="000000"/>
            </w:rPr>
          </w:rPrChange>
        </w:rPr>
        <w:t xml:space="preserve">to equation 1. A </w:t>
      </w:r>
      <w:r w:rsidRPr="00804F31">
        <w:rPr>
          <w:b/>
          <w:iCs/>
          <w:color w:val="000000"/>
          <w:rPrChange w:id="104" w:author="Hyosub Kim" w:date="2020-08-25T11:07:00Z">
            <w:rPr>
              <w:i/>
              <w:iCs/>
              <w:color w:val="000000"/>
            </w:rPr>
          </w:rPrChange>
        </w:rPr>
        <w:t xml:space="preserve">sentence is added to </w:t>
      </w:r>
      <w:r w:rsidR="001D30E8" w:rsidRPr="00804F31">
        <w:rPr>
          <w:b/>
          <w:iCs/>
          <w:color w:val="000000"/>
          <w:rPrChange w:id="105" w:author="Hyosub Kim" w:date="2020-08-25T11:07:00Z">
            <w:rPr>
              <w:i/>
              <w:iCs/>
              <w:color w:val="000000"/>
            </w:rPr>
          </w:rPrChange>
        </w:rPr>
        <w:t>the proposed analysis pipeline section (</w:t>
      </w:r>
      <w:r w:rsidRPr="00804F31">
        <w:rPr>
          <w:b/>
          <w:iCs/>
          <w:color w:val="000000"/>
          <w:rPrChange w:id="106" w:author="Hyosub Kim" w:date="2020-08-25T11:07:00Z">
            <w:rPr>
              <w:i/>
              <w:iCs/>
              <w:color w:val="000000"/>
            </w:rPr>
          </w:rPrChange>
        </w:rPr>
        <w:t>line</w:t>
      </w:r>
      <w:r w:rsidR="00340831" w:rsidRPr="00804F31">
        <w:rPr>
          <w:b/>
          <w:iCs/>
          <w:color w:val="000000"/>
          <w:rPrChange w:id="107" w:author="Hyosub Kim" w:date="2020-08-25T11:07:00Z">
            <w:rPr>
              <w:i/>
              <w:iCs/>
              <w:color w:val="000000"/>
            </w:rPr>
          </w:rPrChange>
        </w:rPr>
        <w:t xml:space="preserve"> 160</w:t>
      </w:r>
      <w:r w:rsidR="001D30E8" w:rsidRPr="00804F31">
        <w:rPr>
          <w:b/>
          <w:iCs/>
          <w:color w:val="000000"/>
          <w:rPrChange w:id="108" w:author="Hyosub Kim" w:date="2020-08-25T11:07:00Z">
            <w:rPr>
              <w:i/>
              <w:iCs/>
              <w:color w:val="000000"/>
            </w:rPr>
          </w:rPrChange>
        </w:rPr>
        <w:t xml:space="preserve">) </w:t>
      </w:r>
      <w:r w:rsidRPr="00804F31">
        <w:rPr>
          <w:b/>
          <w:iCs/>
          <w:color w:val="000000"/>
          <w:rPrChange w:id="109" w:author="Hyosub Kim" w:date="2020-08-25T11:07:00Z">
            <w:rPr>
              <w:i/>
              <w:iCs/>
              <w:color w:val="000000"/>
            </w:rPr>
          </w:rPrChange>
        </w:rPr>
        <w:t xml:space="preserve">for clarification. </w:t>
      </w:r>
    </w:p>
    <w:p w14:paraId="7B55AC8A" w14:textId="77777777" w:rsidR="00880452" w:rsidRPr="00A5757F" w:rsidRDefault="00880452" w:rsidP="008B5B26">
      <w:pPr>
        <w:pStyle w:val="ListParagraph"/>
        <w:autoSpaceDE w:val="0"/>
        <w:autoSpaceDN w:val="0"/>
        <w:adjustRightInd w:val="0"/>
        <w:ind w:left="360"/>
      </w:pPr>
    </w:p>
    <w:p w14:paraId="20C91B20"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should indicate that by design, the asymmetry is always positive. </w:t>
      </w:r>
    </w:p>
    <w:p w14:paraId="5E22712A" w14:textId="77777777" w:rsidR="00880452" w:rsidRPr="00A5757F" w:rsidRDefault="00880452" w:rsidP="008B5B26">
      <w:pPr>
        <w:pStyle w:val="ListParagraph"/>
        <w:autoSpaceDE w:val="0"/>
        <w:autoSpaceDN w:val="0"/>
        <w:adjustRightInd w:val="0"/>
        <w:ind w:left="360"/>
      </w:pPr>
    </w:p>
    <w:p w14:paraId="6A5C5097" w14:textId="3EB7682D" w:rsidR="00880452" w:rsidRPr="00804F31" w:rsidRDefault="001D30E8" w:rsidP="008B5B26">
      <w:pPr>
        <w:pStyle w:val="ListParagraph"/>
        <w:autoSpaceDE w:val="0"/>
        <w:autoSpaceDN w:val="0"/>
        <w:adjustRightInd w:val="0"/>
        <w:ind w:left="360"/>
        <w:rPr>
          <w:b/>
          <w:iCs/>
          <w:color w:val="000000"/>
          <w:rPrChange w:id="110" w:author="Hyosub Kim" w:date="2020-08-25T11:07:00Z">
            <w:rPr>
              <w:i/>
              <w:iCs/>
              <w:color w:val="000000"/>
            </w:rPr>
          </w:rPrChange>
        </w:rPr>
      </w:pPr>
      <w:del w:id="111" w:author="Hyosub Kim" w:date="2020-08-25T11:07:00Z">
        <w:r w:rsidRPr="00804F31" w:rsidDel="00804F31">
          <w:rPr>
            <w:b/>
            <w:iCs/>
            <w:color w:val="000000"/>
            <w:rPrChange w:id="112" w:author="Hyosub Kim" w:date="2020-08-25T11:07:00Z">
              <w:rPr>
                <w:i/>
                <w:iCs/>
                <w:color w:val="000000"/>
              </w:rPr>
            </w:rPrChange>
          </w:rPr>
          <w:delText>We now add a statement to this effect</w:delText>
        </w:r>
      </w:del>
      <w:ins w:id="113" w:author="Hyosub Kim" w:date="2020-08-25T11:07:00Z">
        <w:r w:rsidR="00804F31">
          <w:rPr>
            <w:b/>
            <w:iCs/>
            <w:color w:val="000000"/>
          </w:rPr>
          <w:t>This has been added to</w:t>
        </w:r>
      </w:ins>
      <w:del w:id="114" w:author="Hyosub Kim" w:date="2020-08-25T11:07:00Z">
        <w:r w:rsidRPr="00804F31" w:rsidDel="00804F31">
          <w:rPr>
            <w:b/>
            <w:iCs/>
            <w:color w:val="000000"/>
            <w:rPrChange w:id="115" w:author="Hyosub Kim" w:date="2020-08-25T11:07:00Z">
              <w:rPr>
                <w:i/>
                <w:iCs/>
                <w:color w:val="000000"/>
              </w:rPr>
            </w:rPrChange>
          </w:rPr>
          <w:delText xml:space="preserve"> in</w:delText>
        </w:r>
      </w:del>
      <w:r w:rsidRPr="00804F31">
        <w:rPr>
          <w:b/>
          <w:iCs/>
          <w:color w:val="000000"/>
          <w:rPrChange w:id="116" w:author="Hyosub Kim" w:date="2020-08-25T11:07:00Z">
            <w:rPr>
              <w:i/>
              <w:iCs/>
              <w:color w:val="000000"/>
            </w:rPr>
          </w:rPrChange>
        </w:rPr>
        <w:t xml:space="preserve"> the </w:t>
      </w:r>
      <w:r w:rsidR="00F140B1" w:rsidRPr="00804F31">
        <w:rPr>
          <w:b/>
          <w:iCs/>
          <w:color w:val="000000"/>
          <w:rPrChange w:id="117" w:author="Hyosub Kim" w:date="2020-08-25T11:07:00Z">
            <w:rPr>
              <w:i/>
              <w:iCs/>
              <w:color w:val="000000"/>
            </w:rPr>
          </w:rPrChange>
        </w:rPr>
        <w:t>P</w:t>
      </w:r>
      <w:r w:rsidRPr="00804F31">
        <w:rPr>
          <w:b/>
          <w:iCs/>
          <w:color w:val="000000"/>
          <w:rPrChange w:id="118" w:author="Hyosub Kim" w:date="2020-08-25T11:07:00Z">
            <w:rPr>
              <w:i/>
              <w:iCs/>
              <w:color w:val="000000"/>
            </w:rPr>
          </w:rPrChange>
        </w:rPr>
        <w:t>roposed analysis pipeline section (line</w:t>
      </w:r>
      <w:r w:rsidR="00340831" w:rsidRPr="00804F31">
        <w:rPr>
          <w:b/>
          <w:iCs/>
          <w:color w:val="000000"/>
          <w:rPrChange w:id="119" w:author="Hyosub Kim" w:date="2020-08-25T11:07:00Z">
            <w:rPr>
              <w:i/>
              <w:iCs/>
              <w:color w:val="000000"/>
            </w:rPr>
          </w:rPrChange>
        </w:rPr>
        <w:t>s 165-166</w:t>
      </w:r>
      <w:r w:rsidRPr="00804F31">
        <w:rPr>
          <w:b/>
          <w:iCs/>
          <w:color w:val="000000"/>
          <w:rPrChange w:id="120" w:author="Hyosub Kim" w:date="2020-08-25T11:07:00Z">
            <w:rPr>
              <w:i/>
              <w:iCs/>
              <w:color w:val="000000"/>
            </w:rPr>
          </w:rPrChange>
        </w:rPr>
        <w:t>).</w:t>
      </w:r>
    </w:p>
    <w:p w14:paraId="728CA61E" w14:textId="77777777" w:rsidR="00880452" w:rsidRPr="00A5757F" w:rsidRDefault="00880452" w:rsidP="008B5B26">
      <w:pPr>
        <w:autoSpaceDE w:val="0"/>
        <w:autoSpaceDN w:val="0"/>
        <w:adjustRightInd w:val="0"/>
        <w:ind w:left="360"/>
      </w:pPr>
    </w:p>
    <w:p w14:paraId="18CDB101" w14:textId="77777777" w:rsidR="00880452" w:rsidRPr="00D31DA9" w:rsidRDefault="00880452" w:rsidP="008B5B26">
      <w:pPr>
        <w:pStyle w:val="ListParagraph"/>
        <w:numPr>
          <w:ilvl w:val="0"/>
          <w:numId w:val="1"/>
        </w:numPr>
        <w:autoSpaceDE w:val="0"/>
        <w:autoSpaceDN w:val="0"/>
        <w:adjustRightInd w:val="0"/>
        <w:ind w:left="360"/>
        <w:rPr>
          <w:color w:val="000000"/>
        </w:rPr>
      </w:pPr>
      <w:r w:rsidRPr="00D31DA9">
        <w:rPr>
          <w:color w:val="000000"/>
        </w:rPr>
        <w:t xml:space="preserve">Authors should zoom in the early part of the learning period for the reviewers to appreciate this. Also, authors should present the learning results under the different conditions during the early period to evaluate the extent to which the predictions from the model equally match the learning and washout periods. </w:t>
      </w:r>
    </w:p>
    <w:p w14:paraId="260C409E" w14:textId="77777777" w:rsidR="00880452" w:rsidRPr="00A5757F" w:rsidRDefault="00880452" w:rsidP="008B5B26">
      <w:pPr>
        <w:pStyle w:val="ListParagraph"/>
        <w:autoSpaceDE w:val="0"/>
        <w:autoSpaceDN w:val="0"/>
        <w:adjustRightInd w:val="0"/>
        <w:ind w:left="360"/>
        <w:rPr>
          <w:color w:val="000000"/>
        </w:rPr>
      </w:pPr>
    </w:p>
    <w:p w14:paraId="539D3AAE" w14:textId="073BB449" w:rsidR="00CB3BE1" w:rsidRDefault="00CB3BE1" w:rsidP="008B5B26">
      <w:pPr>
        <w:pStyle w:val="ListParagraph"/>
        <w:autoSpaceDE w:val="0"/>
        <w:autoSpaceDN w:val="0"/>
        <w:adjustRightInd w:val="0"/>
        <w:ind w:left="360"/>
        <w:rPr>
          <w:i/>
          <w:iCs/>
          <w:color w:val="000000"/>
        </w:rPr>
      </w:pPr>
      <w:del w:id="121" w:author="Hyosub Kim" w:date="2020-08-25T11:07:00Z">
        <w:r w:rsidDel="00804F31">
          <w:rPr>
            <w:i/>
            <w:iCs/>
            <w:color w:val="000000"/>
          </w:rPr>
          <w:delText xml:space="preserve">We thank the reviewer for this suggestion. </w:delText>
        </w:r>
      </w:del>
      <w:r w:rsidR="00664A22" w:rsidRPr="00804F31">
        <w:rPr>
          <w:b/>
          <w:iCs/>
          <w:color w:val="000000"/>
          <w:rPrChange w:id="122" w:author="Hyosub Kim" w:date="2020-08-25T11:07:00Z">
            <w:rPr>
              <w:i/>
              <w:iCs/>
              <w:color w:val="000000"/>
            </w:rPr>
          </w:rPrChange>
        </w:rPr>
        <w:t xml:space="preserve">We </w:t>
      </w:r>
      <w:ins w:id="123" w:author="Hyosub Kim" w:date="2020-08-25T11:07:00Z">
        <w:r w:rsidR="00804F31">
          <w:rPr>
            <w:b/>
            <w:iCs/>
            <w:color w:val="000000"/>
          </w:rPr>
          <w:t xml:space="preserve">agree with the reviewer and </w:t>
        </w:r>
      </w:ins>
      <w:r w:rsidR="002204B3" w:rsidRPr="00804F31">
        <w:rPr>
          <w:b/>
          <w:iCs/>
          <w:color w:val="000000"/>
          <w:rPrChange w:id="124" w:author="Hyosub Kim" w:date="2020-08-25T11:07:00Z">
            <w:rPr>
              <w:i/>
              <w:iCs/>
              <w:color w:val="000000"/>
            </w:rPr>
          </w:rPrChange>
        </w:rPr>
        <w:t>have now added insets to the simulations plot</w:t>
      </w:r>
      <w:r w:rsidR="00F140B1" w:rsidRPr="00804F31">
        <w:rPr>
          <w:b/>
          <w:iCs/>
          <w:color w:val="000000"/>
          <w:rPrChange w:id="125" w:author="Hyosub Kim" w:date="2020-08-25T11:07:00Z">
            <w:rPr>
              <w:i/>
              <w:iCs/>
              <w:color w:val="000000"/>
            </w:rPr>
          </w:rPrChange>
        </w:rPr>
        <w:t xml:space="preserve"> (Figure 3)</w:t>
      </w:r>
      <w:r w:rsidR="002204B3" w:rsidRPr="00804F31">
        <w:rPr>
          <w:b/>
          <w:iCs/>
          <w:color w:val="000000"/>
          <w:rPrChange w:id="126" w:author="Hyosub Kim" w:date="2020-08-25T11:07:00Z">
            <w:rPr>
              <w:i/>
              <w:iCs/>
              <w:color w:val="000000"/>
            </w:rPr>
          </w:rPrChange>
        </w:rPr>
        <w:t xml:space="preserve"> for the initial </w:t>
      </w:r>
      <w:r w:rsidR="00AA1B96" w:rsidRPr="00804F31">
        <w:rPr>
          <w:b/>
          <w:iCs/>
          <w:color w:val="000000"/>
          <w:rPrChange w:id="127" w:author="Hyosub Kim" w:date="2020-08-25T11:07:00Z">
            <w:rPr>
              <w:i/>
              <w:iCs/>
              <w:color w:val="000000"/>
            </w:rPr>
          </w:rPrChange>
        </w:rPr>
        <w:t>L</w:t>
      </w:r>
      <w:r w:rsidR="002204B3" w:rsidRPr="00804F31">
        <w:rPr>
          <w:b/>
          <w:iCs/>
          <w:color w:val="000000"/>
          <w:rPrChange w:id="128" w:author="Hyosub Kim" w:date="2020-08-25T11:07:00Z">
            <w:rPr>
              <w:i/>
              <w:iCs/>
              <w:color w:val="000000"/>
            </w:rPr>
          </w:rPrChange>
        </w:rPr>
        <w:t>earning phase</w:t>
      </w:r>
      <w:r w:rsidR="001D30E8" w:rsidRPr="00804F31">
        <w:rPr>
          <w:b/>
          <w:iCs/>
          <w:color w:val="000000"/>
          <w:rPrChange w:id="129" w:author="Hyosub Kim" w:date="2020-08-25T11:07:00Z">
            <w:rPr>
              <w:i/>
              <w:iCs/>
              <w:color w:val="000000"/>
            </w:rPr>
          </w:rPrChange>
        </w:rPr>
        <w:t xml:space="preserve"> to demonstrate that the models do not </w:t>
      </w:r>
      <w:r w:rsidR="00941D3E" w:rsidRPr="00804F31">
        <w:rPr>
          <w:b/>
          <w:iCs/>
          <w:color w:val="000000"/>
          <w:rPrChange w:id="130" w:author="Hyosub Kim" w:date="2020-08-25T11:07:00Z">
            <w:rPr>
              <w:i/>
              <w:iCs/>
              <w:color w:val="000000"/>
            </w:rPr>
          </w:rPrChange>
        </w:rPr>
        <w:t xml:space="preserve">make qualitatively distinct </w:t>
      </w:r>
      <w:r w:rsidR="001D30E8" w:rsidRPr="00804F31">
        <w:rPr>
          <w:b/>
          <w:iCs/>
          <w:color w:val="000000"/>
          <w:rPrChange w:id="131" w:author="Hyosub Kim" w:date="2020-08-25T11:07:00Z">
            <w:rPr>
              <w:i/>
              <w:iCs/>
              <w:color w:val="000000"/>
            </w:rPr>
          </w:rPrChange>
        </w:rPr>
        <w:t>predictions for this phase.</w:t>
      </w:r>
      <w:r w:rsidR="001D30E8" w:rsidRPr="001D30E8">
        <w:rPr>
          <w:i/>
          <w:iCs/>
          <w:color w:val="000000"/>
        </w:rPr>
        <w:t xml:space="preserve"> </w:t>
      </w:r>
    </w:p>
    <w:p w14:paraId="3F9CC7C8" w14:textId="77777777" w:rsidR="00CB3BE1" w:rsidRDefault="00CB3BE1" w:rsidP="008B5B26">
      <w:pPr>
        <w:pStyle w:val="ListParagraph"/>
        <w:autoSpaceDE w:val="0"/>
        <w:autoSpaceDN w:val="0"/>
        <w:adjustRightInd w:val="0"/>
        <w:ind w:left="360"/>
        <w:rPr>
          <w:i/>
          <w:iCs/>
          <w:color w:val="000000"/>
        </w:rPr>
      </w:pPr>
    </w:p>
    <w:p w14:paraId="1882BB8E" w14:textId="54952365" w:rsidR="00880452" w:rsidRPr="00804F31" w:rsidRDefault="00AA1B96" w:rsidP="00D33A29">
      <w:pPr>
        <w:pStyle w:val="ListParagraph"/>
        <w:autoSpaceDE w:val="0"/>
        <w:autoSpaceDN w:val="0"/>
        <w:adjustRightInd w:val="0"/>
        <w:ind w:left="360"/>
        <w:rPr>
          <w:b/>
          <w:iCs/>
          <w:color w:val="000000"/>
          <w:rPrChange w:id="132" w:author="Hyosub Kim" w:date="2020-08-25T11:08:00Z">
            <w:rPr>
              <w:i/>
              <w:iCs/>
              <w:color w:val="000000"/>
            </w:rPr>
          </w:rPrChange>
        </w:rPr>
      </w:pPr>
      <w:r w:rsidRPr="00804F31">
        <w:rPr>
          <w:b/>
          <w:iCs/>
          <w:color w:val="000000"/>
          <w:rPrChange w:id="133" w:author="Hyosub Kim" w:date="2020-08-25T11:08:00Z">
            <w:rPr>
              <w:i/>
              <w:iCs/>
              <w:color w:val="000000"/>
            </w:rPr>
          </w:rPrChange>
        </w:rPr>
        <w:t xml:space="preserve">To address the second part of this comment, </w:t>
      </w:r>
      <w:r w:rsidR="00E35E74" w:rsidRPr="00804F31">
        <w:rPr>
          <w:b/>
          <w:iCs/>
          <w:color w:val="000000"/>
          <w:rPrChange w:id="134" w:author="Hyosub Kim" w:date="2020-08-25T11:08:00Z">
            <w:rPr>
              <w:i/>
              <w:iCs/>
              <w:color w:val="000000"/>
            </w:rPr>
          </w:rPrChange>
        </w:rPr>
        <w:t xml:space="preserve">we have added a </w:t>
      </w:r>
      <w:r w:rsidR="000E0C2D" w:rsidRPr="00804F31">
        <w:rPr>
          <w:b/>
          <w:iCs/>
          <w:color w:val="000000"/>
          <w:rPrChange w:id="135" w:author="Hyosub Kim" w:date="2020-08-25T11:08:00Z">
            <w:rPr>
              <w:i/>
              <w:iCs/>
              <w:color w:val="000000"/>
            </w:rPr>
          </w:rPrChange>
        </w:rPr>
        <w:t xml:space="preserve">stride by stride data to the pilot data figure (Figure 4; please see our response to the main request for more details). </w:t>
      </w:r>
      <w:r w:rsidR="00D33A29" w:rsidRPr="00804F31">
        <w:rPr>
          <w:b/>
          <w:iCs/>
          <w:color w:val="000000"/>
          <w:rPrChange w:id="136" w:author="Hyosub Kim" w:date="2020-08-25T11:08:00Z">
            <w:rPr>
              <w:i/>
              <w:iCs/>
              <w:color w:val="000000"/>
            </w:rPr>
          </w:rPrChange>
        </w:rPr>
        <w:t>T</w:t>
      </w:r>
      <w:r w:rsidR="000E0C2D" w:rsidRPr="00804F31">
        <w:rPr>
          <w:b/>
          <w:iCs/>
          <w:color w:val="000000"/>
          <w:rPrChange w:id="137" w:author="Hyosub Kim" w:date="2020-08-25T11:08:00Z">
            <w:rPr>
              <w:i/>
              <w:iCs/>
              <w:color w:val="000000"/>
            </w:rPr>
          </w:rPrChange>
        </w:rPr>
        <w:t xml:space="preserve">o view individual data with the model fits and predictions, we have added a figure in this document </w:t>
      </w:r>
      <w:r w:rsidR="00F22050" w:rsidRPr="00804F31">
        <w:rPr>
          <w:b/>
          <w:iCs/>
          <w:color w:val="000000"/>
          <w:rPrChange w:id="138" w:author="Hyosub Kim" w:date="2020-08-25T11:08:00Z">
            <w:rPr>
              <w:i/>
              <w:iCs/>
              <w:color w:val="000000"/>
            </w:rPr>
          </w:rPrChange>
        </w:rPr>
        <w:t>(supplemental figure 1</w:t>
      </w:r>
      <w:r w:rsidR="00D33A29" w:rsidRPr="00804F31">
        <w:rPr>
          <w:b/>
          <w:iCs/>
          <w:color w:val="000000"/>
          <w:rPrChange w:id="139" w:author="Hyosub Kim" w:date="2020-08-25T11:08:00Z">
            <w:rPr>
              <w:i/>
              <w:iCs/>
              <w:color w:val="000000"/>
            </w:rPr>
          </w:rPrChange>
        </w:rPr>
        <w:t>, below</w:t>
      </w:r>
      <w:r w:rsidR="00F22050" w:rsidRPr="00804F31">
        <w:rPr>
          <w:b/>
          <w:iCs/>
          <w:color w:val="000000"/>
          <w:rPrChange w:id="140" w:author="Hyosub Kim" w:date="2020-08-25T11:08:00Z">
            <w:rPr>
              <w:i/>
              <w:iCs/>
              <w:color w:val="000000"/>
            </w:rPr>
          </w:rPrChange>
        </w:rPr>
        <w:t>)</w:t>
      </w:r>
      <w:r w:rsidR="00E35E74" w:rsidRPr="00804F31">
        <w:rPr>
          <w:b/>
          <w:iCs/>
          <w:color w:val="000000"/>
          <w:rPrChange w:id="141" w:author="Hyosub Kim" w:date="2020-08-25T11:08:00Z">
            <w:rPr>
              <w:i/>
              <w:iCs/>
              <w:color w:val="000000"/>
            </w:rPr>
          </w:rPrChange>
        </w:rPr>
        <w:t>.</w:t>
      </w:r>
      <w:r w:rsidR="00D33A29" w:rsidRPr="00804F31">
        <w:rPr>
          <w:b/>
          <w:iCs/>
          <w:color w:val="000000"/>
          <w:rPrChange w:id="142" w:author="Hyosub Kim" w:date="2020-08-25T11:08:00Z">
            <w:rPr>
              <w:i/>
              <w:iCs/>
              <w:color w:val="000000"/>
            </w:rPr>
          </w:rPrChange>
        </w:rPr>
        <w:t xml:space="preserve"> This figure demonstrates the model fits to binned (bins of 3) individual data for the 2 participants who completed both conditions.</w:t>
      </w:r>
      <w:r w:rsidR="00E35E74" w:rsidRPr="00804F31">
        <w:rPr>
          <w:b/>
          <w:iCs/>
          <w:color w:val="000000"/>
          <w:rPrChange w:id="143" w:author="Hyosub Kim" w:date="2020-08-25T11:08:00Z">
            <w:rPr>
              <w:i/>
              <w:iCs/>
              <w:color w:val="000000"/>
            </w:rPr>
          </w:rPrChange>
        </w:rPr>
        <w:t xml:space="preserve"> We fit the models by concatenating each condition for one participant and fitting each model as described in the Model </w:t>
      </w:r>
      <w:r w:rsidR="004D7AB3" w:rsidRPr="00804F31">
        <w:rPr>
          <w:b/>
          <w:iCs/>
          <w:color w:val="000000"/>
          <w:rPrChange w:id="144" w:author="Hyosub Kim" w:date="2020-08-25T11:08:00Z">
            <w:rPr>
              <w:i/>
              <w:iCs/>
              <w:color w:val="000000"/>
            </w:rPr>
          </w:rPrChange>
        </w:rPr>
        <w:t xml:space="preserve">Based Methods </w:t>
      </w:r>
      <w:r w:rsidR="00E35E74" w:rsidRPr="00804F31">
        <w:rPr>
          <w:b/>
          <w:iCs/>
          <w:color w:val="000000"/>
          <w:rPrChange w:id="145" w:author="Hyosub Kim" w:date="2020-08-25T11:08:00Z">
            <w:rPr>
              <w:i/>
              <w:iCs/>
              <w:color w:val="000000"/>
            </w:rPr>
          </w:rPrChange>
        </w:rPr>
        <w:t xml:space="preserve">(lines…). </w:t>
      </w:r>
      <w:r w:rsidR="0063196A" w:rsidRPr="00804F31">
        <w:rPr>
          <w:b/>
          <w:iCs/>
          <w:color w:val="000000"/>
          <w:rPrChange w:id="146" w:author="Hyosub Kim" w:date="2020-08-25T11:08:00Z">
            <w:rPr>
              <w:i/>
              <w:iCs/>
              <w:color w:val="000000"/>
            </w:rPr>
          </w:rPrChange>
        </w:rPr>
        <w:t xml:space="preserve">This figure demonstrates that the models adequately describe the individual data during </w:t>
      </w:r>
      <w:r w:rsidR="00426DD5" w:rsidRPr="00804F31">
        <w:rPr>
          <w:b/>
          <w:iCs/>
          <w:color w:val="000000"/>
          <w:rPrChange w:id="147" w:author="Hyosub Kim" w:date="2020-08-25T11:08:00Z">
            <w:rPr>
              <w:i/>
              <w:iCs/>
              <w:color w:val="000000"/>
            </w:rPr>
          </w:rPrChange>
        </w:rPr>
        <w:t>L</w:t>
      </w:r>
      <w:r w:rsidR="0063196A" w:rsidRPr="00804F31">
        <w:rPr>
          <w:b/>
          <w:iCs/>
          <w:color w:val="000000"/>
          <w:rPrChange w:id="148" w:author="Hyosub Kim" w:date="2020-08-25T11:08:00Z">
            <w:rPr>
              <w:i/>
              <w:iCs/>
              <w:color w:val="000000"/>
            </w:rPr>
          </w:rPrChange>
        </w:rPr>
        <w:t xml:space="preserve">earning and </w:t>
      </w:r>
      <w:r w:rsidR="00426DD5" w:rsidRPr="00804F31">
        <w:rPr>
          <w:b/>
          <w:iCs/>
          <w:color w:val="000000"/>
          <w:rPrChange w:id="149" w:author="Hyosub Kim" w:date="2020-08-25T11:08:00Z">
            <w:rPr>
              <w:i/>
              <w:iCs/>
              <w:color w:val="000000"/>
            </w:rPr>
          </w:rPrChange>
        </w:rPr>
        <w:t>W</w:t>
      </w:r>
      <w:r w:rsidR="0063196A" w:rsidRPr="00804F31">
        <w:rPr>
          <w:b/>
          <w:iCs/>
          <w:color w:val="000000"/>
          <w:rPrChange w:id="150" w:author="Hyosub Kim" w:date="2020-08-25T11:08:00Z">
            <w:rPr>
              <w:i/>
              <w:iCs/>
              <w:color w:val="000000"/>
            </w:rPr>
          </w:rPrChange>
        </w:rPr>
        <w:t>ashout</w:t>
      </w:r>
      <w:r w:rsidR="00426DD5" w:rsidRPr="00804F31">
        <w:rPr>
          <w:b/>
          <w:iCs/>
          <w:color w:val="000000"/>
          <w:rPrChange w:id="151" w:author="Hyosub Kim" w:date="2020-08-25T11:08:00Z">
            <w:rPr>
              <w:i/>
              <w:iCs/>
              <w:color w:val="000000"/>
            </w:rPr>
          </w:rPrChange>
        </w:rPr>
        <w:t xml:space="preserve"> for the Consistent and High Variability conditions</w:t>
      </w:r>
      <w:r w:rsidR="006614DB" w:rsidRPr="00804F31">
        <w:rPr>
          <w:b/>
          <w:iCs/>
          <w:color w:val="000000"/>
          <w:rPrChange w:id="152" w:author="Hyosub Kim" w:date="2020-08-25T11:08:00Z">
            <w:rPr>
              <w:i/>
              <w:iCs/>
              <w:color w:val="000000"/>
            </w:rPr>
          </w:rPrChange>
        </w:rPr>
        <w:t xml:space="preserve"> (R</w:t>
      </w:r>
      <w:r w:rsidR="006614DB" w:rsidRPr="00804F31">
        <w:rPr>
          <w:b/>
          <w:iCs/>
          <w:color w:val="000000"/>
          <w:vertAlign w:val="superscript"/>
          <w:rPrChange w:id="153" w:author="Hyosub Kim" w:date="2020-08-25T11:08:00Z">
            <w:rPr>
              <w:i/>
              <w:iCs/>
              <w:color w:val="000000"/>
              <w:vertAlign w:val="superscript"/>
            </w:rPr>
          </w:rPrChange>
        </w:rPr>
        <w:t>2</w:t>
      </w:r>
      <w:r w:rsidR="006614DB" w:rsidRPr="00804F31">
        <w:rPr>
          <w:b/>
          <w:iCs/>
          <w:color w:val="000000"/>
          <w:rPrChange w:id="154" w:author="Hyosub Kim" w:date="2020-08-25T11:08:00Z">
            <w:rPr>
              <w:i/>
              <w:iCs/>
              <w:color w:val="000000"/>
            </w:rPr>
          </w:rPrChange>
        </w:rPr>
        <w:t xml:space="preserve"> range 0.89 to 0.95)</w:t>
      </w:r>
      <w:r w:rsidR="0063196A" w:rsidRPr="00804F31">
        <w:rPr>
          <w:b/>
          <w:iCs/>
          <w:color w:val="000000"/>
          <w:rPrChange w:id="155" w:author="Hyosub Kim" w:date="2020-08-25T11:08:00Z">
            <w:rPr>
              <w:i/>
              <w:iCs/>
              <w:color w:val="000000"/>
            </w:rPr>
          </w:rPrChange>
        </w:rPr>
        <w:t xml:space="preserve">. Furthermore, we added plots of the pilot data and model predictions for </w:t>
      </w:r>
      <w:r w:rsidR="00426DD5" w:rsidRPr="00804F31">
        <w:rPr>
          <w:b/>
          <w:iCs/>
          <w:color w:val="000000"/>
          <w:rPrChange w:id="156" w:author="Hyosub Kim" w:date="2020-08-25T11:08:00Z">
            <w:rPr>
              <w:i/>
              <w:iCs/>
              <w:color w:val="000000"/>
            </w:rPr>
          </w:rPrChange>
        </w:rPr>
        <w:t xml:space="preserve">both </w:t>
      </w:r>
      <w:r w:rsidR="006614DB" w:rsidRPr="00804F31">
        <w:rPr>
          <w:b/>
          <w:iCs/>
          <w:color w:val="000000"/>
          <w:rPrChange w:id="157" w:author="Hyosub Kim" w:date="2020-08-25T11:08:00Z">
            <w:rPr>
              <w:i/>
              <w:iCs/>
              <w:color w:val="000000"/>
            </w:rPr>
          </w:rPrChange>
        </w:rPr>
        <w:t xml:space="preserve">our </w:t>
      </w:r>
      <w:r w:rsidR="00426DD5" w:rsidRPr="00804F31">
        <w:rPr>
          <w:b/>
          <w:iCs/>
          <w:color w:val="000000"/>
          <w:rPrChange w:id="158" w:author="Hyosub Kim" w:date="2020-08-25T11:08:00Z">
            <w:rPr>
              <w:i/>
              <w:iCs/>
              <w:color w:val="000000"/>
            </w:rPr>
          </w:rPrChange>
        </w:rPr>
        <w:t xml:space="preserve">measurements of </w:t>
      </w:r>
      <w:r w:rsidR="0063196A" w:rsidRPr="00804F31">
        <w:rPr>
          <w:b/>
          <w:iCs/>
          <w:color w:val="000000"/>
          <w:rPrChange w:id="159" w:author="Hyosub Kim" w:date="2020-08-25T11:08:00Z">
            <w:rPr>
              <w:i/>
              <w:iCs/>
              <w:color w:val="000000"/>
            </w:rPr>
          </w:rPrChange>
        </w:rPr>
        <w:t>aftereffects</w:t>
      </w:r>
      <w:r w:rsidR="006614DB" w:rsidRPr="00804F31">
        <w:rPr>
          <w:b/>
          <w:iCs/>
          <w:color w:val="000000"/>
          <w:rPrChange w:id="160" w:author="Hyosub Kim" w:date="2020-08-25T11:08:00Z">
            <w:rPr>
              <w:i/>
              <w:iCs/>
              <w:color w:val="000000"/>
            </w:rPr>
          </w:rPrChange>
        </w:rPr>
        <w:t xml:space="preserve"> in the same figure</w:t>
      </w:r>
      <w:r w:rsidR="0063196A" w:rsidRPr="00804F31">
        <w:rPr>
          <w:b/>
          <w:iCs/>
          <w:color w:val="000000"/>
          <w:rPrChange w:id="161" w:author="Hyosub Kim" w:date="2020-08-25T11:08:00Z">
            <w:rPr>
              <w:i/>
              <w:iCs/>
              <w:color w:val="000000"/>
            </w:rPr>
          </w:rPrChange>
        </w:rPr>
        <w:t xml:space="preserve">. </w:t>
      </w:r>
      <w:r w:rsidR="00426DD5" w:rsidRPr="00804F31">
        <w:rPr>
          <w:b/>
          <w:iCs/>
          <w:color w:val="000000"/>
          <w:rPrChange w:id="162" w:author="Hyosub Kim" w:date="2020-08-25T11:08:00Z">
            <w:rPr>
              <w:i/>
              <w:iCs/>
              <w:color w:val="000000"/>
            </w:rPr>
          </w:rPrChange>
        </w:rPr>
        <w:t xml:space="preserve">We plan on </w:t>
      </w:r>
      <w:r w:rsidR="006614DB" w:rsidRPr="00804F31">
        <w:rPr>
          <w:b/>
          <w:iCs/>
          <w:color w:val="000000"/>
          <w:rPrChange w:id="163" w:author="Hyosub Kim" w:date="2020-08-25T11:08:00Z">
            <w:rPr>
              <w:i/>
              <w:iCs/>
              <w:color w:val="000000"/>
            </w:rPr>
          </w:rPrChange>
        </w:rPr>
        <w:t>reporting</w:t>
      </w:r>
      <w:r w:rsidR="00426DD5" w:rsidRPr="00804F31">
        <w:rPr>
          <w:b/>
          <w:iCs/>
          <w:color w:val="000000"/>
          <w:rPrChange w:id="164" w:author="Hyosub Kim" w:date="2020-08-25T11:08:00Z">
            <w:rPr>
              <w:i/>
              <w:iCs/>
              <w:color w:val="000000"/>
            </w:rPr>
          </w:rPrChange>
        </w:rPr>
        <w:t xml:space="preserve"> a similar figure when we resubmit for phase 2</w:t>
      </w:r>
      <w:r w:rsidR="006614DB" w:rsidRPr="00804F31">
        <w:rPr>
          <w:b/>
          <w:iCs/>
          <w:color w:val="000000"/>
          <w:rPrChange w:id="165" w:author="Hyosub Kim" w:date="2020-08-25T11:08:00Z">
            <w:rPr>
              <w:i/>
              <w:iCs/>
              <w:color w:val="000000"/>
            </w:rPr>
          </w:rPrChange>
        </w:rPr>
        <w:t xml:space="preserve"> (lines…)</w:t>
      </w:r>
      <w:r w:rsidR="00426DD5" w:rsidRPr="00804F31">
        <w:rPr>
          <w:b/>
          <w:iCs/>
          <w:color w:val="000000"/>
          <w:rPrChange w:id="166" w:author="Hyosub Kim" w:date="2020-08-25T11:08:00Z">
            <w:rPr>
              <w:i/>
              <w:iCs/>
              <w:color w:val="000000"/>
            </w:rPr>
          </w:rPrChange>
        </w:rPr>
        <w:t xml:space="preserve">. </w:t>
      </w:r>
    </w:p>
    <w:p w14:paraId="54664B48" w14:textId="77777777" w:rsidR="00D33A29" w:rsidRDefault="00D33A29" w:rsidP="00D33A29">
      <w:pPr>
        <w:pStyle w:val="ListParagraph"/>
        <w:autoSpaceDE w:val="0"/>
        <w:autoSpaceDN w:val="0"/>
        <w:adjustRightInd w:val="0"/>
        <w:ind w:left="360"/>
        <w:rPr>
          <w:i/>
          <w:iCs/>
          <w:color w:val="000000"/>
        </w:rPr>
      </w:pPr>
    </w:p>
    <w:p w14:paraId="6D7FE8FC" w14:textId="0805420F" w:rsidR="00D33A29" w:rsidRPr="00D33A29" w:rsidRDefault="00D33A29" w:rsidP="00D33A29">
      <w:pPr>
        <w:pStyle w:val="ListParagraph"/>
        <w:autoSpaceDE w:val="0"/>
        <w:autoSpaceDN w:val="0"/>
        <w:adjustRightInd w:val="0"/>
        <w:ind w:left="360"/>
        <w:rPr>
          <w:i/>
          <w:iCs/>
          <w:color w:val="000000"/>
        </w:rPr>
      </w:pPr>
      <w:r>
        <w:rPr>
          <w:i/>
          <w:iCs/>
          <w:color w:val="000000"/>
        </w:rPr>
        <w:t>Supplemental Figure 1</w:t>
      </w:r>
    </w:p>
    <w:p w14:paraId="6B2F844C" w14:textId="1FA9BB57" w:rsidR="00AA6B8D" w:rsidRPr="00A5757F" w:rsidRDefault="00D33A29" w:rsidP="008B5B26">
      <w:pPr>
        <w:pStyle w:val="ListParagraph"/>
        <w:autoSpaceDE w:val="0"/>
        <w:autoSpaceDN w:val="0"/>
        <w:adjustRightInd w:val="0"/>
        <w:ind w:left="360"/>
        <w:rPr>
          <w:color w:val="000000"/>
        </w:rPr>
      </w:pPr>
      <w:r>
        <w:rPr>
          <w:noProof/>
        </w:rPr>
        <w:lastRenderedPageBreak/>
        <w:drawing>
          <wp:inline distT="0" distB="0" distL="0" distR="0" wp14:anchorId="4D84BAC4" wp14:editId="6BB154C5">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p w14:paraId="6A61EC28" w14:textId="77777777" w:rsidR="00880452" w:rsidRPr="00DF4E44" w:rsidRDefault="00880452" w:rsidP="008B5B26">
      <w:pPr>
        <w:pStyle w:val="ListParagraph"/>
        <w:numPr>
          <w:ilvl w:val="0"/>
          <w:numId w:val="1"/>
        </w:numPr>
        <w:autoSpaceDE w:val="0"/>
        <w:autoSpaceDN w:val="0"/>
        <w:adjustRightInd w:val="0"/>
        <w:ind w:left="360"/>
      </w:pPr>
      <w:r w:rsidRPr="00DF4E44">
        <w:rPr>
          <w:color w:val="000000"/>
        </w:rPr>
        <w:t>Authors should indicate explicitly that they are fitting one single set of parameters to the learning and washout periods.</w:t>
      </w:r>
    </w:p>
    <w:p w14:paraId="49ADB5DD" w14:textId="77777777" w:rsidR="00880452" w:rsidRPr="00A5757F" w:rsidRDefault="00880452" w:rsidP="008B5B26">
      <w:pPr>
        <w:pStyle w:val="ListParagraph"/>
        <w:autoSpaceDE w:val="0"/>
        <w:autoSpaceDN w:val="0"/>
        <w:adjustRightInd w:val="0"/>
        <w:ind w:left="360"/>
      </w:pPr>
    </w:p>
    <w:p w14:paraId="2826B860" w14:textId="09355D47" w:rsidR="00880452" w:rsidRPr="00804F31" w:rsidRDefault="00DF4E44" w:rsidP="008B5B26">
      <w:pPr>
        <w:autoSpaceDE w:val="0"/>
        <w:autoSpaceDN w:val="0"/>
        <w:adjustRightInd w:val="0"/>
        <w:ind w:left="360"/>
        <w:rPr>
          <w:b/>
          <w:iCs/>
          <w:rPrChange w:id="167" w:author="Hyosub Kim" w:date="2020-08-25T11:08:00Z">
            <w:rPr>
              <w:i/>
              <w:iCs/>
            </w:rPr>
          </w:rPrChange>
        </w:rPr>
      </w:pPr>
      <w:r w:rsidRPr="00804F31">
        <w:rPr>
          <w:b/>
          <w:iCs/>
          <w:rPrChange w:id="168" w:author="Hyosub Kim" w:date="2020-08-25T11:08:00Z">
            <w:rPr>
              <w:i/>
              <w:iCs/>
            </w:rPr>
          </w:rPrChange>
        </w:rPr>
        <w:t xml:space="preserve">We have added this description to the </w:t>
      </w:r>
      <w:r w:rsidR="00BB3979" w:rsidRPr="00804F31">
        <w:rPr>
          <w:b/>
          <w:iCs/>
          <w:rPrChange w:id="169" w:author="Hyosub Kim" w:date="2020-08-25T11:08:00Z">
            <w:rPr>
              <w:i/>
              <w:iCs/>
            </w:rPr>
          </w:rPrChange>
        </w:rPr>
        <w:t>Co</w:t>
      </w:r>
      <w:r w:rsidRPr="00804F31">
        <w:rPr>
          <w:b/>
          <w:iCs/>
          <w:rPrChange w:id="170" w:author="Hyosub Kim" w:date="2020-08-25T11:08:00Z">
            <w:rPr>
              <w:i/>
              <w:iCs/>
            </w:rPr>
          </w:rPrChange>
        </w:rPr>
        <w:t xml:space="preserve">mputational </w:t>
      </w:r>
      <w:r w:rsidR="00BB3979" w:rsidRPr="00804F31">
        <w:rPr>
          <w:b/>
          <w:iCs/>
          <w:rPrChange w:id="171" w:author="Hyosub Kim" w:date="2020-08-25T11:08:00Z">
            <w:rPr>
              <w:i/>
              <w:iCs/>
            </w:rPr>
          </w:rPrChange>
        </w:rPr>
        <w:t>M</w:t>
      </w:r>
      <w:r w:rsidRPr="00804F31">
        <w:rPr>
          <w:b/>
          <w:iCs/>
          <w:rPrChange w:id="172" w:author="Hyosub Kim" w:date="2020-08-25T11:08:00Z">
            <w:rPr>
              <w:i/>
              <w:iCs/>
            </w:rPr>
          </w:rPrChange>
        </w:rPr>
        <w:t>odels section of statistical analysis (lines</w:t>
      </w:r>
      <w:r w:rsidR="00BB3979" w:rsidRPr="00804F31">
        <w:rPr>
          <w:b/>
          <w:iCs/>
          <w:rPrChange w:id="173" w:author="Hyosub Kim" w:date="2020-08-25T11:08:00Z">
            <w:rPr>
              <w:i/>
              <w:iCs/>
            </w:rPr>
          </w:rPrChange>
        </w:rPr>
        <w:t xml:space="preserve"> </w:t>
      </w:r>
      <w:r w:rsidR="00B111C4" w:rsidRPr="00804F31">
        <w:rPr>
          <w:b/>
          <w:iCs/>
          <w:rPrChange w:id="174" w:author="Hyosub Kim" w:date="2020-08-25T11:08:00Z">
            <w:rPr>
              <w:i/>
              <w:iCs/>
            </w:rPr>
          </w:rPrChange>
        </w:rPr>
        <w:t>3</w:t>
      </w:r>
      <w:r w:rsidR="003043AB" w:rsidRPr="00804F31">
        <w:rPr>
          <w:b/>
          <w:iCs/>
          <w:rPrChange w:id="175" w:author="Hyosub Kim" w:date="2020-08-25T11:08:00Z">
            <w:rPr>
              <w:i/>
              <w:iCs/>
            </w:rPr>
          </w:rPrChange>
        </w:rPr>
        <w:t>71</w:t>
      </w:r>
      <w:r w:rsidR="00B111C4" w:rsidRPr="00804F31">
        <w:rPr>
          <w:b/>
          <w:iCs/>
          <w:rPrChange w:id="176" w:author="Hyosub Kim" w:date="2020-08-25T11:08:00Z">
            <w:rPr>
              <w:i/>
              <w:iCs/>
            </w:rPr>
          </w:rPrChange>
        </w:rPr>
        <w:t>-3</w:t>
      </w:r>
      <w:r w:rsidR="003043AB" w:rsidRPr="00804F31">
        <w:rPr>
          <w:b/>
          <w:iCs/>
          <w:rPrChange w:id="177" w:author="Hyosub Kim" w:date="2020-08-25T11:08:00Z">
            <w:rPr>
              <w:i/>
              <w:iCs/>
            </w:rPr>
          </w:rPrChange>
        </w:rPr>
        <w:t>73</w:t>
      </w:r>
      <w:r w:rsidRPr="00804F31">
        <w:rPr>
          <w:b/>
          <w:iCs/>
          <w:rPrChange w:id="178" w:author="Hyosub Kim" w:date="2020-08-25T11:08:00Z">
            <w:rPr>
              <w:i/>
              <w:iCs/>
            </w:rPr>
          </w:rPrChange>
        </w:rPr>
        <w:t>).</w:t>
      </w:r>
    </w:p>
    <w:p w14:paraId="707C1396" w14:textId="77777777" w:rsidR="00880452" w:rsidRPr="00A5757F" w:rsidRDefault="00880452" w:rsidP="008B5B26">
      <w:pPr>
        <w:autoSpaceDE w:val="0"/>
        <w:autoSpaceDN w:val="0"/>
        <w:adjustRightInd w:val="0"/>
        <w:ind w:left="360"/>
      </w:pPr>
    </w:p>
    <w:p w14:paraId="630864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Aren't errors and motor output directly related according to eq. 3? It is unclear why the authors indicate that the use-dependent component is not updated as a function of the error signal.</w:t>
      </w:r>
    </w:p>
    <w:p w14:paraId="53F4B746" w14:textId="77777777" w:rsidR="00880452" w:rsidRPr="00A5757F" w:rsidRDefault="00880452" w:rsidP="008B5B26">
      <w:pPr>
        <w:pStyle w:val="ListParagraph"/>
        <w:autoSpaceDE w:val="0"/>
        <w:autoSpaceDN w:val="0"/>
        <w:adjustRightInd w:val="0"/>
        <w:ind w:left="360"/>
      </w:pPr>
    </w:p>
    <w:p w14:paraId="1427707E" w14:textId="410EFA86" w:rsidR="00B16B1B" w:rsidRPr="00804F31" w:rsidRDefault="00664A22" w:rsidP="0016747B">
      <w:pPr>
        <w:pStyle w:val="ListParagraph"/>
        <w:autoSpaceDE w:val="0"/>
        <w:autoSpaceDN w:val="0"/>
        <w:adjustRightInd w:val="0"/>
        <w:ind w:left="360"/>
        <w:rPr>
          <w:b/>
          <w:iCs/>
          <w:color w:val="000000"/>
          <w:rPrChange w:id="179" w:author="Hyosub Kim" w:date="2020-08-25T11:08:00Z">
            <w:rPr>
              <w:i/>
              <w:iCs/>
              <w:color w:val="000000"/>
            </w:rPr>
          </w:rPrChange>
        </w:rPr>
      </w:pPr>
      <w:r w:rsidRPr="00804F31">
        <w:rPr>
          <w:b/>
          <w:iCs/>
          <w:color w:val="000000"/>
          <w:rPrChange w:id="180" w:author="Hyosub Kim" w:date="2020-08-25T11:08:00Z">
            <w:rPr>
              <w:i/>
              <w:iCs/>
              <w:color w:val="000000"/>
            </w:rPr>
          </w:rPrChange>
        </w:rPr>
        <w:t>Th</w:t>
      </w:r>
      <w:ins w:id="181" w:author="Hyosub Kim" w:date="2020-08-25T11:09:00Z">
        <w:r w:rsidR="00804F31">
          <w:rPr>
            <w:b/>
            <w:iCs/>
            <w:color w:val="000000"/>
          </w:rPr>
          <w:t>is is an excellent point and the</w:t>
        </w:r>
      </w:ins>
      <w:del w:id="182" w:author="Hyosub Kim" w:date="2020-08-25T11:09:00Z">
        <w:r w:rsidRPr="00804F31" w:rsidDel="00804F31">
          <w:rPr>
            <w:b/>
            <w:iCs/>
            <w:color w:val="000000"/>
            <w:rPrChange w:id="183" w:author="Hyosub Kim" w:date="2020-08-25T11:08:00Z">
              <w:rPr>
                <w:i/>
                <w:iCs/>
                <w:color w:val="000000"/>
              </w:rPr>
            </w:rPrChange>
          </w:rPr>
          <w:delText>e</w:delText>
        </w:r>
      </w:del>
      <w:r w:rsidRPr="00804F31">
        <w:rPr>
          <w:b/>
          <w:iCs/>
          <w:color w:val="000000"/>
          <w:rPrChange w:id="184" w:author="Hyosub Kim" w:date="2020-08-25T11:08:00Z">
            <w:rPr>
              <w:i/>
              <w:iCs/>
              <w:color w:val="000000"/>
            </w:rPr>
          </w:rPrChange>
        </w:rPr>
        <w:t xml:space="preserve"> reviewer is correct</w:t>
      </w:r>
      <w:r w:rsidR="00B16B1B" w:rsidRPr="00804F31">
        <w:rPr>
          <w:b/>
          <w:iCs/>
          <w:color w:val="000000"/>
          <w:rPrChange w:id="185" w:author="Hyosub Kim" w:date="2020-08-25T11:08:00Z">
            <w:rPr>
              <w:i/>
              <w:iCs/>
              <w:color w:val="000000"/>
            </w:rPr>
          </w:rPrChange>
        </w:rPr>
        <w:t xml:space="preserve"> with regard to how use-dependent learning is impacted by the error signal in the context of this study</w:t>
      </w:r>
      <w:ins w:id="186" w:author="Hyosub Kim" w:date="2020-08-25T11:09:00Z">
        <w:r w:rsidR="00D677CD">
          <w:rPr>
            <w:b/>
            <w:iCs/>
            <w:color w:val="000000"/>
          </w:rPr>
          <w:t xml:space="preserve">. </w:t>
        </w:r>
      </w:ins>
      <w:del w:id="187" w:author="Hyosub Kim" w:date="2020-08-25T11:09:00Z">
        <w:r w:rsidR="00452CFA" w:rsidRPr="00804F31" w:rsidDel="00D677CD">
          <w:rPr>
            <w:b/>
            <w:iCs/>
            <w:color w:val="000000"/>
            <w:rPrChange w:id="188" w:author="Hyosub Kim" w:date="2020-08-25T11:08:00Z">
              <w:rPr>
                <w:i/>
                <w:iCs/>
                <w:color w:val="000000"/>
              </w:rPr>
            </w:rPrChange>
          </w:rPr>
          <w:delText>, and</w:delText>
        </w:r>
      </w:del>
      <w:r w:rsidR="00452CFA" w:rsidRPr="00804F31">
        <w:rPr>
          <w:b/>
          <w:iCs/>
          <w:color w:val="000000"/>
          <w:rPrChange w:id="189" w:author="Hyosub Kim" w:date="2020-08-25T11:08:00Z">
            <w:rPr>
              <w:i/>
              <w:iCs/>
              <w:color w:val="000000"/>
            </w:rPr>
          </w:rPrChange>
        </w:rPr>
        <w:t xml:space="preserve"> </w:t>
      </w:r>
      <w:ins w:id="190" w:author="Hyosub Kim" w:date="2020-08-25T11:09:00Z">
        <w:r w:rsidR="00D677CD">
          <w:rPr>
            <w:b/>
            <w:iCs/>
            <w:color w:val="000000"/>
          </w:rPr>
          <w:t>W</w:t>
        </w:r>
      </w:ins>
      <w:del w:id="191" w:author="Hyosub Kim" w:date="2020-08-25T11:09:00Z">
        <w:r w:rsidR="00452CFA" w:rsidRPr="00804F31" w:rsidDel="00D677CD">
          <w:rPr>
            <w:b/>
            <w:iCs/>
            <w:color w:val="000000"/>
            <w:rPrChange w:id="192" w:author="Hyosub Kim" w:date="2020-08-25T11:08:00Z">
              <w:rPr>
                <w:i/>
                <w:iCs/>
                <w:color w:val="000000"/>
              </w:rPr>
            </w:rPrChange>
          </w:rPr>
          <w:delText>w</w:delText>
        </w:r>
      </w:del>
      <w:r w:rsidR="00452CFA" w:rsidRPr="00804F31">
        <w:rPr>
          <w:b/>
          <w:iCs/>
          <w:color w:val="000000"/>
          <w:rPrChange w:id="193" w:author="Hyosub Kim" w:date="2020-08-25T11:08:00Z">
            <w:rPr>
              <w:i/>
              <w:iCs/>
              <w:color w:val="000000"/>
            </w:rPr>
          </w:rPrChange>
        </w:rPr>
        <w:t xml:space="preserve">e </w:t>
      </w:r>
      <w:proofErr w:type="gramStart"/>
      <w:r w:rsidR="00452CFA" w:rsidRPr="00804F31">
        <w:rPr>
          <w:b/>
          <w:iCs/>
          <w:color w:val="000000"/>
          <w:rPrChange w:id="194" w:author="Hyosub Kim" w:date="2020-08-25T11:08:00Z">
            <w:rPr>
              <w:i/>
              <w:iCs/>
              <w:color w:val="000000"/>
            </w:rPr>
          </w:rPrChange>
        </w:rPr>
        <w:t>have</w:t>
      </w:r>
      <w:proofErr w:type="gramEnd"/>
      <w:r w:rsidR="00452CFA" w:rsidRPr="00804F31">
        <w:rPr>
          <w:b/>
          <w:iCs/>
          <w:color w:val="000000"/>
          <w:rPrChange w:id="195" w:author="Hyosub Kim" w:date="2020-08-25T11:08:00Z">
            <w:rPr>
              <w:i/>
              <w:iCs/>
              <w:color w:val="000000"/>
            </w:rPr>
          </w:rPrChange>
        </w:rPr>
        <w:t xml:space="preserve"> now </w:t>
      </w:r>
      <w:del w:id="196" w:author="Hyosub Kim" w:date="2020-08-25T11:10:00Z">
        <w:r w:rsidR="00452CFA" w:rsidRPr="00804F31" w:rsidDel="00D677CD">
          <w:rPr>
            <w:b/>
            <w:iCs/>
            <w:color w:val="000000"/>
            <w:rPrChange w:id="197" w:author="Hyosub Kim" w:date="2020-08-25T11:08:00Z">
              <w:rPr>
                <w:i/>
                <w:iCs/>
                <w:color w:val="000000"/>
              </w:rPr>
            </w:rPrChange>
          </w:rPr>
          <w:delText>added more</w:delText>
        </w:r>
      </w:del>
      <w:ins w:id="198" w:author="Hyosub Kim" w:date="2020-08-25T11:10:00Z">
        <w:r w:rsidR="00D677CD">
          <w:rPr>
            <w:b/>
            <w:iCs/>
            <w:color w:val="000000"/>
          </w:rPr>
          <w:t>clarified</w:t>
        </w:r>
      </w:ins>
      <w:r w:rsidR="00452CFA" w:rsidRPr="00804F31">
        <w:rPr>
          <w:b/>
          <w:iCs/>
          <w:color w:val="000000"/>
          <w:rPrChange w:id="199" w:author="Hyosub Kim" w:date="2020-08-25T11:08:00Z">
            <w:rPr>
              <w:i/>
              <w:iCs/>
              <w:color w:val="000000"/>
            </w:rPr>
          </w:rPrChange>
        </w:rPr>
        <w:t xml:space="preserve"> </w:t>
      </w:r>
      <w:del w:id="200" w:author="Hyosub Kim" w:date="2020-08-25T11:10:00Z">
        <w:r w:rsidR="00452CFA" w:rsidRPr="00804F31" w:rsidDel="00D677CD">
          <w:rPr>
            <w:b/>
            <w:iCs/>
            <w:color w:val="000000"/>
            <w:rPrChange w:id="201" w:author="Hyosub Kim" w:date="2020-08-25T11:08:00Z">
              <w:rPr>
                <w:i/>
                <w:iCs/>
                <w:color w:val="000000"/>
              </w:rPr>
            </w:rPrChange>
          </w:rPr>
          <w:delText xml:space="preserve">clarity </w:delText>
        </w:r>
      </w:del>
      <w:ins w:id="202" w:author="Hyosub Kim" w:date="2020-08-25T11:10:00Z">
        <w:r w:rsidR="00D677CD">
          <w:rPr>
            <w:b/>
            <w:iCs/>
            <w:color w:val="000000"/>
          </w:rPr>
          <w:t>this statement</w:t>
        </w:r>
        <w:r w:rsidR="00D677CD" w:rsidRPr="00804F31">
          <w:rPr>
            <w:b/>
            <w:iCs/>
            <w:color w:val="000000"/>
            <w:rPrChange w:id="203" w:author="Hyosub Kim" w:date="2020-08-25T11:08:00Z">
              <w:rPr>
                <w:i/>
                <w:iCs/>
                <w:color w:val="000000"/>
              </w:rPr>
            </w:rPrChange>
          </w:rPr>
          <w:t xml:space="preserve"> </w:t>
        </w:r>
      </w:ins>
      <w:r w:rsidR="00452CFA" w:rsidRPr="00804F31">
        <w:rPr>
          <w:b/>
          <w:iCs/>
          <w:color w:val="000000"/>
          <w:rPrChange w:id="204" w:author="Hyosub Kim" w:date="2020-08-25T11:08:00Z">
            <w:rPr>
              <w:i/>
              <w:iCs/>
              <w:color w:val="000000"/>
            </w:rPr>
          </w:rPrChange>
        </w:rPr>
        <w:t>in the Model Based methods section</w:t>
      </w:r>
      <w:r w:rsidR="006614DB" w:rsidRPr="00804F31">
        <w:rPr>
          <w:b/>
          <w:iCs/>
          <w:color w:val="000000"/>
          <w:rPrChange w:id="205" w:author="Hyosub Kim" w:date="2020-08-25T11:08:00Z">
            <w:rPr>
              <w:i/>
              <w:iCs/>
              <w:color w:val="000000"/>
            </w:rPr>
          </w:rPrChange>
        </w:rPr>
        <w:t xml:space="preserve"> (lines...)</w:t>
      </w:r>
      <w:r w:rsidRPr="00804F31">
        <w:rPr>
          <w:b/>
          <w:iCs/>
          <w:color w:val="000000"/>
          <w:rPrChange w:id="206" w:author="Hyosub Kim" w:date="2020-08-25T11:08:00Z">
            <w:rPr>
              <w:i/>
              <w:iCs/>
              <w:color w:val="000000"/>
            </w:rPr>
          </w:rPrChange>
        </w:rPr>
        <w:t xml:space="preserve">. </w:t>
      </w:r>
      <w:r w:rsidR="00B16B1B" w:rsidRPr="00804F31">
        <w:rPr>
          <w:b/>
          <w:iCs/>
          <w:color w:val="000000"/>
          <w:rPrChange w:id="207" w:author="Hyosub Kim" w:date="2020-08-25T11:08:00Z">
            <w:rPr>
              <w:i/>
              <w:iCs/>
              <w:color w:val="000000"/>
            </w:rPr>
          </w:rPrChange>
        </w:rPr>
        <w:t>In the Strategy + Use-</w:t>
      </w:r>
      <w:r w:rsidR="00693209" w:rsidRPr="00804F31">
        <w:rPr>
          <w:b/>
          <w:iCs/>
          <w:color w:val="000000"/>
          <w:rPrChange w:id="208" w:author="Hyosub Kim" w:date="2020-08-25T11:08:00Z">
            <w:rPr>
              <w:i/>
              <w:iCs/>
              <w:color w:val="000000"/>
            </w:rPr>
          </w:rPrChange>
        </w:rPr>
        <w:t>D</w:t>
      </w:r>
      <w:r w:rsidR="00B16B1B" w:rsidRPr="00804F31">
        <w:rPr>
          <w:b/>
          <w:iCs/>
          <w:color w:val="000000"/>
          <w:rPrChange w:id="209" w:author="Hyosub Kim" w:date="2020-08-25T11:08:00Z">
            <w:rPr>
              <w:i/>
              <w:iCs/>
              <w:color w:val="000000"/>
            </w:rPr>
          </w:rPrChange>
        </w:rPr>
        <w:t>ependent model, u</w:t>
      </w:r>
      <w:r w:rsidR="00C53DF2" w:rsidRPr="00804F31">
        <w:rPr>
          <w:b/>
          <w:iCs/>
          <w:color w:val="000000"/>
          <w:rPrChange w:id="210" w:author="Hyosub Kim" w:date="2020-08-25T11:08:00Z">
            <w:rPr>
              <w:i/>
              <w:iCs/>
              <w:color w:val="000000"/>
            </w:rPr>
          </w:rPrChange>
        </w:rPr>
        <w:t>se-dependent learning depend</w:t>
      </w:r>
      <w:r w:rsidRPr="00804F31">
        <w:rPr>
          <w:b/>
          <w:iCs/>
          <w:color w:val="000000"/>
          <w:rPrChange w:id="211" w:author="Hyosub Kim" w:date="2020-08-25T11:08:00Z">
            <w:rPr>
              <w:i/>
              <w:iCs/>
              <w:color w:val="000000"/>
            </w:rPr>
          </w:rPrChange>
        </w:rPr>
        <w:t>s</w:t>
      </w:r>
      <w:r w:rsidR="00C53DF2" w:rsidRPr="00804F31">
        <w:rPr>
          <w:b/>
          <w:iCs/>
          <w:color w:val="000000"/>
          <w:rPrChange w:id="212" w:author="Hyosub Kim" w:date="2020-08-25T11:08:00Z">
            <w:rPr>
              <w:i/>
              <w:iCs/>
              <w:color w:val="000000"/>
            </w:rPr>
          </w:rPrChange>
        </w:rPr>
        <w:t xml:space="preserve"> on previous motor output and occurs in parallel to updates based on an error signal (</w:t>
      </w:r>
      <w:proofErr w:type="spellStart"/>
      <w:r w:rsidR="00C53DF2" w:rsidRPr="00804F31">
        <w:rPr>
          <w:b/>
          <w:iCs/>
          <w:color w:val="000000"/>
          <w:rPrChange w:id="213" w:author="Hyosub Kim" w:date="2020-08-25T11:08:00Z">
            <w:rPr>
              <w:i/>
              <w:iCs/>
              <w:color w:val="000000"/>
            </w:rPr>
          </w:rPrChange>
        </w:rPr>
        <w:t>Diedrichsen</w:t>
      </w:r>
      <w:proofErr w:type="spellEnd"/>
      <w:r w:rsidR="00C53DF2" w:rsidRPr="00804F31">
        <w:rPr>
          <w:b/>
          <w:iCs/>
          <w:color w:val="000000"/>
          <w:rPrChange w:id="214" w:author="Hyosub Kim" w:date="2020-08-25T11:08:00Z">
            <w:rPr>
              <w:i/>
              <w:iCs/>
              <w:color w:val="000000"/>
            </w:rPr>
          </w:rPrChange>
        </w:rPr>
        <w:t xml:space="preserve"> et al., 2010). </w:t>
      </w:r>
      <w:r w:rsidR="00B16B1B" w:rsidRPr="00804F31">
        <w:rPr>
          <w:b/>
          <w:iCs/>
          <w:color w:val="000000"/>
          <w:rPrChange w:id="215" w:author="Hyosub Kim" w:date="2020-08-25T11:08:00Z">
            <w:rPr>
              <w:i/>
              <w:iCs/>
              <w:color w:val="000000"/>
            </w:rPr>
          </w:rPrChange>
        </w:rPr>
        <w:t>T</w:t>
      </w:r>
      <w:r w:rsidR="00C53DF2" w:rsidRPr="00804F31">
        <w:rPr>
          <w:b/>
          <w:iCs/>
          <w:color w:val="000000"/>
          <w:rPrChange w:id="216" w:author="Hyosub Kim" w:date="2020-08-25T11:08:00Z">
            <w:rPr>
              <w:i/>
              <w:iCs/>
              <w:color w:val="000000"/>
            </w:rPr>
          </w:rPrChange>
        </w:rPr>
        <w:t xml:space="preserve">he error signal </w:t>
      </w:r>
      <w:r w:rsidR="00B16B1B" w:rsidRPr="00804F31">
        <w:rPr>
          <w:b/>
          <w:iCs/>
          <w:color w:val="000000"/>
          <w:rPrChange w:id="217" w:author="Hyosub Kim" w:date="2020-08-25T11:08:00Z">
            <w:rPr>
              <w:i/>
              <w:iCs/>
              <w:color w:val="000000"/>
            </w:rPr>
          </w:rPrChange>
        </w:rPr>
        <w:t xml:space="preserve">directly drives strategic learning, and due to the interactions between strategic and use-dependent learning, impacts the use-dependent process. However, in the absence of an error signal (e.g., an individual chooses to walk asymmetrically </w:t>
      </w:r>
      <w:r w:rsidR="00B525E7" w:rsidRPr="00804F31">
        <w:rPr>
          <w:b/>
          <w:iCs/>
          <w:color w:val="000000"/>
          <w:rPrChange w:id="218" w:author="Hyosub Kim" w:date="2020-08-25T11:08:00Z">
            <w:rPr>
              <w:i/>
              <w:iCs/>
              <w:color w:val="000000"/>
            </w:rPr>
          </w:rPrChange>
        </w:rPr>
        <w:t>without a</w:t>
      </w:r>
      <w:r w:rsidR="00B16B1B" w:rsidRPr="00804F31">
        <w:rPr>
          <w:b/>
          <w:iCs/>
          <w:color w:val="000000"/>
          <w:rPrChange w:id="219" w:author="Hyosub Kim" w:date="2020-08-25T11:08:00Z">
            <w:rPr>
              <w:i/>
              <w:iCs/>
              <w:color w:val="000000"/>
            </w:rPr>
          </w:rPrChange>
        </w:rPr>
        <w:t xml:space="preserve"> specific goal or external target), the use-dependent learning process would still be active, given that it learns from previous motor output, regardless of whether the motor output changed due to an error signal or not. </w:t>
      </w:r>
    </w:p>
    <w:p w14:paraId="2981F553" w14:textId="77777777" w:rsidR="00B16B1B" w:rsidRPr="00804F31" w:rsidRDefault="00B16B1B" w:rsidP="0016747B">
      <w:pPr>
        <w:pStyle w:val="ListParagraph"/>
        <w:autoSpaceDE w:val="0"/>
        <w:autoSpaceDN w:val="0"/>
        <w:adjustRightInd w:val="0"/>
        <w:ind w:left="360"/>
        <w:rPr>
          <w:b/>
          <w:iCs/>
          <w:color w:val="000000"/>
          <w:rPrChange w:id="220" w:author="Hyosub Kim" w:date="2020-08-25T11:08:00Z">
            <w:rPr>
              <w:i/>
              <w:iCs/>
              <w:color w:val="000000"/>
            </w:rPr>
          </w:rPrChange>
        </w:rPr>
      </w:pPr>
    </w:p>
    <w:p w14:paraId="7C589890" w14:textId="56930AE8" w:rsidR="00F140B1" w:rsidRPr="00804F31" w:rsidRDefault="00DD2990" w:rsidP="00F140B1">
      <w:pPr>
        <w:pStyle w:val="ListParagraph"/>
        <w:autoSpaceDE w:val="0"/>
        <w:autoSpaceDN w:val="0"/>
        <w:adjustRightInd w:val="0"/>
        <w:ind w:left="360"/>
        <w:rPr>
          <w:b/>
          <w:iCs/>
          <w:color w:val="000000"/>
          <w:rPrChange w:id="221" w:author="Hyosub Kim" w:date="2020-08-25T11:08:00Z">
            <w:rPr>
              <w:i/>
              <w:iCs/>
              <w:color w:val="000000"/>
            </w:rPr>
          </w:rPrChange>
        </w:rPr>
      </w:pPr>
      <w:r w:rsidRPr="00804F31">
        <w:rPr>
          <w:b/>
          <w:iCs/>
          <w:color w:val="000000"/>
          <w:rPrChange w:id="222" w:author="Hyosub Kim" w:date="2020-08-25T11:08:00Z">
            <w:rPr>
              <w:i/>
              <w:iCs/>
              <w:color w:val="000000"/>
            </w:rPr>
          </w:rPrChange>
        </w:rPr>
        <w:t>As t</w:t>
      </w:r>
      <w:r w:rsidR="00B16B1B" w:rsidRPr="00804F31">
        <w:rPr>
          <w:b/>
          <w:iCs/>
          <w:color w:val="000000"/>
          <w:rPrChange w:id="223" w:author="Hyosub Kim" w:date="2020-08-25T11:08:00Z">
            <w:rPr>
              <w:i/>
              <w:iCs/>
              <w:color w:val="000000"/>
            </w:rPr>
          </w:rPrChange>
        </w:rPr>
        <w:t>he phenomenon we are trying to capture in the use-dependent process is the pure repetition effect absent any error, we chose to emphasize that component in the text.</w:t>
      </w:r>
      <w:r w:rsidR="009C566E" w:rsidRPr="00804F31">
        <w:rPr>
          <w:b/>
          <w:iCs/>
          <w:color w:val="000000"/>
          <w:rPrChange w:id="224" w:author="Hyosub Kim" w:date="2020-08-25T11:08:00Z">
            <w:rPr>
              <w:i/>
              <w:iCs/>
              <w:color w:val="000000"/>
            </w:rPr>
          </w:rPrChange>
        </w:rPr>
        <w:t xml:space="preserve"> However, we see how the way we stated the unique features of the model </w:t>
      </w:r>
      <w:r w:rsidRPr="00804F31">
        <w:rPr>
          <w:b/>
          <w:iCs/>
          <w:color w:val="000000"/>
          <w:rPrChange w:id="225" w:author="Hyosub Kim" w:date="2020-08-25T11:08:00Z">
            <w:rPr>
              <w:i/>
              <w:iCs/>
              <w:color w:val="000000"/>
            </w:rPr>
          </w:rPrChange>
        </w:rPr>
        <w:t>was not clear and</w:t>
      </w:r>
      <w:r w:rsidR="00F140B1" w:rsidRPr="00804F31">
        <w:rPr>
          <w:b/>
          <w:iCs/>
          <w:color w:val="000000"/>
          <w:rPrChange w:id="226" w:author="Hyosub Kim" w:date="2020-08-25T11:08:00Z">
            <w:rPr>
              <w:i/>
              <w:iCs/>
              <w:color w:val="000000"/>
            </w:rPr>
          </w:rPrChange>
        </w:rPr>
        <w:t xml:space="preserve"> </w:t>
      </w:r>
      <w:r w:rsidR="00AA3ED6" w:rsidRPr="00804F31">
        <w:rPr>
          <w:b/>
          <w:iCs/>
          <w:color w:val="000000"/>
          <w:rPrChange w:id="227" w:author="Hyosub Kim" w:date="2020-08-25T11:08:00Z">
            <w:rPr>
              <w:i/>
              <w:iCs/>
              <w:color w:val="000000"/>
            </w:rPr>
          </w:rPrChange>
        </w:rPr>
        <w:t xml:space="preserve">adjusted the </w:t>
      </w:r>
      <w:r w:rsidR="00BB3979" w:rsidRPr="00804F31">
        <w:rPr>
          <w:b/>
          <w:iCs/>
          <w:color w:val="000000"/>
          <w:rPrChange w:id="228" w:author="Hyosub Kim" w:date="2020-08-25T11:08:00Z">
            <w:rPr>
              <w:i/>
              <w:iCs/>
              <w:color w:val="000000"/>
            </w:rPr>
          </w:rPrChange>
        </w:rPr>
        <w:t xml:space="preserve">Model Based Methods section (lines </w:t>
      </w:r>
      <w:r w:rsidR="00B111C4" w:rsidRPr="00804F31">
        <w:rPr>
          <w:b/>
          <w:iCs/>
          <w:color w:val="000000"/>
          <w:rPrChange w:id="229" w:author="Hyosub Kim" w:date="2020-08-25T11:08:00Z">
            <w:rPr>
              <w:i/>
              <w:iCs/>
              <w:color w:val="000000"/>
            </w:rPr>
          </w:rPrChange>
        </w:rPr>
        <w:t>233-234</w:t>
      </w:r>
      <w:r w:rsidR="00BB3979" w:rsidRPr="00804F31">
        <w:rPr>
          <w:b/>
          <w:iCs/>
          <w:color w:val="000000"/>
          <w:rPrChange w:id="230" w:author="Hyosub Kim" w:date="2020-08-25T11:08:00Z">
            <w:rPr>
              <w:i/>
              <w:iCs/>
              <w:color w:val="000000"/>
            </w:rPr>
          </w:rPrChange>
        </w:rPr>
        <w:t xml:space="preserve">) to address </w:t>
      </w:r>
      <w:r w:rsidR="00BB3979" w:rsidRPr="00804F31">
        <w:rPr>
          <w:b/>
          <w:iCs/>
          <w:color w:val="000000"/>
          <w:rPrChange w:id="231" w:author="Hyosub Kim" w:date="2020-08-25T11:08:00Z">
            <w:rPr>
              <w:i/>
              <w:iCs/>
              <w:color w:val="000000"/>
            </w:rPr>
          </w:rPrChange>
        </w:rPr>
        <w:lastRenderedPageBreak/>
        <w:t>this comment</w:t>
      </w:r>
      <w:r w:rsidR="00C53DF2" w:rsidRPr="00804F31">
        <w:rPr>
          <w:b/>
          <w:iCs/>
          <w:color w:val="000000"/>
          <w:rPrChange w:id="232" w:author="Hyosub Kim" w:date="2020-08-25T11:08:00Z">
            <w:rPr>
              <w:i/>
              <w:iCs/>
              <w:color w:val="000000"/>
            </w:rPr>
          </w:rPrChange>
        </w:rPr>
        <w:t xml:space="preserve">. </w:t>
      </w:r>
      <w:r w:rsidR="009C566E" w:rsidRPr="00804F31">
        <w:rPr>
          <w:b/>
          <w:iCs/>
          <w:color w:val="000000"/>
          <w:rPrChange w:id="233" w:author="Hyosub Kim" w:date="2020-08-25T11:08:00Z">
            <w:rPr>
              <w:i/>
              <w:iCs/>
              <w:color w:val="000000"/>
            </w:rPr>
          </w:rPrChange>
        </w:rPr>
        <w:t>It now reads</w:t>
      </w:r>
      <w:r w:rsidR="00F140B1" w:rsidRPr="00804F31">
        <w:rPr>
          <w:b/>
          <w:iCs/>
          <w:color w:val="000000"/>
          <w:rPrChange w:id="234" w:author="Hyosub Kim" w:date="2020-08-25T11:08:00Z">
            <w:rPr>
              <w:i/>
              <w:iCs/>
              <w:color w:val="000000"/>
            </w:rPr>
          </w:rPrChange>
        </w:rPr>
        <w:t xml:space="preserve"> </w:t>
      </w:r>
      <w:commentRangeStart w:id="235"/>
      <w:r w:rsidR="00F140B1" w:rsidRPr="00804F31">
        <w:rPr>
          <w:b/>
          <w:iCs/>
          <w:color w:val="000000"/>
          <w:rPrChange w:id="236" w:author="Hyosub Kim" w:date="2020-08-25T11:08:00Z">
            <w:rPr>
              <w:i/>
              <w:iCs/>
              <w:color w:val="000000"/>
            </w:rPr>
          </w:rPrChange>
        </w:rPr>
        <w:t>“...the update is a function of the motor output which changes based on the error signal…”</w:t>
      </w:r>
      <w:r w:rsidR="00693209" w:rsidRPr="00804F31">
        <w:rPr>
          <w:b/>
          <w:iCs/>
          <w:color w:val="000000"/>
          <w:rPrChange w:id="237" w:author="Hyosub Kim" w:date="2020-08-25T11:08:00Z">
            <w:rPr>
              <w:i/>
              <w:iCs/>
              <w:color w:val="000000"/>
            </w:rPr>
          </w:rPrChange>
        </w:rPr>
        <w:t xml:space="preserve">. </w:t>
      </w:r>
      <w:commentRangeEnd w:id="235"/>
      <w:r w:rsidR="00D677CD">
        <w:rPr>
          <w:rStyle w:val="CommentReference"/>
        </w:rPr>
        <w:commentReference w:id="235"/>
      </w:r>
    </w:p>
    <w:p w14:paraId="1BF11584" w14:textId="2CCBFDFE" w:rsidR="00C53DF2" w:rsidRPr="0016747B" w:rsidRDefault="00C53DF2" w:rsidP="0016747B">
      <w:pPr>
        <w:pStyle w:val="ListParagraph"/>
        <w:autoSpaceDE w:val="0"/>
        <w:autoSpaceDN w:val="0"/>
        <w:adjustRightInd w:val="0"/>
        <w:ind w:left="360"/>
        <w:rPr>
          <w:i/>
          <w:iCs/>
          <w:color w:val="000000"/>
        </w:rPr>
      </w:pPr>
    </w:p>
    <w:p w14:paraId="0730A476" w14:textId="77777777" w:rsidR="00880452" w:rsidRPr="00A5757F" w:rsidRDefault="00880452" w:rsidP="0016747B">
      <w:pPr>
        <w:autoSpaceDE w:val="0"/>
        <w:autoSpaceDN w:val="0"/>
        <w:adjustRightInd w:val="0"/>
      </w:pPr>
    </w:p>
    <w:p w14:paraId="7021EB1A" w14:textId="5556E889" w:rsidR="00880452" w:rsidRPr="008C3D1E" w:rsidRDefault="00880452" w:rsidP="008B5B26">
      <w:pPr>
        <w:pStyle w:val="ListParagraph"/>
        <w:numPr>
          <w:ilvl w:val="0"/>
          <w:numId w:val="1"/>
        </w:numPr>
        <w:autoSpaceDE w:val="0"/>
        <w:autoSpaceDN w:val="0"/>
        <w:adjustRightInd w:val="0"/>
        <w:ind w:left="360"/>
      </w:pPr>
      <w:r w:rsidRPr="00A5757F">
        <w:rPr>
          <w:color w:val="000000"/>
        </w:rPr>
        <w:t xml:space="preserve">Unclear why authors chose a fixed sensitivity (learning rate F) to the update rule, given literature indicating that the update of motor memories depends on the consistency of the task. For example, see the work of Maurice Smith (Gonzalez-Castro LN*, </w:t>
      </w:r>
      <w:proofErr w:type="spellStart"/>
      <w:r w:rsidRPr="00A5757F">
        <w:rPr>
          <w:color w:val="000000"/>
        </w:rPr>
        <w:t>Hadjiosif</w:t>
      </w:r>
      <w:proofErr w:type="spellEnd"/>
      <w:r w:rsidRPr="00A5757F">
        <w:rPr>
          <w:color w:val="000000"/>
        </w:rPr>
        <w:t xml:space="preserve"> AM*, Hemphill MA &amp; Smith MA (2014). Environmental Consistency Determines the Rate of Motor Adaptation. Current Biology 24, 1050-1061.)  or Reza </w:t>
      </w:r>
      <w:proofErr w:type="spellStart"/>
      <w:r w:rsidRPr="00A5757F">
        <w:rPr>
          <w:color w:val="000000"/>
        </w:rPr>
        <w:t>Shadmehr</w:t>
      </w:r>
      <w:proofErr w:type="spellEnd"/>
      <w:r w:rsidRPr="00A5757F">
        <w:rPr>
          <w:color w:val="000000"/>
        </w:rPr>
        <w:t xml:space="preserve"> (Herzfeld and </w:t>
      </w:r>
      <w:proofErr w:type="spellStart"/>
      <w:r w:rsidRPr="00A5757F">
        <w:rPr>
          <w:color w:val="000000"/>
        </w:rPr>
        <w:t>Shadmehr</w:t>
      </w:r>
      <w:proofErr w:type="spellEnd"/>
      <w:r w:rsidRPr="00A5757F">
        <w:rPr>
          <w:color w:val="000000"/>
        </w:rPr>
        <w:t xml:space="preserve">. A memory of Errors in </w:t>
      </w:r>
      <w:proofErr w:type="spellStart"/>
      <w:r w:rsidRPr="00A5757F">
        <w:rPr>
          <w:color w:val="000000"/>
        </w:rPr>
        <w:t>Sensorimotr</w:t>
      </w:r>
      <w:proofErr w:type="spellEnd"/>
      <w:r w:rsidRPr="00A5757F">
        <w:rPr>
          <w:color w:val="000000"/>
        </w:rPr>
        <w:t xml:space="preserve"> Learning 2014). While this literature focuses on adaptation processes, it is unclear why use-dependent plasticity won't be also affected by consistency in the "teaching" signal, in this case motor output. </w:t>
      </w:r>
    </w:p>
    <w:p w14:paraId="0223B78D" w14:textId="77777777" w:rsidR="008C3D1E" w:rsidRPr="00A5757F" w:rsidRDefault="008C3D1E" w:rsidP="008C3D1E">
      <w:pPr>
        <w:autoSpaceDE w:val="0"/>
        <w:autoSpaceDN w:val="0"/>
        <w:adjustRightInd w:val="0"/>
      </w:pPr>
    </w:p>
    <w:p w14:paraId="6BF3E80C" w14:textId="5073C492" w:rsidR="00CA03EA" w:rsidRPr="00D677CD" w:rsidRDefault="00CA03EA" w:rsidP="0016747B">
      <w:pPr>
        <w:pStyle w:val="ListParagraph"/>
        <w:autoSpaceDE w:val="0"/>
        <w:autoSpaceDN w:val="0"/>
        <w:adjustRightInd w:val="0"/>
        <w:ind w:left="360"/>
        <w:rPr>
          <w:b/>
          <w:iCs/>
          <w:rPrChange w:id="238" w:author="Hyosub Kim" w:date="2020-08-25T11:11:00Z">
            <w:rPr>
              <w:i/>
              <w:iCs/>
              <w:highlight w:val="yellow"/>
            </w:rPr>
          </w:rPrChange>
        </w:rPr>
      </w:pPr>
      <w:r w:rsidRPr="00D677CD">
        <w:rPr>
          <w:b/>
          <w:iCs/>
          <w:rPrChange w:id="239" w:author="Hyosub Kim" w:date="2020-08-25T11:11:00Z">
            <w:rPr>
              <w:i/>
              <w:iCs/>
              <w:highlight w:val="yellow"/>
            </w:rPr>
          </w:rPrChange>
        </w:rPr>
        <w:t>The reviewer raises an interesting point, one which we have addressed in the main text now</w:t>
      </w:r>
      <w:r w:rsidR="00693209" w:rsidRPr="00D677CD">
        <w:rPr>
          <w:b/>
          <w:iCs/>
          <w:rPrChange w:id="240" w:author="Hyosub Kim" w:date="2020-08-25T11:11:00Z">
            <w:rPr>
              <w:i/>
              <w:iCs/>
              <w:highlight w:val="yellow"/>
            </w:rPr>
          </w:rPrChange>
        </w:rPr>
        <w:t xml:space="preserve"> </w:t>
      </w:r>
      <w:ins w:id="241" w:author="Hyosub Kim" w:date="2020-08-25T11:11:00Z">
        <w:r w:rsidR="00D677CD">
          <w:rPr>
            <w:b/>
            <w:iCs/>
          </w:rPr>
          <w:t xml:space="preserve">in </w:t>
        </w:r>
      </w:ins>
      <w:r w:rsidR="00693209" w:rsidRPr="00D677CD">
        <w:rPr>
          <w:b/>
          <w:iCs/>
          <w:rPrChange w:id="242" w:author="Hyosub Kim" w:date="2020-08-25T11:11:00Z">
            <w:rPr>
              <w:i/>
              <w:iCs/>
              <w:highlight w:val="yellow"/>
            </w:rPr>
          </w:rPrChange>
        </w:rPr>
        <w:t xml:space="preserve">lines </w:t>
      </w:r>
      <w:r w:rsidRPr="00D677CD">
        <w:rPr>
          <w:b/>
          <w:iCs/>
          <w:rPrChange w:id="243" w:author="Hyosub Kim" w:date="2020-08-25T11:11:00Z">
            <w:rPr>
              <w:i/>
              <w:iCs/>
              <w:highlight w:val="yellow"/>
            </w:rPr>
          </w:rPrChange>
        </w:rPr>
        <w:t>…</w:t>
      </w:r>
      <w:r w:rsidR="00693209" w:rsidRPr="00D677CD">
        <w:rPr>
          <w:b/>
          <w:iCs/>
          <w:rPrChange w:id="244" w:author="Hyosub Kim" w:date="2020-08-25T11:11:00Z">
            <w:rPr>
              <w:i/>
              <w:iCs/>
              <w:highlight w:val="yellow"/>
            </w:rPr>
          </w:rPrChange>
        </w:rPr>
        <w:t xml:space="preserve"> </w:t>
      </w:r>
      <w:r w:rsidRPr="00D677CD">
        <w:rPr>
          <w:b/>
          <w:iCs/>
          <w:rPrChange w:id="245" w:author="Hyosub Kim" w:date="2020-08-25T11:11:00Z">
            <w:rPr>
              <w:i/>
              <w:iCs/>
              <w:highlight w:val="yellow"/>
            </w:rPr>
          </w:rPrChange>
        </w:rPr>
        <w:t>With regard to the Strategy plus Use-Dependent model</w:t>
      </w:r>
      <w:r w:rsidR="00AD29E0" w:rsidRPr="00D677CD">
        <w:rPr>
          <w:b/>
          <w:iCs/>
          <w:rPrChange w:id="246" w:author="Hyosub Kim" w:date="2020-08-25T11:11:00Z">
            <w:rPr>
              <w:i/>
              <w:iCs/>
              <w:highlight w:val="yellow"/>
            </w:rPr>
          </w:rPrChange>
        </w:rPr>
        <w:t>, we believe the lack of an extra sensitivity term in the use-dependent process is a core feature of the model</w:t>
      </w:r>
      <w:r w:rsidR="00107C3D" w:rsidRPr="00D677CD">
        <w:rPr>
          <w:b/>
          <w:iCs/>
          <w:rPrChange w:id="247" w:author="Hyosub Kim" w:date="2020-08-25T11:11:00Z">
            <w:rPr>
              <w:i/>
              <w:iCs/>
              <w:highlight w:val="yellow"/>
            </w:rPr>
          </w:rPrChange>
        </w:rPr>
        <w:t xml:space="preserve"> and is why we have </w:t>
      </w:r>
      <w:proofErr w:type="gramStart"/>
      <w:r w:rsidR="00107C3D" w:rsidRPr="00D677CD">
        <w:rPr>
          <w:b/>
          <w:iCs/>
          <w:rPrChange w:id="248" w:author="Hyosub Kim" w:date="2020-08-25T11:11:00Z">
            <w:rPr>
              <w:i/>
              <w:iCs/>
              <w:highlight w:val="yellow"/>
            </w:rPr>
          </w:rPrChange>
        </w:rPr>
        <w:t>pit</w:t>
      </w:r>
      <w:proofErr w:type="gramEnd"/>
      <w:r w:rsidR="00107C3D" w:rsidRPr="00D677CD">
        <w:rPr>
          <w:b/>
          <w:iCs/>
          <w:rPrChange w:id="249" w:author="Hyosub Kim" w:date="2020-08-25T11:11:00Z">
            <w:rPr>
              <w:i/>
              <w:iCs/>
              <w:highlight w:val="yellow"/>
            </w:rPr>
          </w:rPrChange>
        </w:rPr>
        <w:t xml:space="preserve"> </w:t>
      </w:r>
      <w:r w:rsidR="00DD2990" w:rsidRPr="00D677CD">
        <w:rPr>
          <w:b/>
          <w:iCs/>
          <w:rPrChange w:id="250" w:author="Hyosub Kim" w:date="2020-08-25T11:11:00Z">
            <w:rPr>
              <w:i/>
              <w:iCs/>
              <w:highlight w:val="yellow"/>
            </w:rPr>
          </w:rPrChange>
        </w:rPr>
        <w:t xml:space="preserve">this model directly against </w:t>
      </w:r>
      <w:r w:rsidR="00107C3D" w:rsidRPr="00D677CD">
        <w:rPr>
          <w:b/>
          <w:iCs/>
          <w:rPrChange w:id="251" w:author="Hyosub Kim" w:date="2020-08-25T11:11:00Z">
            <w:rPr>
              <w:i/>
              <w:iCs/>
              <w:highlight w:val="yellow"/>
            </w:rPr>
          </w:rPrChange>
        </w:rPr>
        <w:t xml:space="preserve">the Adaptive Bayesian model, which is sensitive to consistency. </w:t>
      </w:r>
      <w:r w:rsidR="00DD2990" w:rsidRPr="00D677CD">
        <w:rPr>
          <w:b/>
          <w:iCs/>
          <w:rPrChange w:id="252" w:author="Hyosub Kim" w:date="2020-08-25T11:11:00Z">
            <w:rPr>
              <w:i/>
              <w:iCs/>
              <w:highlight w:val="yellow"/>
            </w:rPr>
          </w:rPrChange>
        </w:rPr>
        <w:t xml:space="preserve">The basis for a fixed learning rate comes directly from </w:t>
      </w:r>
      <w:proofErr w:type="spellStart"/>
      <w:r w:rsidR="00DD2990" w:rsidRPr="00D677CD">
        <w:rPr>
          <w:b/>
          <w:iCs/>
          <w:rPrChange w:id="253" w:author="Hyosub Kim" w:date="2020-08-25T11:11:00Z">
            <w:rPr>
              <w:i/>
              <w:iCs/>
              <w:highlight w:val="yellow"/>
            </w:rPr>
          </w:rPrChange>
        </w:rPr>
        <w:t>Diedrichsen</w:t>
      </w:r>
      <w:proofErr w:type="spellEnd"/>
      <w:r w:rsidR="00DD2990" w:rsidRPr="00D677CD">
        <w:rPr>
          <w:b/>
          <w:iCs/>
          <w:rPrChange w:id="254" w:author="Hyosub Kim" w:date="2020-08-25T11:11:00Z">
            <w:rPr>
              <w:i/>
              <w:iCs/>
              <w:highlight w:val="yellow"/>
            </w:rPr>
          </w:rPrChange>
        </w:rPr>
        <w:t xml:space="preserve"> et al 2010, </w:t>
      </w:r>
      <w:del w:id="255" w:author="Hyosub Kim" w:date="2020-08-25T11:11:00Z">
        <w:r w:rsidR="00DD2990" w:rsidRPr="00D677CD" w:rsidDel="00D677CD">
          <w:rPr>
            <w:b/>
            <w:iCs/>
            <w:rPrChange w:id="256" w:author="Hyosub Kim" w:date="2020-08-25T11:11:00Z">
              <w:rPr>
                <w:i/>
                <w:iCs/>
                <w:highlight w:val="yellow"/>
              </w:rPr>
            </w:rPrChange>
          </w:rPr>
          <w:delText>and specifically,</w:delText>
        </w:r>
      </w:del>
      <w:ins w:id="257" w:author="Hyosub Kim" w:date="2020-08-25T11:11:00Z">
        <w:r w:rsidR="00D677CD">
          <w:rPr>
            <w:b/>
            <w:iCs/>
          </w:rPr>
          <w:t>where</w:t>
        </w:r>
      </w:ins>
      <w:r w:rsidR="00DD2990" w:rsidRPr="00D677CD">
        <w:rPr>
          <w:b/>
          <w:iCs/>
          <w:rPrChange w:id="258" w:author="Hyosub Kim" w:date="2020-08-25T11:11:00Z">
            <w:rPr>
              <w:i/>
              <w:iCs/>
              <w:highlight w:val="yellow"/>
            </w:rPr>
          </w:rPrChange>
        </w:rPr>
        <w:t xml:space="preserve"> data from </w:t>
      </w:r>
      <w:r w:rsidR="008E7CCD" w:rsidRPr="00D677CD">
        <w:rPr>
          <w:b/>
          <w:iCs/>
          <w:rPrChange w:id="259" w:author="Hyosub Kim" w:date="2020-08-25T11:11:00Z">
            <w:rPr>
              <w:i/>
              <w:iCs/>
              <w:highlight w:val="yellow"/>
            </w:rPr>
          </w:rPrChange>
        </w:rPr>
        <w:t xml:space="preserve">experiment 3 </w:t>
      </w:r>
      <w:r w:rsidR="00DD2990" w:rsidRPr="00D677CD">
        <w:rPr>
          <w:b/>
          <w:iCs/>
          <w:rPrChange w:id="260" w:author="Hyosub Kim" w:date="2020-08-25T11:11:00Z">
            <w:rPr>
              <w:i/>
              <w:iCs/>
              <w:highlight w:val="yellow"/>
            </w:rPr>
          </w:rPrChange>
        </w:rPr>
        <w:t>of</w:t>
      </w:r>
      <w:r w:rsidR="008E7CCD" w:rsidRPr="00D677CD">
        <w:rPr>
          <w:b/>
          <w:iCs/>
          <w:rPrChange w:id="261" w:author="Hyosub Kim" w:date="2020-08-25T11:11:00Z">
            <w:rPr>
              <w:i/>
              <w:iCs/>
              <w:highlight w:val="yellow"/>
            </w:rPr>
          </w:rPrChange>
        </w:rPr>
        <w:t xml:space="preserve"> </w:t>
      </w:r>
      <w:r w:rsidR="00DD2990" w:rsidRPr="00D677CD">
        <w:rPr>
          <w:b/>
          <w:iCs/>
          <w:rPrChange w:id="262" w:author="Hyosub Kim" w:date="2020-08-25T11:11:00Z">
            <w:rPr>
              <w:i/>
              <w:iCs/>
              <w:highlight w:val="yellow"/>
            </w:rPr>
          </w:rPrChange>
        </w:rPr>
        <w:t>their paper is particularly instructive. There</w:t>
      </w:r>
      <w:r w:rsidR="00AD29E0" w:rsidRPr="00D677CD">
        <w:rPr>
          <w:b/>
          <w:iCs/>
          <w:rPrChange w:id="263" w:author="Hyosub Kim" w:date="2020-08-25T11:11:00Z">
            <w:rPr>
              <w:i/>
              <w:iCs/>
              <w:highlight w:val="yellow"/>
            </w:rPr>
          </w:rPrChange>
        </w:rPr>
        <w:t xml:space="preserve">, </w:t>
      </w:r>
      <w:r w:rsidR="008E7CCD" w:rsidRPr="00D677CD">
        <w:rPr>
          <w:b/>
          <w:iCs/>
          <w:rPrChange w:id="264" w:author="Hyosub Kim" w:date="2020-08-25T11:11:00Z">
            <w:rPr>
              <w:i/>
              <w:iCs/>
              <w:highlight w:val="yellow"/>
            </w:rPr>
          </w:rPrChange>
        </w:rPr>
        <w:t xml:space="preserve">participants demonstrated a robust use-dependent bias in </w:t>
      </w:r>
      <w:r w:rsidR="00693209" w:rsidRPr="00D677CD">
        <w:rPr>
          <w:b/>
          <w:iCs/>
          <w:rPrChange w:id="265" w:author="Hyosub Kim" w:date="2020-08-25T11:11:00Z">
            <w:rPr>
              <w:i/>
              <w:iCs/>
              <w:highlight w:val="yellow"/>
            </w:rPr>
          </w:rPrChange>
        </w:rPr>
        <w:t xml:space="preserve">parallel with adaptation </w:t>
      </w:r>
      <w:del w:id="266" w:author="Hyosub Kim" w:date="2020-08-25T11:12:00Z">
        <w:r w:rsidR="008E7CCD" w:rsidRPr="00D677CD" w:rsidDel="00D677CD">
          <w:rPr>
            <w:b/>
            <w:iCs/>
            <w:rPrChange w:id="267" w:author="Hyosub Kim" w:date="2020-08-25T11:11:00Z">
              <w:rPr>
                <w:i/>
                <w:iCs/>
                <w:highlight w:val="yellow"/>
              </w:rPr>
            </w:rPrChange>
          </w:rPr>
          <w:delText xml:space="preserve"> </w:delText>
        </w:r>
      </w:del>
      <w:r w:rsidR="008E7CCD" w:rsidRPr="00D677CD">
        <w:rPr>
          <w:b/>
          <w:iCs/>
          <w:rPrChange w:id="268" w:author="Hyosub Kim" w:date="2020-08-25T11:11:00Z">
            <w:rPr>
              <w:i/>
              <w:iCs/>
              <w:highlight w:val="yellow"/>
            </w:rPr>
          </w:rPrChange>
        </w:rPr>
        <w:t>to a velocity-dependent force field (Fig. 3H)</w:t>
      </w:r>
      <w:r w:rsidR="00816FB0" w:rsidRPr="00D677CD">
        <w:rPr>
          <w:b/>
          <w:iCs/>
          <w:rPrChange w:id="269" w:author="Hyosub Kim" w:date="2020-08-25T11:11:00Z">
            <w:rPr>
              <w:i/>
              <w:iCs/>
              <w:highlight w:val="yellow"/>
            </w:rPr>
          </w:rPrChange>
        </w:rPr>
        <w:t xml:space="preserve">. Because of the force field, movements were initially highly variability, yet the use-dependent process demonstrated robust changes in response to the variable movement angles. </w:t>
      </w:r>
      <w:del w:id="270" w:author="Hyosub Kim" w:date="2020-08-25T11:12:00Z">
        <w:r w:rsidR="00816FB0" w:rsidRPr="00D677CD" w:rsidDel="00D677CD">
          <w:rPr>
            <w:b/>
            <w:iCs/>
            <w:rPrChange w:id="271" w:author="Hyosub Kim" w:date="2020-08-25T11:11:00Z">
              <w:rPr>
                <w:i/>
                <w:iCs/>
                <w:highlight w:val="yellow"/>
              </w:rPr>
            </w:rPrChange>
          </w:rPr>
          <w:delText>,</w:delText>
        </w:r>
        <w:r w:rsidR="008E7CCD" w:rsidRPr="00D677CD" w:rsidDel="00D677CD">
          <w:rPr>
            <w:b/>
            <w:iCs/>
            <w:rPrChange w:id="272" w:author="Hyosub Kim" w:date="2020-08-25T11:11:00Z">
              <w:rPr>
                <w:i/>
                <w:iCs/>
                <w:highlight w:val="yellow"/>
              </w:rPr>
            </w:rPrChange>
          </w:rPr>
          <w:delText xml:space="preserve"> </w:delText>
        </w:r>
      </w:del>
      <w:r w:rsidR="00816FB0" w:rsidRPr="00D677CD">
        <w:rPr>
          <w:b/>
          <w:iCs/>
          <w:rPrChange w:id="273" w:author="Hyosub Kim" w:date="2020-08-25T11:11:00Z">
            <w:rPr>
              <w:i/>
              <w:iCs/>
              <w:highlight w:val="yellow"/>
            </w:rPr>
          </w:rPrChange>
        </w:rPr>
        <w:t>Indeed</w:t>
      </w:r>
      <w:r w:rsidR="00DD2990" w:rsidRPr="00D677CD">
        <w:rPr>
          <w:b/>
          <w:iCs/>
          <w:rPrChange w:id="274" w:author="Hyosub Kim" w:date="2020-08-25T11:11:00Z">
            <w:rPr>
              <w:i/>
              <w:iCs/>
              <w:highlight w:val="yellow"/>
            </w:rPr>
          </w:rPrChange>
        </w:rPr>
        <w:t>, the use-dependent learning rate was not lower during this experiment than in the other two experiments from the paper, even though the other experiments induced use-dependent learning through more consistent movement patterns. While this evidence is indirect, this suggests that</w:t>
      </w:r>
      <w:r w:rsidR="00107C3D" w:rsidRPr="00D677CD">
        <w:rPr>
          <w:b/>
          <w:iCs/>
          <w:rPrChange w:id="275" w:author="Hyosub Kim" w:date="2020-08-25T11:11:00Z">
            <w:rPr>
              <w:i/>
              <w:iCs/>
              <w:highlight w:val="yellow"/>
            </w:rPr>
          </w:rPrChange>
        </w:rPr>
        <w:t xml:space="preserve"> under certain conditions, </w:t>
      </w:r>
      <w:ins w:id="276" w:author="Hyosub Kim" w:date="2020-08-25T08:56:00Z">
        <w:r w:rsidR="00CC5BDC" w:rsidRPr="00D677CD">
          <w:rPr>
            <w:b/>
            <w:iCs/>
            <w:rPrChange w:id="277" w:author="Hyosub Kim" w:date="2020-08-25T11:11:00Z">
              <w:rPr>
                <w:i/>
                <w:iCs/>
                <w:highlight w:val="yellow"/>
              </w:rPr>
            </w:rPrChange>
          </w:rPr>
          <w:t xml:space="preserve">such as force field adaptation, </w:t>
        </w:r>
      </w:ins>
      <w:r w:rsidR="00107C3D" w:rsidRPr="00D677CD">
        <w:rPr>
          <w:b/>
          <w:iCs/>
          <w:rPrChange w:id="278" w:author="Hyosub Kim" w:date="2020-08-25T11:11:00Z">
            <w:rPr>
              <w:i/>
              <w:iCs/>
              <w:highlight w:val="yellow"/>
            </w:rPr>
          </w:rPrChange>
        </w:rPr>
        <w:t xml:space="preserve">use-dependent learning </w:t>
      </w:r>
      <w:r w:rsidR="00DD2990" w:rsidRPr="00D677CD">
        <w:rPr>
          <w:b/>
          <w:iCs/>
          <w:rPrChange w:id="279" w:author="Hyosub Kim" w:date="2020-08-25T11:11:00Z">
            <w:rPr>
              <w:i/>
              <w:iCs/>
              <w:highlight w:val="yellow"/>
            </w:rPr>
          </w:rPrChange>
        </w:rPr>
        <w:t xml:space="preserve">may not be sensitive to consistency. </w:t>
      </w:r>
      <w:ins w:id="280" w:author="Hyosub Kim" w:date="2020-08-25T08:57:00Z">
        <w:r w:rsidR="00CC5BDC" w:rsidRPr="00D677CD">
          <w:rPr>
            <w:b/>
            <w:iCs/>
            <w:rPrChange w:id="281" w:author="Hyosub Kim" w:date="2020-08-25T11:11:00Z">
              <w:rPr>
                <w:i/>
                <w:iCs/>
                <w:highlight w:val="yellow"/>
              </w:rPr>
            </w:rPrChange>
          </w:rPr>
          <w:t xml:space="preserve">Of course, the work of </w:t>
        </w:r>
        <w:proofErr w:type="spellStart"/>
        <w:r w:rsidR="00CC5BDC" w:rsidRPr="00D677CD">
          <w:rPr>
            <w:b/>
            <w:iCs/>
            <w:rPrChange w:id="282" w:author="Hyosub Kim" w:date="2020-08-25T11:11:00Z">
              <w:rPr>
                <w:i/>
                <w:iCs/>
                <w:highlight w:val="yellow"/>
              </w:rPr>
            </w:rPrChange>
          </w:rPr>
          <w:t>Verstynen</w:t>
        </w:r>
        <w:proofErr w:type="spellEnd"/>
        <w:r w:rsidR="00CC5BDC" w:rsidRPr="00D677CD">
          <w:rPr>
            <w:b/>
            <w:iCs/>
            <w:rPrChange w:id="283" w:author="Hyosub Kim" w:date="2020-08-25T11:11:00Z">
              <w:rPr>
                <w:i/>
                <w:iCs/>
                <w:highlight w:val="yellow"/>
              </w:rPr>
            </w:rPrChange>
          </w:rPr>
          <w:t xml:space="preserve"> and </w:t>
        </w:r>
        <w:proofErr w:type="spellStart"/>
        <w:r w:rsidR="00CC5BDC" w:rsidRPr="00D677CD">
          <w:rPr>
            <w:b/>
            <w:iCs/>
            <w:rPrChange w:id="284" w:author="Hyosub Kim" w:date="2020-08-25T11:11:00Z">
              <w:rPr>
                <w:i/>
                <w:iCs/>
                <w:highlight w:val="yellow"/>
              </w:rPr>
            </w:rPrChange>
          </w:rPr>
          <w:t>Sabes</w:t>
        </w:r>
        <w:proofErr w:type="spellEnd"/>
        <w:r w:rsidR="00CC5BDC" w:rsidRPr="00D677CD">
          <w:rPr>
            <w:b/>
            <w:iCs/>
            <w:rPrChange w:id="285" w:author="Hyosub Kim" w:date="2020-08-25T11:11:00Z">
              <w:rPr>
                <w:i/>
                <w:iCs/>
                <w:highlight w:val="yellow"/>
              </w:rPr>
            </w:rPrChange>
          </w:rPr>
          <w:t xml:space="preserve"> presents a counter example</w:t>
        </w:r>
      </w:ins>
      <w:ins w:id="286" w:author="Hyosub Kim" w:date="2020-08-25T08:58:00Z">
        <w:r w:rsidR="00CC5BDC" w:rsidRPr="00D677CD">
          <w:rPr>
            <w:b/>
            <w:iCs/>
            <w:rPrChange w:id="287" w:author="Hyosub Kim" w:date="2020-08-25T11:11:00Z">
              <w:rPr>
                <w:i/>
                <w:iCs/>
                <w:highlight w:val="yellow"/>
              </w:rPr>
            </w:rPrChange>
          </w:rPr>
          <w:t xml:space="preserve"> under different task demands. </w:t>
        </w:r>
      </w:ins>
      <w:ins w:id="288" w:author="Hyosub Kim" w:date="2020-08-25T09:14:00Z">
        <w:r w:rsidR="00EA3E63" w:rsidRPr="00D677CD">
          <w:rPr>
            <w:b/>
            <w:iCs/>
            <w:rPrChange w:id="289" w:author="Hyosub Kim" w:date="2020-08-25T11:11:00Z">
              <w:rPr>
                <w:i/>
                <w:iCs/>
                <w:highlight w:val="yellow"/>
              </w:rPr>
            </w:rPrChange>
          </w:rPr>
          <w:t xml:space="preserve">Thus, </w:t>
        </w:r>
      </w:ins>
      <w:del w:id="290" w:author="Hyosub Kim" w:date="2020-08-25T09:14:00Z">
        <w:r w:rsidR="00DD2990" w:rsidRPr="00D677CD" w:rsidDel="00EA3E63">
          <w:rPr>
            <w:b/>
            <w:iCs/>
            <w:rPrChange w:id="291" w:author="Hyosub Kim" w:date="2020-08-25T11:11:00Z">
              <w:rPr>
                <w:i/>
                <w:iCs/>
                <w:highlight w:val="yellow"/>
              </w:rPr>
            </w:rPrChange>
          </w:rPr>
          <w:delText>W</w:delText>
        </w:r>
      </w:del>
      <w:ins w:id="292" w:author="Hyosub Kim" w:date="2020-08-25T09:14:00Z">
        <w:r w:rsidR="00EA3E63" w:rsidRPr="00D677CD">
          <w:rPr>
            <w:b/>
            <w:iCs/>
            <w:rPrChange w:id="293" w:author="Hyosub Kim" w:date="2020-08-25T11:11:00Z">
              <w:rPr>
                <w:i/>
                <w:iCs/>
                <w:highlight w:val="yellow"/>
              </w:rPr>
            </w:rPrChange>
          </w:rPr>
          <w:t>w</w:t>
        </w:r>
      </w:ins>
      <w:r w:rsidR="00DD2990" w:rsidRPr="00D677CD">
        <w:rPr>
          <w:b/>
          <w:iCs/>
          <w:rPrChange w:id="294" w:author="Hyosub Kim" w:date="2020-08-25T11:11:00Z">
            <w:rPr>
              <w:i/>
              <w:iCs/>
              <w:highlight w:val="yellow"/>
            </w:rPr>
          </w:rPrChange>
        </w:rPr>
        <w:t xml:space="preserve">e believe that this controversy over how sensitive use-dependent learning </w:t>
      </w:r>
      <w:ins w:id="295" w:author="Hyosub Kim" w:date="2020-08-25T11:13:00Z">
        <w:r w:rsidR="00D677CD">
          <w:rPr>
            <w:b/>
            <w:iCs/>
          </w:rPr>
          <w:t xml:space="preserve">during walking </w:t>
        </w:r>
      </w:ins>
      <w:r w:rsidR="00DD2990" w:rsidRPr="00D677CD">
        <w:rPr>
          <w:b/>
          <w:iCs/>
          <w:rPrChange w:id="296" w:author="Hyosub Kim" w:date="2020-08-25T11:11:00Z">
            <w:rPr>
              <w:i/>
              <w:iCs/>
              <w:highlight w:val="yellow"/>
            </w:rPr>
          </w:rPrChange>
        </w:rPr>
        <w:t>is to the consistency of movement is best tackled directly</w:t>
      </w:r>
      <w:r w:rsidR="0079661A" w:rsidRPr="00D677CD">
        <w:rPr>
          <w:b/>
          <w:iCs/>
          <w:rPrChange w:id="297" w:author="Hyosub Kim" w:date="2020-08-25T11:11:00Z">
            <w:rPr>
              <w:i/>
              <w:iCs/>
              <w:highlight w:val="yellow"/>
            </w:rPr>
          </w:rPrChange>
        </w:rPr>
        <w:t xml:space="preserve"> and forms the primary motivation of our study and our choice of models.</w:t>
      </w:r>
    </w:p>
    <w:p w14:paraId="0B8E6CED" w14:textId="77777777" w:rsidR="00CA03EA" w:rsidDel="00816FB0" w:rsidRDefault="00CA03EA" w:rsidP="0016747B">
      <w:pPr>
        <w:pStyle w:val="ListParagraph"/>
        <w:autoSpaceDE w:val="0"/>
        <w:autoSpaceDN w:val="0"/>
        <w:adjustRightInd w:val="0"/>
        <w:ind w:left="360"/>
        <w:rPr>
          <w:del w:id="298" w:author="Jonathan Wood" w:date="2020-08-19T08:59:00Z"/>
          <w:i/>
          <w:iCs/>
          <w:highlight w:val="yellow"/>
        </w:rPr>
      </w:pPr>
    </w:p>
    <w:p w14:paraId="4B1CCCE7" w14:textId="77777777" w:rsidR="00880452" w:rsidRPr="00A5757F" w:rsidRDefault="00880452" w:rsidP="009B1066">
      <w:pPr>
        <w:autoSpaceDE w:val="0"/>
        <w:autoSpaceDN w:val="0"/>
        <w:adjustRightInd w:val="0"/>
      </w:pPr>
    </w:p>
    <w:p w14:paraId="2AEDA332" w14:textId="77777777" w:rsidR="00880452" w:rsidRPr="00707631" w:rsidRDefault="00880452" w:rsidP="008B5B26">
      <w:pPr>
        <w:pStyle w:val="ListParagraph"/>
        <w:numPr>
          <w:ilvl w:val="0"/>
          <w:numId w:val="1"/>
        </w:numPr>
        <w:autoSpaceDE w:val="0"/>
        <w:autoSpaceDN w:val="0"/>
        <w:adjustRightInd w:val="0"/>
        <w:ind w:left="360"/>
      </w:pPr>
      <w:r w:rsidRPr="00707631">
        <w:rPr>
          <w:color w:val="000000"/>
        </w:rPr>
        <w:t>Unclear stability of the model</w:t>
      </w:r>
    </w:p>
    <w:p w14:paraId="799A7081" w14:textId="77777777" w:rsidR="00880452" w:rsidRPr="00A5757F" w:rsidRDefault="00880452" w:rsidP="008B5B26">
      <w:pPr>
        <w:autoSpaceDE w:val="0"/>
        <w:autoSpaceDN w:val="0"/>
        <w:adjustRightInd w:val="0"/>
        <w:ind w:left="360"/>
      </w:pPr>
    </w:p>
    <w:p w14:paraId="34DAFFAC" w14:textId="37F6EEA8" w:rsidR="00880452" w:rsidRPr="00D677CD" w:rsidRDefault="000111BF" w:rsidP="008B5B26">
      <w:pPr>
        <w:autoSpaceDE w:val="0"/>
        <w:autoSpaceDN w:val="0"/>
        <w:adjustRightInd w:val="0"/>
        <w:ind w:left="360"/>
        <w:rPr>
          <w:b/>
          <w:iCs/>
          <w:rPrChange w:id="299" w:author="Hyosub Kim" w:date="2020-08-25T11:13:00Z">
            <w:rPr>
              <w:i/>
              <w:iCs/>
            </w:rPr>
          </w:rPrChange>
        </w:rPr>
      </w:pPr>
      <w:r w:rsidRPr="00D677CD">
        <w:rPr>
          <w:b/>
          <w:iCs/>
          <w:rPrChange w:id="300" w:author="Hyosub Kim" w:date="2020-08-25T11:13:00Z">
            <w:rPr>
              <w:i/>
              <w:iCs/>
            </w:rPr>
          </w:rPrChange>
        </w:rPr>
        <w:t xml:space="preserve">To obtain stable model parameters we bootstrapped parameter values from the acquired dataset </w:t>
      </w:r>
      <w:r w:rsidR="00707631" w:rsidRPr="00D677CD">
        <w:rPr>
          <w:b/>
          <w:iCs/>
          <w:rPrChange w:id="301" w:author="Hyosub Kim" w:date="2020-08-25T11:13:00Z">
            <w:rPr>
              <w:i/>
              <w:iCs/>
            </w:rPr>
          </w:rPrChange>
        </w:rPr>
        <w:t>1</w:t>
      </w:r>
      <w:r w:rsidRPr="00D677CD">
        <w:rPr>
          <w:b/>
          <w:iCs/>
          <w:rPrChange w:id="302" w:author="Hyosub Kim" w:date="2020-08-25T11:13:00Z">
            <w:rPr>
              <w:i/>
              <w:iCs/>
            </w:rPr>
          </w:rPrChange>
        </w:rPr>
        <w:t>000 times</w:t>
      </w:r>
      <w:r w:rsidR="00707631" w:rsidRPr="00D677CD">
        <w:rPr>
          <w:b/>
          <w:iCs/>
          <w:rPrChange w:id="303" w:author="Hyosub Kim" w:date="2020-08-25T11:13:00Z">
            <w:rPr>
              <w:i/>
              <w:iCs/>
            </w:rPr>
          </w:rPrChange>
        </w:rPr>
        <w:t>. We explain this fitting process, in the simulations section (lines</w:t>
      </w:r>
      <w:r w:rsidR="00EE5D45" w:rsidRPr="00D677CD">
        <w:rPr>
          <w:b/>
          <w:iCs/>
          <w:rPrChange w:id="304" w:author="Hyosub Kim" w:date="2020-08-25T11:13:00Z">
            <w:rPr>
              <w:i/>
              <w:iCs/>
            </w:rPr>
          </w:rPrChange>
        </w:rPr>
        <w:t xml:space="preserve"> 459-461</w:t>
      </w:r>
      <w:r w:rsidR="00707631" w:rsidRPr="00D677CD">
        <w:rPr>
          <w:b/>
          <w:iCs/>
          <w:rPrChange w:id="305" w:author="Hyosub Kim" w:date="2020-08-25T11:13:00Z">
            <w:rPr>
              <w:i/>
              <w:iCs/>
            </w:rPr>
          </w:rPrChange>
        </w:rPr>
        <w:t xml:space="preserve">). </w:t>
      </w:r>
    </w:p>
    <w:p w14:paraId="508F383C" w14:textId="77777777" w:rsidR="00880452" w:rsidRPr="00A5757F" w:rsidRDefault="00880452" w:rsidP="008B5B26">
      <w:pPr>
        <w:autoSpaceDE w:val="0"/>
        <w:autoSpaceDN w:val="0"/>
        <w:adjustRightInd w:val="0"/>
        <w:ind w:left="360"/>
      </w:pPr>
    </w:p>
    <w:p w14:paraId="216D2BF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This seems arbitrary. Authors should provide a better justification or sensitivity analysis. </w:t>
      </w:r>
    </w:p>
    <w:p w14:paraId="743C7839" w14:textId="77777777" w:rsidR="00880452" w:rsidRPr="00A5757F" w:rsidRDefault="00880452" w:rsidP="008B5B26">
      <w:pPr>
        <w:autoSpaceDE w:val="0"/>
        <w:autoSpaceDN w:val="0"/>
        <w:adjustRightInd w:val="0"/>
        <w:ind w:left="360"/>
      </w:pPr>
    </w:p>
    <w:p w14:paraId="7F183251" w14:textId="5EB51719" w:rsidR="000111BF" w:rsidRPr="00D677CD" w:rsidRDefault="0079661A" w:rsidP="008B5B26">
      <w:pPr>
        <w:autoSpaceDE w:val="0"/>
        <w:autoSpaceDN w:val="0"/>
        <w:adjustRightInd w:val="0"/>
        <w:ind w:left="360"/>
        <w:rPr>
          <w:b/>
          <w:iCs/>
        </w:rPr>
      </w:pPr>
      <w:r w:rsidRPr="00D677CD">
        <w:rPr>
          <w:b/>
          <w:iCs/>
          <w:rPrChange w:id="306" w:author="Hyosub Kim" w:date="2020-08-25T11:13:00Z">
            <w:rPr>
              <w:i/>
              <w:iCs/>
            </w:rPr>
          </w:rPrChange>
        </w:rPr>
        <w:t>We appreciate the reviewer’s comment and have provided a clearer justification in the Model Based Methods section (lines 240-244)</w:t>
      </w:r>
      <w:del w:id="307" w:author="Hyosub Kim" w:date="2020-08-25T09:01:00Z">
        <w:r w:rsidRPr="00D677CD" w:rsidDel="00CC5BDC">
          <w:rPr>
            <w:b/>
            <w:iCs/>
            <w:rPrChange w:id="308" w:author="Hyosub Kim" w:date="2020-08-25T11:13:00Z">
              <w:rPr>
                <w:i/>
                <w:iCs/>
              </w:rPr>
            </w:rPrChange>
          </w:rPr>
          <w:delText>. There we provide a rationale</w:delText>
        </w:r>
      </w:del>
      <w:r w:rsidRPr="00D677CD">
        <w:rPr>
          <w:b/>
          <w:iCs/>
          <w:rPrChange w:id="309" w:author="Hyosub Kim" w:date="2020-08-25T11:13:00Z">
            <w:rPr>
              <w:i/>
              <w:iCs/>
            </w:rPr>
          </w:rPrChange>
        </w:rPr>
        <w:t xml:space="preserve"> for why we</w:t>
      </w:r>
      <w:r w:rsidR="000111BF" w:rsidRPr="00D677CD">
        <w:rPr>
          <w:b/>
          <w:iCs/>
          <w:rPrChange w:id="310" w:author="Hyosub Kim" w:date="2020-08-25T11:13:00Z">
            <w:rPr>
              <w:i/>
              <w:iCs/>
            </w:rPr>
          </w:rPrChange>
        </w:rPr>
        <w:t xml:space="preserve"> chose this constraint </w:t>
      </w:r>
      <w:r w:rsidRPr="00D677CD">
        <w:rPr>
          <w:b/>
          <w:iCs/>
          <w:rPrChange w:id="311" w:author="Hyosub Kim" w:date="2020-08-25T11:13:00Z">
            <w:rPr>
              <w:i/>
              <w:iCs/>
            </w:rPr>
          </w:rPrChange>
        </w:rPr>
        <w:t xml:space="preserve">and </w:t>
      </w:r>
      <w:r w:rsidR="000111BF" w:rsidRPr="00D677CD">
        <w:rPr>
          <w:b/>
          <w:iCs/>
          <w:rPrChange w:id="312" w:author="Hyosub Kim" w:date="2020-08-25T11:13:00Z">
            <w:rPr>
              <w:i/>
              <w:iCs/>
            </w:rPr>
          </w:rPrChange>
        </w:rPr>
        <w:t xml:space="preserve">the </w:t>
      </w:r>
      <w:r w:rsidRPr="00D677CD">
        <w:rPr>
          <w:b/>
          <w:iCs/>
          <w:rPrChange w:id="313" w:author="Hyosub Kim" w:date="2020-08-25T11:13:00Z">
            <w:rPr>
              <w:i/>
              <w:iCs/>
            </w:rPr>
          </w:rPrChange>
        </w:rPr>
        <w:t xml:space="preserve">empirical evidence for a slower </w:t>
      </w:r>
      <w:r w:rsidR="000111BF" w:rsidRPr="00D677CD">
        <w:rPr>
          <w:b/>
          <w:iCs/>
          <w:rPrChange w:id="314" w:author="Hyosub Kim" w:date="2020-08-25T11:13:00Z">
            <w:rPr>
              <w:i/>
              <w:iCs/>
            </w:rPr>
          </w:rPrChange>
        </w:rPr>
        <w:t xml:space="preserve">use-dependent </w:t>
      </w:r>
      <w:r w:rsidRPr="00D677CD">
        <w:rPr>
          <w:b/>
          <w:iCs/>
          <w:rPrChange w:id="315" w:author="Hyosub Kim" w:date="2020-08-25T11:13:00Z">
            <w:rPr>
              <w:i/>
              <w:iCs/>
            </w:rPr>
          </w:rPrChange>
        </w:rPr>
        <w:t xml:space="preserve">learning rate than </w:t>
      </w:r>
      <w:r w:rsidR="000111BF" w:rsidRPr="00D677CD">
        <w:rPr>
          <w:b/>
          <w:iCs/>
          <w:rPrChange w:id="316" w:author="Hyosub Kim" w:date="2020-08-25T11:13:00Z">
            <w:rPr>
              <w:i/>
              <w:iCs/>
            </w:rPr>
          </w:rPrChange>
        </w:rPr>
        <w:t xml:space="preserve">strategic learning (F and C, respectively). </w:t>
      </w:r>
      <w:r w:rsidRPr="00D677CD">
        <w:rPr>
          <w:b/>
          <w:iCs/>
          <w:rPrChange w:id="317" w:author="Hyosub Kim" w:date="2020-08-25T11:13:00Z">
            <w:rPr>
              <w:i/>
              <w:iCs/>
            </w:rPr>
          </w:rPrChange>
        </w:rPr>
        <w:t xml:space="preserve">Briefly, Taylor and </w:t>
      </w:r>
      <w:proofErr w:type="spellStart"/>
      <w:r w:rsidRPr="00D677CD">
        <w:rPr>
          <w:b/>
          <w:iCs/>
          <w:rPrChange w:id="318" w:author="Hyosub Kim" w:date="2020-08-25T11:13:00Z">
            <w:rPr>
              <w:i/>
              <w:iCs/>
            </w:rPr>
          </w:rPrChange>
        </w:rPr>
        <w:t>Ivry</w:t>
      </w:r>
      <w:proofErr w:type="spellEnd"/>
      <w:r w:rsidRPr="00D677CD">
        <w:rPr>
          <w:b/>
          <w:iCs/>
          <w:rPrChange w:id="319" w:author="Hyosub Kim" w:date="2020-08-25T11:13:00Z">
            <w:rPr>
              <w:i/>
              <w:iCs/>
            </w:rPr>
          </w:rPrChange>
        </w:rPr>
        <w:t xml:space="preserve"> (2011) showed that </w:t>
      </w:r>
      <w:r w:rsidR="000D4B99" w:rsidRPr="00D677CD">
        <w:rPr>
          <w:b/>
          <w:iCs/>
          <w:rPrChange w:id="320" w:author="Hyosub Kim" w:date="2020-08-25T11:13:00Z">
            <w:rPr>
              <w:i/>
              <w:iCs/>
            </w:rPr>
          </w:rPrChange>
        </w:rPr>
        <w:t>humans can quickly adjust strategic aiming</w:t>
      </w:r>
      <w:del w:id="321" w:author="Jonathan Wood" w:date="2020-08-17T21:08:00Z">
        <w:r w:rsidR="000D4B99" w:rsidRPr="00D677CD" w:rsidDel="00F140B1">
          <w:rPr>
            <w:b/>
            <w:iCs/>
            <w:rPrChange w:id="322" w:author="Hyosub Kim" w:date="2020-08-25T11:13:00Z">
              <w:rPr>
                <w:i/>
                <w:iCs/>
              </w:rPr>
            </w:rPrChange>
          </w:rPr>
          <w:delText>,</w:delText>
        </w:r>
      </w:del>
      <w:r w:rsidRPr="00D677CD">
        <w:rPr>
          <w:b/>
          <w:iCs/>
          <w:rPrChange w:id="323" w:author="Hyosub Kim" w:date="2020-08-25T11:13:00Z">
            <w:rPr>
              <w:i/>
              <w:iCs/>
            </w:rPr>
          </w:rPrChange>
        </w:rPr>
        <w:t xml:space="preserve"> and can reach learning rates that are even close to 1</w:t>
      </w:r>
      <w:ins w:id="324" w:author="Hyosub Kim" w:date="2020-08-25T09:02:00Z">
        <w:r w:rsidR="005C078E" w:rsidRPr="00D677CD">
          <w:rPr>
            <w:b/>
            <w:iCs/>
            <w:rPrChange w:id="325" w:author="Hyosub Kim" w:date="2020-08-25T11:13:00Z">
              <w:rPr>
                <w:i/>
                <w:iCs/>
              </w:rPr>
            </w:rPrChange>
          </w:rPr>
          <w:t xml:space="preserve"> (“one trial learning”)</w:t>
        </w:r>
      </w:ins>
      <w:r w:rsidRPr="00D677CD">
        <w:rPr>
          <w:b/>
          <w:iCs/>
          <w:rPrChange w:id="326" w:author="Hyosub Kim" w:date="2020-08-25T11:13:00Z">
            <w:rPr>
              <w:i/>
              <w:iCs/>
            </w:rPr>
          </w:rPrChange>
        </w:rPr>
        <w:t>.</w:t>
      </w:r>
      <w:r w:rsidR="000D4B99" w:rsidRPr="00D677CD">
        <w:rPr>
          <w:b/>
          <w:iCs/>
          <w:rPrChange w:id="327" w:author="Hyosub Kim" w:date="2020-08-25T11:13:00Z">
            <w:rPr>
              <w:i/>
              <w:iCs/>
            </w:rPr>
          </w:rPrChange>
        </w:rPr>
        <w:t xml:space="preserve"> </w:t>
      </w:r>
      <w:commentRangeStart w:id="328"/>
      <w:r w:rsidRPr="00D677CD">
        <w:rPr>
          <w:b/>
          <w:iCs/>
          <w:rPrChange w:id="329" w:author="Hyosub Kim" w:date="2020-08-25T11:13:00Z">
            <w:rPr>
              <w:i/>
              <w:iCs/>
            </w:rPr>
          </w:rPrChange>
        </w:rPr>
        <w:t>Given</w:t>
      </w:r>
      <w:commentRangeEnd w:id="328"/>
      <w:r w:rsidR="005C078E" w:rsidRPr="00D677CD">
        <w:rPr>
          <w:rStyle w:val="CommentReference"/>
          <w:b/>
          <w:rPrChange w:id="330" w:author="Hyosub Kim" w:date="2020-08-25T11:13:00Z">
            <w:rPr>
              <w:rStyle w:val="CommentReference"/>
            </w:rPr>
          </w:rPrChange>
        </w:rPr>
        <w:commentReference w:id="328"/>
      </w:r>
      <w:r w:rsidRPr="00D677CD">
        <w:rPr>
          <w:b/>
          <w:iCs/>
          <w:rPrChange w:id="331" w:author="Hyosub Kim" w:date="2020-08-25T11:13:00Z">
            <w:rPr>
              <w:i/>
              <w:iCs/>
            </w:rPr>
          </w:rPrChange>
        </w:rPr>
        <w:t xml:space="preserve"> that strategic aiming is m</w:t>
      </w:r>
      <w:r w:rsidR="000D4B99" w:rsidRPr="00D677CD">
        <w:rPr>
          <w:b/>
          <w:iCs/>
          <w:rPrChange w:id="332" w:author="Hyosub Kim" w:date="2020-08-25T11:13:00Z">
            <w:rPr>
              <w:i/>
              <w:iCs/>
            </w:rPr>
          </w:rPrChange>
        </w:rPr>
        <w:t xml:space="preserve">uch </w:t>
      </w:r>
      <w:r w:rsidRPr="00D677CD">
        <w:rPr>
          <w:b/>
          <w:iCs/>
          <w:rPrChange w:id="333" w:author="Hyosub Kim" w:date="2020-08-25T11:13:00Z">
            <w:rPr>
              <w:i/>
              <w:iCs/>
            </w:rPr>
          </w:rPrChange>
        </w:rPr>
        <w:t xml:space="preserve">faster </w:t>
      </w:r>
      <w:r w:rsidR="000D4B99" w:rsidRPr="00D677CD">
        <w:rPr>
          <w:b/>
          <w:iCs/>
          <w:rPrChange w:id="334" w:author="Hyosub Kim" w:date="2020-08-25T11:13:00Z">
            <w:rPr>
              <w:i/>
              <w:iCs/>
            </w:rPr>
          </w:rPrChange>
        </w:rPr>
        <w:t xml:space="preserve">than </w:t>
      </w:r>
      <w:r w:rsidRPr="00D677CD">
        <w:rPr>
          <w:b/>
          <w:iCs/>
          <w:rPrChange w:id="335" w:author="Hyosub Kim" w:date="2020-08-25T11:13:00Z">
            <w:rPr>
              <w:i/>
              <w:iCs/>
            </w:rPr>
          </w:rPrChange>
        </w:rPr>
        <w:t>implicit adaptation, which typically has estimated</w:t>
      </w:r>
      <w:r w:rsidR="000D4B99" w:rsidRPr="00D677CD">
        <w:rPr>
          <w:b/>
          <w:iCs/>
          <w:rPrChange w:id="336" w:author="Hyosub Kim" w:date="2020-08-25T11:13:00Z">
            <w:rPr>
              <w:i/>
              <w:iCs/>
            </w:rPr>
          </w:rPrChange>
        </w:rPr>
        <w:t xml:space="preserve"> learning rate</w:t>
      </w:r>
      <w:r w:rsidRPr="00D677CD">
        <w:rPr>
          <w:b/>
          <w:iCs/>
          <w:rPrChange w:id="337" w:author="Hyosub Kim" w:date="2020-08-25T11:13:00Z">
            <w:rPr>
              <w:i/>
              <w:iCs/>
            </w:rPr>
          </w:rPrChange>
        </w:rPr>
        <w:t>s</w:t>
      </w:r>
      <w:r w:rsidR="000D4B99" w:rsidRPr="00D677CD">
        <w:rPr>
          <w:b/>
          <w:iCs/>
          <w:rPrChange w:id="338" w:author="Hyosub Kim" w:date="2020-08-25T11:13:00Z">
            <w:rPr>
              <w:i/>
              <w:iCs/>
            </w:rPr>
          </w:rPrChange>
        </w:rPr>
        <w:t xml:space="preserve"> </w:t>
      </w:r>
      <w:r w:rsidRPr="00D677CD">
        <w:rPr>
          <w:b/>
          <w:iCs/>
          <w:rPrChange w:id="339" w:author="Hyosub Kim" w:date="2020-08-25T11:13:00Z">
            <w:rPr>
              <w:i/>
              <w:iCs/>
            </w:rPr>
          </w:rPrChange>
        </w:rPr>
        <w:t>between 0.10-0.30, and that implicit adaptation is much faster than use-dependent learning (</w:t>
      </w:r>
      <w:r w:rsidR="003E7AF8" w:rsidRPr="00D677CD">
        <w:rPr>
          <w:b/>
          <w:iCs/>
          <w:rPrChange w:id="340" w:author="Hyosub Kim" w:date="2020-08-25T11:13:00Z">
            <w:rPr>
              <w:i/>
              <w:iCs/>
            </w:rPr>
          </w:rPrChange>
        </w:rPr>
        <w:t xml:space="preserve">somewhere on the order of 0.05, </w:t>
      </w:r>
      <w:r w:rsidRPr="00D677CD">
        <w:rPr>
          <w:b/>
          <w:iCs/>
          <w:rPrChange w:id="341" w:author="Hyosub Kim" w:date="2020-08-25T11:13:00Z">
            <w:rPr>
              <w:i/>
              <w:iCs/>
            </w:rPr>
          </w:rPrChange>
        </w:rPr>
        <w:t xml:space="preserve">as shown in </w:t>
      </w:r>
      <w:proofErr w:type="spellStart"/>
      <w:r w:rsidRPr="00D677CD">
        <w:rPr>
          <w:b/>
          <w:iCs/>
          <w:rPrChange w:id="342" w:author="Hyosub Kim" w:date="2020-08-25T11:13:00Z">
            <w:rPr>
              <w:i/>
              <w:iCs/>
            </w:rPr>
          </w:rPrChange>
        </w:rPr>
        <w:t>Diedrichsen</w:t>
      </w:r>
      <w:proofErr w:type="spellEnd"/>
      <w:r w:rsidRPr="00D677CD">
        <w:rPr>
          <w:b/>
          <w:iCs/>
          <w:rPrChange w:id="343" w:author="Hyosub Kim" w:date="2020-08-25T11:13:00Z">
            <w:rPr>
              <w:i/>
              <w:iCs/>
            </w:rPr>
          </w:rPrChange>
        </w:rPr>
        <w:t xml:space="preserve"> et al. 2010), we reasoned that strategy must be many times faster than use-dependent learning</w:t>
      </w:r>
      <w:r w:rsidR="000D4B99" w:rsidRPr="00D677CD">
        <w:rPr>
          <w:b/>
          <w:iCs/>
          <w:rPrChange w:id="344" w:author="Hyosub Kim" w:date="2020-08-25T11:13:00Z">
            <w:rPr>
              <w:i/>
              <w:iCs/>
            </w:rPr>
          </w:rPrChange>
        </w:rPr>
        <w:t>.</w:t>
      </w:r>
      <w:ins w:id="345" w:author="Jonathan Wood" w:date="2020-08-25T19:46:00Z">
        <w:r w:rsidR="002B52DF">
          <w:rPr>
            <w:b/>
            <w:iCs/>
          </w:rPr>
          <w:t xml:space="preserve"> </w:t>
        </w:r>
      </w:ins>
      <w:ins w:id="346" w:author="Jonathan Wood" w:date="2020-08-25T19:47:00Z">
        <w:r w:rsidR="00F136EF">
          <w:rPr>
            <w:b/>
            <w:iCs/>
          </w:rPr>
          <w:t xml:space="preserve">Constraints are also used </w:t>
        </w:r>
      </w:ins>
      <w:ins w:id="347" w:author="Jonathan Wood" w:date="2020-08-25T19:51:00Z">
        <w:r w:rsidR="00F136EF">
          <w:rPr>
            <w:b/>
            <w:iCs/>
          </w:rPr>
          <w:t xml:space="preserve">in models </w:t>
        </w:r>
        <w:r w:rsidR="00F136EF">
          <w:rPr>
            <w:b/>
            <w:iCs/>
          </w:rPr>
          <w:lastRenderedPageBreak/>
          <w:t>by</w:t>
        </w:r>
      </w:ins>
      <w:ins w:id="348" w:author="Jonathan Wood" w:date="2020-08-25T19:47:00Z">
        <w:r w:rsidR="00F136EF">
          <w:rPr>
            <w:b/>
            <w:iCs/>
          </w:rPr>
          <w:t xml:space="preserve"> Smith </w:t>
        </w:r>
      </w:ins>
      <w:ins w:id="349" w:author="Jonathan Wood" w:date="2020-08-25T19:48:00Z">
        <w:r w:rsidR="00F136EF">
          <w:rPr>
            <w:b/>
            <w:iCs/>
          </w:rPr>
          <w:t>et al. 2006</w:t>
        </w:r>
      </w:ins>
      <w:ins w:id="350" w:author="Jonathan Wood" w:date="2020-08-25T19:51:00Z">
        <w:r w:rsidR="00F136EF">
          <w:rPr>
            <w:b/>
            <w:iCs/>
          </w:rPr>
          <w:t xml:space="preserve"> and </w:t>
        </w:r>
        <w:proofErr w:type="spellStart"/>
        <w:r w:rsidR="00F136EF">
          <w:rPr>
            <w:b/>
            <w:iCs/>
          </w:rPr>
          <w:t>Roemmich</w:t>
        </w:r>
        <w:proofErr w:type="spellEnd"/>
        <w:r w:rsidR="00F136EF">
          <w:rPr>
            <w:b/>
            <w:iCs/>
          </w:rPr>
          <w:t xml:space="preserve"> et al. 2016</w:t>
        </w:r>
      </w:ins>
      <w:ins w:id="351" w:author="Jonathan Wood" w:date="2020-08-25T19:48:00Z">
        <w:r w:rsidR="00F136EF">
          <w:rPr>
            <w:b/>
            <w:iCs/>
          </w:rPr>
          <w:t xml:space="preserve"> to describe </w:t>
        </w:r>
      </w:ins>
      <w:ins w:id="352" w:author="Jonathan Wood" w:date="2020-08-25T19:51:00Z">
        <w:r w:rsidR="00F136EF">
          <w:rPr>
            <w:b/>
            <w:iCs/>
          </w:rPr>
          <w:t xml:space="preserve">the </w:t>
        </w:r>
      </w:ins>
      <w:ins w:id="353" w:author="Jonathan Wood" w:date="2020-08-25T19:49:00Z">
        <w:r w:rsidR="00F136EF">
          <w:rPr>
            <w:b/>
            <w:iCs/>
          </w:rPr>
          <w:t>fast and slow adaptation processes</w:t>
        </w:r>
      </w:ins>
      <w:ins w:id="354" w:author="Jonathan Wood" w:date="2020-08-25T19:52:00Z">
        <w:r w:rsidR="00F136EF">
          <w:rPr>
            <w:b/>
            <w:iCs/>
          </w:rPr>
          <w:t xml:space="preserve">. We </w:t>
        </w:r>
      </w:ins>
      <w:ins w:id="355" w:author="Jonathan Wood" w:date="2020-08-25T19:53:00Z">
        <w:r w:rsidR="00F136EF">
          <w:rPr>
            <w:b/>
            <w:iCs/>
          </w:rPr>
          <w:t>also note that when we remove th</w:t>
        </w:r>
      </w:ins>
      <w:ins w:id="356" w:author="Jonathan Wood" w:date="2020-08-25T19:55:00Z">
        <w:r w:rsidR="00F136EF">
          <w:rPr>
            <w:b/>
            <w:iCs/>
          </w:rPr>
          <w:t xml:space="preserve">is </w:t>
        </w:r>
      </w:ins>
      <w:ins w:id="357" w:author="Jonathan Wood" w:date="2020-08-25T19:53:00Z">
        <w:r w:rsidR="00F136EF">
          <w:rPr>
            <w:b/>
            <w:iCs/>
          </w:rPr>
          <w:t>constraint the</w:t>
        </w:r>
      </w:ins>
      <w:ins w:id="358" w:author="Jonathan Wood" w:date="2020-08-25T19:55:00Z">
        <w:r w:rsidR="00F136EF">
          <w:rPr>
            <w:b/>
            <w:iCs/>
          </w:rPr>
          <w:t xml:space="preserve"> model produces similar parameters </w:t>
        </w:r>
      </w:ins>
      <w:ins w:id="359" w:author="Jonathan Wood" w:date="2020-08-25T19:56:00Z">
        <w:r w:rsidR="00F136EF">
          <w:rPr>
            <w:b/>
            <w:iCs/>
          </w:rPr>
          <w:t>without a reduction in fits with</w:t>
        </w:r>
      </w:ins>
      <w:ins w:id="360" w:author="Jonathan Wood" w:date="2020-08-25T19:55:00Z">
        <w:r w:rsidR="00F136EF">
          <w:rPr>
            <w:b/>
            <w:iCs/>
          </w:rPr>
          <w:t xml:space="preserve"> binned data.</w:t>
        </w:r>
      </w:ins>
      <w:r w:rsidR="000D4B99" w:rsidRPr="00D677CD">
        <w:rPr>
          <w:b/>
          <w:iCs/>
          <w:rPrChange w:id="361" w:author="Hyosub Kim" w:date="2020-08-25T11:13:00Z">
            <w:rPr>
              <w:i/>
              <w:iCs/>
            </w:rPr>
          </w:rPrChange>
        </w:rPr>
        <w:t xml:space="preserve"> </w:t>
      </w:r>
      <w:commentRangeStart w:id="362"/>
      <w:commentRangeStart w:id="363"/>
      <w:commentRangeStart w:id="364"/>
      <w:del w:id="365" w:author="Jonathan Wood" w:date="2020-08-25T19:55:00Z">
        <w:r w:rsidR="003E7AF8" w:rsidRPr="00D677CD" w:rsidDel="00F136EF">
          <w:rPr>
            <w:b/>
            <w:iCs/>
            <w:rPrChange w:id="366" w:author="Hyosub Kim" w:date="2020-08-25T11:13:00Z">
              <w:rPr>
                <w:i/>
                <w:iCs/>
              </w:rPr>
            </w:rPrChange>
          </w:rPr>
          <w:delText xml:space="preserve">We also note that removing this constraint does not qualitatively change the quality of fits or relationships between the learning rates, in terms of strategy being much faster than use-dependent learning. </w:delText>
        </w:r>
        <w:commentRangeEnd w:id="362"/>
        <w:r w:rsidR="003E7AF8" w:rsidRPr="00D677CD" w:rsidDel="00F136EF">
          <w:rPr>
            <w:rStyle w:val="CommentReference"/>
            <w:b/>
          </w:rPr>
          <w:commentReference w:id="362"/>
        </w:r>
        <w:commentRangeEnd w:id="363"/>
        <w:r w:rsidR="00F140B1" w:rsidRPr="00D677CD" w:rsidDel="00F136EF">
          <w:rPr>
            <w:rStyle w:val="CommentReference"/>
            <w:b/>
          </w:rPr>
          <w:commentReference w:id="363"/>
        </w:r>
        <w:commentRangeEnd w:id="364"/>
        <w:r w:rsidR="00EA3E63" w:rsidRPr="00D677CD" w:rsidDel="00F136EF">
          <w:rPr>
            <w:rStyle w:val="CommentReference"/>
            <w:b/>
          </w:rPr>
          <w:commentReference w:id="364"/>
        </w:r>
      </w:del>
    </w:p>
    <w:p w14:paraId="3913CBD2" w14:textId="77777777" w:rsidR="00982556" w:rsidRPr="00A5757F" w:rsidRDefault="00982556" w:rsidP="006A252F">
      <w:pPr>
        <w:autoSpaceDE w:val="0"/>
        <w:autoSpaceDN w:val="0"/>
        <w:adjustRightInd w:val="0"/>
      </w:pPr>
    </w:p>
    <w:p w14:paraId="21B98EB2" w14:textId="77777777" w:rsidR="00880452" w:rsidRPr="00A5757F" w:rsidRDefault="00880452" w:rsidP="008B5B26">
      <w:pPr>
        <w:pStyle w:val="ListParagraph"/>
        <w:numPr>
          <w:ilvl w:val="0"/>
          <w:numId w:val="1"/>
        </w:numPr>
        <w:autoSpaceDE w:val="0"/>
        <w:autoSpaceDN w:val="0"/>
        <w:adjustRightInd w:val="0"/>
        <w:ind w:left="360"/>
      </w:pPr>
      <w:r w:rsidRPr="00AC6CF5">
        <w:rPr>
          <w:color w:val="000000"/>
        </w:rPr>
        <w:t>Authors should reformulate this equation such that it only depends on the prior and likelihood variances</w:t>
      </w:r>
      <w:r w:rsidRPr="00A5757F">
        <w:rPr>
          <w:color w:val="000000"/>
        </w:rPr>
        <w:t>. This will make it easier for the reader to relate to prior maximum likelihood frameworks such as the paper by Ernst and Banks (for example). More importantly, how is target location and motor output related?</w:t>
      </w:r>
    </w:p>
    <w:p w14:paraId="66A3F47D" w14:textId="77777777" w:rsidR="00880452" w:rsidRPr="00A5757F" w:rsidRDefault="00880452" w:rsidP="008B5B26">
      <w:pPr>
        <w:autoSpaceDE w:val="0"/>
        <w:autoSpaceDN w:val="0"/>
        <w:adjustRightInd w:val="0"/>
        <w:ind w:left="360"/>
      </w:pPr>
    </w:p>
    <w:p w14:paraId="6837ED59" w14:textId="3FBE836A" w:rsidR="00AC6CF5" w:rsidRPr="00D677CD" w:rsidRDefault="006D1656" w:rsidP="008B5B26">
      <w:pPr>
        <w:autoSpaceDE w:val="0"/>
        <w:autoSpaceDN w:val="0"/>
        <w:adjustRightInd w:val="0"/>
        <w:ind w:left="360"/>
        <w:rPr>
          <w:b/>
          <w:iCs/>
        </w:rPr>
      </w:pPr>
      <w:r w:rsidRPr="00D677CD">
        <w:rPr>
          <w:b/>
          <w:iCs/>
        </w:rPr>
        <w:t xml:space="preserve">We </w:t>
      </w:r>
      <w:del w:id="367" w:author="Hyosub Kim" w:date="2020-08-25T11:14:00Z">
        <w:r w:rsidRPr="00D677CD" w:rsidDel="00D677CD">
          <w:rPr>
            <w:b/>
            <w:iCs/>
          </w:rPr>
          <w:delText>thank the reviewer for this suggestion and</w:delText>
        </w:r>
      </w:del>
      <w:ins w:id="368" w:author="Hyosub Kim" w:date="2020-08-25T11:14:00Z">
        <w:r w:rsidR="00D677CD">
          <w:rPr>
            <w:b/>
            <w:iCs/>
          </w:rPr>
          <w:t>have</w:t>
        </w:r>
      </w:ins>
      <w:r w:rsidRPr="00D677CD">
        <w:rPr>
          <w:b/>
          <w:iCs/>
        </w:rPr>
        <w:t xml:space="preserve"> </w:t>
      </w:r>
      <w:r w:rsidR="007539F9" w:rsidRPr="00D677CD">
        <w:rPr>
          <w:b/>
          <w:iCs/>
        </w:rPr>
        <w:t xml:space="preserve">now </w:t>
      </w:r>
      <w:r w:rsidRPr="00D677CD">
        <w:rPr>
          <w:b/>
          <w:iCs/>
        </w:rPr>
        <w:t xml:space="preserve">have </w:t>
      </w:r>
      <w:r w:rsidR="007539F9" w:rsidRPr="00D677CD">
        <w:rPr>
          <w:b/>
          <w:iCs/>
        </w:rPr>
        <w:t>reformulate</w:t>
      </w:r>
      <w:r w:rsidRPr="00D677CD">
        <w:rPr>
          <w:b/>
          <w:iCs/>
        </w:rPr>
        <w:t>d</w:t>
      </w:r>
      <w:r w:rsidR="007539F9" w:rsidRPr="00D677CD">
        <w:rPr>
          <w:b/>
          <w:iCs/>
        </w:rPr>
        <w:t xml:space="preserve"> equation 6 </w:t>
      </w:r>
      <w:r w:rsidRPr="00D677CD">
        <w:rPr>
          <w:b/>
          <w:iCs/>
        </w:rPr>
        <w:t xml:space="preserve">accordingly </w:t>
      </w:r>
      <w:r w:rsidR="007539F9" w:rsidRPr="00D677CD">
        <w:rPr>
          <w:b/>
          <w:iCs/>
        </w:rPr>
        <w:t>(line</w:t>
      </w:r>
      <w:r w:rsidR="00540798" w:rsidRPr="00D677CD">
        <w:rPr>
          <w:b/>
          <w:iCs/>
        </w:rPr>
        <w:t xml:space="preserve"> 256</w:t>
      </w:r>
      <w:r w:rsidR="007539F9" w:rsidRPr="00D677CD">
        <w:rPr>
          <w:b/>
          <w:iCs/>
        </w:rPr>
        <w:t xml:space="preserve">). We also remove the equation for the </w:t>
      </w:r>
      <w:r w:rsidR="00AC6CF5" w:rsidRPr="00D677CD">
        <w:rPr>
          <w:b/>
          <w:iCs/>
        </w:rPr>
        <w:t xml:space="preserve">posterior variance as this is now incorporated into equation 6. </w:t>
      </w:r>
    </w:p>
    <w:p w14:paraId="49D22083" w14:textId="77777777" w:rsidR="00AC6CF5" w:rsidRPr="00D677CD" w:rsidRDefault="00AC6CF5" w:rsidP="008B5B26">
      <w:pPr>
        <w:autoSpaceDE w:val="0"/>
        <w:autoSpaceDN w:val="0"/>
        <w:adjustRightInd w:val="0"/>
        <w:ind w:left="360"/>
        <w:rPr>
          <w:b/>
          <w:iCs/>
        </w:rPr>
      </w:pPr>
    </w:p>
    <w:p w14:paraId="3AE75799" w14:textId="261E2503" w:rsidR="00880452" w:rsidRPr="00D677CD" w:rsidRDefault="00AC6CF5" w:rsidP="008B5B26">
      <w:pPr>
        <w:autoSpaceDE w:val="0"/>
        <w:autoSpaceDN w:val="0"/>
        <w:adjustRightInd w:val="0"/>
        <w:ind w:left="360"/>
        <w:rPr>
          <w:b/>
          <w:iCs/>
        </w:rPr>
      </w:pPr>
      <w:r w:rsidRPr="00D677CD">
        <w:rPr>
          <w:b/>
          <w:iCs/>
        </w:rPr>
        <w:t xml:space="preserve">In the Adaptive Bayesian model, we assume that the maximum a posteriori (MAP) estimate represents the brain’s estimate of the target location. We assume that the motor output is a </w:t>
      </w:r>
      <w:commentRangeStart w:id="369"/>
      <w:r w:rsidRPr="00D677CD">
        <w:rPr>
          <w:b/>
          <w:iCs/>
        </w:rPr>
        <w:t>direct</w:t>
      </w:r>
      <w:commentRangeEnd w:id="369"/>
      <w:r w:rsidR="00D677CD">
        <w:rPr>
          <w:rStyle w:val="CommentReference"/>
        </w:rPr>
        <w:commentReference w:id="369"/>
      </w:r>
      <w:r w:rsidRPr="00D677CD">
        <w:rPr>
          <w:b/>
          <w:iCs/>
        </w:rPr>
        <w:t xml:space="preserve"> readout of </w:t>
      </w:r>
      <w:r w:rsidR="000F3A36" w:rsidRPr="00D677CD">
        <w:rPr>
          <w:b/>
          <w:iCs/>
        </w:rPr>
        <w:t>this estimate</w:t>
      </w:r>
      <w:r w:rsidRPr="00D677CD">
        <w:rPr>
          <w:b/>
          <w:iCs/>
        </w:rPr>
        <w:t xml:space="preserve"> as in </w:t>
      </w:r>
      <w:r w:rsidRPr="00D677CD">
        <w:rPr>
          <w:b/>
          <w:iCs/>
        </w:rPr>
        <w:fldChar w:fldCharType="begin"/>
      </w:r>
      <w:r w:rsidRPr="00D677CD">
        <w:rPr>
          <w:b/>
          <w:iCs/>
        </w:rPr>
        <w:instrText xml:space="preserve"> ADDIN ZOTERO_ITEM CSL_CITATION {"citationID":"I4RuXlHA","properties":{"formattedCitation":"(Verstynen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Pr="00D677CD">
        <w:rPr>
          <w:b/>
          <w:iCs/>
        </w:rPr>
        <w:fldChar w:fldCharType="separate"/>
      </w:r>
      <w:r w:rsidRPr="00D677CD">
        <w:rPr>
          <w:b/>
          <w:iCs/>
        </w:rPr>
        <w:t>Verstynen and Sabes, 2011</w:t>
      </w:r>
      <w:r w:rsidRPr="00D677CD">
        <w:rPr>
          <w:b/>
          <w:iCs/>
        </w:rPr>
        <w:fldChar w:fldCharType="end"/>
      </w:r>
      <w:r w:rsidRPr="00D677CD">
        <w:rPr>
          <w:b/>
          <w:iCs/>
        </w:rPr>
        <w:t>. We describe this assumption in the Model Based Methods section (lines</w:t>
      </w:r>
      <w:r w:rsidR="00BA4765" w:rsidRPr="00D677CD">
        <w:rPr>
          <w:b/>
          <w:iCs/>
        </w:rPr>
        <w:t xml:space="preserve"> 253-255</w:t>
      </w:r>
      <w:r w:rsidRPr="00D677CD">
        <w:rPr>
          <w:b/>
          <w:iCs/>
        </w:rPr>
        <w:t>)</w:t>
      </w:r>
      <w:r w:rsidR="00BA4765" w:rsidRPr="00D677CD">
        <w:rPr>
          <w:b/>
          <w:iCs/>
        </w:rPr>
        <w:t>.</w:t>
      </w:r>
    </w:p>
    <w:p w14:paraId="5818498B" w14:textId="77777777" w:rsidR="00880452" w:rsidRPr="00A5757F" w:rsidRDefault="00880452" w:rsidP="008B5B26">
      <w:pPr>
        <w:autoSpaceDE w:val="0"/>
        <w:autoSpaceDN w:val="0"/>
        <w:adjustRightInd w:val="0"/>
        <w:ind w:left="360"/>
      </w:pPr>
    </w:p>
    <w:p w14:paraId="36CA45D8" w14:textId="5F15E02E" w:rsidR="00880452" w:rsidRPr="00AC6CF5" w:rsidRDefault="00880452" w:rsidP="008B5B26">
      <w:pPr>
        <w:pStyle w:val="ListParagraph"/>
        <w:numPr>
          <w:ilvl w:val="0"/>
          <w:numId w:val="1"/>
        </w:numPr>
        <w:autoSpaceDE w:val="0"/>
        <w:autoSpaceDN w:val="0"/>
        <w:adjustRightInd w:val="0"/>
        <w:ind w:left="360"/>
      </w:pPr>
      <w:r w:rsidRPr="00AC6CF5">
        <w:rPr>
          <w:color w:val="000000"/>
        </w:rPr>
        <w:t xml:space="preserve">This is unclear. </w:t>
      </w:r>
    </w:p>
    <w:p w14:paraId="65462C2F" w14:textId="6BA69621" w:rsidR="00B22FAD" w:rsidRDefault="00B22FAD" w:rsidP="00B22FAD">
      <w:pPr>
        <w:autoSpaceDE w:val="0"/>
        <w:autoSpaceDN w:val="0"/>
        <w:adjustRightInd w:val="0"/>
      </w:pPr>
    </w:p>
    <w:p w14:paraId="70DA52AB" w14:textId="5B0A671F" w:rsidR="00375209" w:rsidRPr="00375209" w:rsidRDefault="007539F9" w:rsidP="00375209">
      <w:pPr>
        <w:autoSpaceDE w:val="0"/>
        <w:autoSpaceDN w:val="0"/>
        <w:adjustRightInd w:val="0"/>
        <w:ind w:left="360"/>
        <w:rPr>
          <w:i/>
          <w:iCs/>
        </w:rPr>
      </w:pPr>
      <w:r w:rsidRPr="00D677CD">
        <w:rPr>
          <w:b/>
          <w:iCs/>
        </w:rPr>
        <w:t xml:space="preserve">Please see </w:t>
      </w:r>
      <w:r w:rsidR="00BA4765" w:rsidRPr="00D677CD">
        <w:rPr>
          <w:b/>
          <w:iCs/>
        </w:rPr>
        <w:t xml:space="preserve">the first part of </w:t>
      </w:r>
      <w:r w:rsidRPr="00D677CD">
        <w:rPr>
          <w:b/>
          <w:iCs/>
        </w:rPr>
        <w:t>our response to R1 comment #13</w:t>
      </w:r>
      <w:r>
        <w:rPr>
          <w:i/>
          <w:iCs/>
        </w:rPr>
        <w:t xml:space="preserve">. </w:t>
      </w:r>
    </w:p>
    <w:p w14:paraId="04C321FB" w14:textId="77777777" w:rsidR="00B22FAD" w:rsidRPr="00A5757F" w:rsidRDefault="00B22FAD" w:rsidP="00B22FAD">
      <w:pPr>
        <w:autoSpaceDE w:val="0"/>
        <w:autoSpaceDN w:val="0"/>
        <w:adjustRightInd w:val="0"/>
      </w:pPr>
    </w:p>
    <w:p w14:paraId="08E63BF9" w14:textId="77777777" w:rsidR="00880452" w:rsidRPr="00B91BC2" w:rsidRDefault="00880452" w:rsidP="008B5B26">
      <w:pPr>
        <w:pStyle w:val="ListParagraph"/>
        <w:numPr>
          <w:ilvl w:val="0"/>
          <w:numId w:val="1"/>
        </w:numPr>
        <w:autoSpaceDE w:val="0"/>
        <w:autoSpaceDN w:val="0"/>
        <w:adjustRightInd w:val="0"/>
        <w:ind w:left="360"/>
      </w:pPr>
      <w:r w:rsidRPr="00B91BC2">
        <w:rPr>
          <w:color w:val="000000"/>
        </w:rPr>
        <w:t xml:space="preserve">Is the likelihood variance the same during the learning and washout period? If so, authors need to justify why given that the sensory information is quite distinct during these two experimental periods. </w:t>
      </w:r>
    </w:p>
    <w:p w14:paraId="1C0FDF6E" w14:textId="6094D95A" w:rsidR="0036464B" w:rsidRPr="004241E9" w:rsidRDefault="0036464B" w:rsidP="0036464B">
      <w:pPr>
        <w:autoSpaceDE w:val="0"/>
        <w:autoSpaceDN w:val="0"/>
        <w:adjustRightInd w:val="0"/>
        <w:ind w:left="360"/>
      </w:pPr>
    </w:p>
    <w:p w14:paraId="57F0FDEB" w14:textId="3F599EEC" w:rsidR="0048214B" w:rsidRPr="00D677CD" w:rsidRDefault="00D677CD" w:rsidP="00482897">
      <w:pPr>
        <w:autoSpaceDE w:val="0"/>
        <w:autoSpaceDN w:val="0"/>
        <w:adjustRightInd w:val="0"/>
        <w:ind w:left="360"/>
        <w:rPr>
          <w:b/>
          <w:iCs/>
        </w:rPr>
      </w:pPr>
      <w:ins w:id="370" w:author="Hyosub Kim" w:date="2020-08-25T11:18:00Z">
        <w:r>
          <w:rPr>
            <w:b/>
            <w:iCs/>
          </w:rPr>
          <w:t>Yes</w:t>
        </w:r>
      </w:ins>
      <w:del w:id="371" w:author="Hyosub Kim" w:date="2020-08-25T11:18:00Z">
        <w:r w:rsidR="0036464B" w:rsidRPr="00D677CD" w:rsidDel="00D677CD">
          <w:rPr>
            <w:b/>
            <w:iCs/>
          </w:rPr>
          <w:delText>We thank the reviewer for this comment regarding the likelihood function</w:delText>
        </w:r>
      </w:del>
      <w:r w:rsidR="0048214B" w:rsidRPr="00D677CD">
        <w:rPr>
          <w:b/>
          <w:iCs/>
        </w:rPr>
        <w:t>,</w:t>
      </w:r>
      <w:r w:rsidR="0036464B" w:rsidRPr="00D677CD">
        <w:rPr>
          <w:b/>
          <w:iCs/>
        </w:rPr>
        <w:t xml:space="preserve"> a</w:t>
      </w:r>
      <w:r w:rsidR="0048214B" w:rsidRPr="00D677CD">
        <w:rPr>
          <w:b/>
          <w:iCs/>
        </w:rPr>
        <w:t>nd</w:t>
      </w:r>
      <w:r w:rsidR="0036464B" w:rsidRPr="00D677CD">
        <w:rPr>
          <w:b/>
          <w:iCs/>
        </w:rPr>
        <w:t xml:space="preserve"> we have now added a justification</w:t>
      </w:r>
      <w:ins w:id="372" w:author="Hyosub Kim" w:date="2020-08-25T11:18:00Z">
        <w:r>
          <w:rPr>
            <w:b/>
            <w:iCs/>
          </w:rPr>
          <w:t xml:space="preserve"> for assuming the same variances</w:t>
        </w:r>
      </w:ins>
      <w:r w:rsidR="0036464B" w:rsidRPr="00D677CD">
        <w:rPr>
          <w:b/>
          <w:iCs/>
        </w:rPr>
        <w:t xml:space="preserve"> in the main text. To summarize, </w:t>
      </w:r>
      <w:del w:id="373" w:author="Jonathan Wood" w:date="2020-08-19T09:05:00Z">
        <w:r w:rsidR="0036464B" w:rsidRPr="00D677CD" w:rsidDel="00482897">
          <w:rPr>
            <w:b/>
            <w:iCs/>
          </w:rPr>
          <w:delText xml:space="preserve">as </w:delText>
        </w:r>
      </w:del>
      <w:r w:rsidR="0036464B" w:rsidRPr="00D677CD">
        <w:rPr>
          <w:b/>
          <w:iCs/>
        </w:rPr>
        <w:t>t</w:t>
      </w:r>
      <w:r w:rsidR="00AC6CF5" w:rsidRPr="00D677CD">
        <w:rPr>
          <w:b/>
          <w:iCs/>
        </w:rPr>
        <w:t>he</w:t>
      </w:r>
      <w:r w:rsidR="0048214B" w:rsidRPr="00D677CD">
        <w:rPr>
          <w:b/>
          <w:iCs/>
        </w:rPr>
        <w:t xml:space="preserve"> likelihood function represents the sensory estimate of where to step</w:t>
      </w:r>
      <w:del w:id="374" w:author="Jonathan Wood" w:date="2020-08-19T20:46:00Z">
        <w:r w:rsidR="0048214B" w:rsidRPr="00D677CD" w:rsidDel="00B8461C">
          <w:rPr>
            <w:b/>
            <w:iCs/>
          </w:rPr>
          <w:delText>,</w:delText>
        </w:r>
      </w:del>
      <w:r w:rsidR="0048214B" w:rsidRPr="00D677CD">
        <w:rPr>
          <w:b/>
          <w:iCs/>
        </w:rPr>
        <w:t xml:space="preserve"> </w:t>
      </w:r>
      <w:del w:id="375" w:author="Jonathan Wood" w:date="2020-08-19T09:09:00Z">
        <w:r w:rsidR="0048214B" w:rsidRPr="00D677CD" w:rsidDel="00482897">
          <w:rPr>
            <w:b/>
            <w:iCs/>
          </w:rPr>
          <w:delText xml:space="preserve">this </w:delText>
        </w:r>
      </w:del>
      <w:ins w:id="376" w:author="Jonathan Wood" w:date="2020-08-19T09:09:00Z">
        <w:r w:rsidR="00482897" w:rsidRPr="00D677CD">
          <w:rPr>
            <w:b/>
            <w:iCs/>
          </w:rPr>
          <w:t xml:space="preserve">which </w:t>
        </w:r>
      </w:ins>
      <w:r w:rsidR="0048214B" w:rsidRPr="00D677CD">
        <w:rPr>
          <w:b/>
          <w:iCs/>
        </w:rPr>
        <w:t>is based on the visual target information provided during Learning. During washout, there is no visual target provided, instead, the</w:t>
      </w:r>
      <w:r w:rsidR="00AC6CF5" w:rsidRPr="00D677CD">
        <w:rPr>
          <w:b/>
          <w:iCs/>
        </w:rPr>
        <w:t xml:space="preserve"> </w:t>
      </w:r>
      <w:r w:rsidR="0048214B" w:rsidRPr="00D677CD">
        <w:rPr>
          <w:b/>
          <w:iCs/>
        </w:rPr>
        <w:t>“</w:t>
      </w:r>
      <w:r w:rsidR="0036464B" w:rsidRPr="00D677CD">
        <w:rPr>
          <w:b/>
          <w:iCs/>
        </w:rPr>
        <w:t>target</w:t>
      </w:r>
      <w:r w:rsidR="0048214B" w:rsidRPr="00D677CD">
        <w:rPr>
          <w:b/>
          <w:iCs/>
        </w:rPr>
        <w:t>”</w:t>
      </w:r>
      <w:r w:rsidR="0036464B" w:rsidRPr="00D677CD">
        <w:rPr>
          <w:b/>
          <w:iCs/>
        </w:rPr>
        <w:t xml:space="preserve"> </w:t>
      </w:r>
      <w:r w:rsidR="0048214B" w:rsidRPr="00D677CD">
        <w:rPr>
          <w:b/>
          <w:iCs/>
        </w:rPr>
        <w:t xml:space="preserve">step length </w:t>
      </w:r>
      <w:r w:rsidR="0036464B" w:rsidRPr="00D677CD">
        <w:rPr>
          <w:b/>
          <w:iCs/>
        </w:rPr>
        <w:t xml:space="preserve">is </w:t>
      </w:r>
      <w:r w:rsidR="00BE185F" w:rsidRPr="00D677CD">
        <w:rPr>
          <w:b/>
          <w:iCs/>
        </w:rPr>
        <w:t xml:space="preserve">the return to </w:t>
      </w:r>
      <w:r w:rsidR="0048214B" w:rsidRPr="00D677CD">
        <w:rPr>
          <w:b/>
          <w:iCs/>
        </w:rPr>
        <w:t xml:space="preserve">normal walking (i.e., </w:t>
      </w:r>
      <w:r w:rsidR="0036464B" w:rsidRPr="00D677CD">
        <w:rPr>
          <w:b/>
          <w:iCs/>
        </w:rPr>
        <w:t>baseline</w:t>
      </w:r>
      <w:r w:rsidR="0048214B" w:rsidRPr="00D677CD">
        <w:rPr>
          <w:b/>
          <w:iCs/>
        </w:rPr>
        <w:t xml:space="preserve"> (a)symmetry).</w:t>
      </w:r>
      <w:r w:rsidR="004241E9" w:rsidRPr="00D677CD">
        <w:rPr>
          <w:b/>
          <w:iCs/>
        </w:rPr>
        <w:t xml:space="preserve"> While it would be possible to fit two separate likelihoods to the different conditions, parsimony dictates that only one likelihood function is necessary if we assume that sensory uncertainty around target step lengths is </w:t>
      </w:r>
      <w:del w:id="377" w:author="Hyosub Kim" w:date="2020-08-25T11:20:00Z">
        <w:r w:rsidR="004241E9" w:rsidRPr="00D677CD" w:rsidDel="00CB3E3C">
          <w:rPr>
            <w:b/>
            <w:iCs/>
          </w:rPr>
          <w:delText>the same</w:delText>
        </w:r>
      </w:del>
      <w:ins w:id="378" w:author="Hyosub Kim" w:date="2020-08-25T11:20:00Z">
        <w:r w:rsidR="00CB3E3C">
          <w:rPr>
            <w:b/>
            <w:iCs/>
          </w:rPr>
          <w:t>similar</w:t>
        </w:r>
      </w:ins>
      <w:r w:rsidR="004241E9" w:rsidRPr="00D677CD">
        <w:rPr>
          <w:b/>
          <w:iCs/>
        </w:rPr>
        <w:t xml:space="preserve"> during both conditions. </w:t>
      </w:r>
      <w:r w:rsidR="00BE185F" w:rsidRPr="00D677CD">
        <w:rPr>
          <w:b/>
          <w:iCs/>
        </w:rPr>
        <w:t xml:space="preserve">(We note here that if we had asked participants to do anything other than return to normal walking during the washout, we would want to fit separate likelihoods). </w:t>
      </w:r>
      <w:r w:rsidR="004241E9" w:rsidRPr="00D677CD">
        <w:rPr>
          <w:b/>
          <w:iCs/>
        </w:rPr>
        <w:t xml:space="preserve">Given that the target step length is their usual walking pattern, we believe this assumption is justified. Put another way, if the participants were able to </w:t>
      </w:r>
      <w:r w:rsidR="00BE185F" w:rsidRPr="00D677CD">
        <w:rPr>
          <w:b/>
          <w:iCs/>
        </w:rPr>
        <w:t>see the baseline target lines</w:t>
      </w:r>
      <w:r w:rsidR="004241E9" w:rsidRPr="00D677CD">
        <w:rPr>
          <w:b/>
          <w:iCs/>
        </w:rPr>
        <w:t xml:space="preserve"> on the screen during the Washout phase (without the feedback of their step lengths) we would not expect behavior to be different as compared to a condition in which the visual targets were not visible, nor would we expect the level of uncertainty about where to step to change. We have added further justification to the Model Based Methods section (lines 264-265). </w:t>
      </w:r>
    </w:p>
    <w:p w14:paraId="40FF9E0D" w14:textId="77777777" w:rsidR="00880452" w:rsidRPr="00A5757F" w:rsidRDefault="00880452" w:rsidP="00482897">
      <w:pPr>
        <w:autoSpaceDE w:val="0"/>
        <w:autoSpaceDN w:val="0"/>
        <w:adjustRightInd w:val="0"/>
      </w:pPr>
    </w:p>
    <w:p w14:paraId="295F3184" w14:textId="77777777" w:rsidR="00880452" w:rsidRPr="00A5757F" w:rsidRDefault="00880452" w:rsidP="008B5B26">
      <w:pPr>
        <w:pStyle w:val="ListParagraph"/>
        <w:numPr>
          <w:ilvl w:val="0"/>
          <w:numId w:val="1"/>
        </w:numPr>
        <w:autoSpaceDE w:val="0"/>
        <w:autoSpaceDN w:val="0"/>
        <w:adjustRightInd w:val="0"/>
        <w:ind w:left="360"/>
        <w:rPr>
          <w:color w:val="000000"/>
        </w:rPr>
      </w:pPr>
      <w:r w:rsidRPr="00A5757F">
        <w:rPr>
          <w:color w:val="000000"/>
        </w:rPr>
        <w:t>Authors need to provide a rational for their proposed update rules for the prior distribution of the target step length</w:t>
      </w:r>
    </w:p>
    <w:p w14:paraId="43FB51CC" w14:textId="77777777" w:rsidR="00880452" w:rsidRPr="00A5757F" w:rsidRDefault="00880452" w:rsidP="008B5B26">
      <w:pPr>
        <w:autoSpaceDE w:val="0"/>
        <w:autoSpaceDN w:val="0"/>
        <w:adjustRightInd w:val="0"/>
        <w:ind w:left="360"/>
        <w:rPr>
          <w:color w:val="000000"/>
        </w:rPr>
      </w:pPr>
    </w:p>
    <w:p w14:paraId="430D5593" w14:textId="6C329E78" w:rsidR="00880452" w:rsidRPr="00CB3E3C" w:rsidRDefault="00B8461C">
      <w:pPr>
        <w:autoSpaceDE w:val="0"/>
        <w:autoSpaceDN w:val="0"/>
        <w:adjustRightInd w:val="0"/>
        <w:ind w:left="360"/>
        <w:rPr>
          <w:b/>
          <w:iCs/>
          <w:color w:val="000000"/>
        </w:rPr>
      </w:pPr>
      <w:del w:id="379" w:author="Hyosub Kim" w:date="2020-08-25T11:20:00Z">
        <w:r w:rsidRPr="00CB3E3C" w:rsidDel="00CB3E3C">
          <w:rPr>
            <w:b/>
            <w:iCs/>
            <w:color w:val="000000"/>
          </w:rPr>
          <w:delText xml:space="preserve">We thank the reviewer for pointing this out. </w:delText>
        </w:r>
      </w:del>
      <w:r w:rsidR="00BE185F" w:rsidRPr="00CB3E3C">
        <w:rPr>
          <w:b/>
          <w:iCs/>
          <w:color w:val="000000"/>
        </w:rPr>
        <w:t xml:space="preserve">We have added a rationale for the adaptive priors in the Model Based Methods section (lines 265-266). </w:t>
      </w:r>
      <w:r w:rsidR="00EC29A2" w:rsidRPr="00CB3E3C">
        <w:rPr>
          <w:b/>
          <w:iCs/>
          <w:color w:val="000000"/>
        </w:rPr>
        <w:t xml:space="preserve">We now make clear that </w:t>
      </w:r>
      <w:r w:rsidR="00D02479" w:rsidRPr="00CB3E3C">
        <w:rPr>
          <w:b/>
          <w:iCs/>
          <w:color w:val="000000"/>
        </w:rPr>
        <w:t xml:space="preserve">the adaptive priors express one way that the brain may </w:t>
      </w:r>
      <w:r w:rsidR="00EC29A2" w:rsidRPr="00CB3E3C">
        <w:rPr>
          <w:b/>
          <w:iCs/>
          <w:color w:val="000000"/>
        </w:rPr>
        <w:t>adjust its belief about the consistency of the environment as more data (evidence) arrives</w:t>
      </w:r>
      <w:r w:rsidR="00D02479" w:rsidRPr="00CB3E3C">
        <w:rPr>
          <w:b/>
          <w:iCs/>
          <w:color w:val="000000"/>
        </w:rPr>
        <w:t>—in other words, how the brain learns new priors</w:t>
      </w:r>
      <w:r w:rsidR="00EC29A2" w:rsidRPr="00CB3E3C">
        <w:rPr>
          <w:b/>
          <w:iCs/>
          <w:color w:val="000000"/>
        </w:rPr>
        <w:t xml:space="preserve">. </w:t>
      </w:r>
      <w:r w:rsidR="00D02479" w:rsidRPr="00CB3E3C">
        <w:rPr>
          <w:b/>
          <w:iCs/>
          <w:color w:val="000000"/>
        </w:rPr>
        <w:t xml:space="preserve">As empirical support for this view, we cite </w:t>
      </w:r>
      <w:proofErr w:type="spellStart"/>
      <w:r w:rsidR="00D02479" w:rsidRPr="00CB3E3C">
        <w:rPr>
          <w:b/>
          <w:iCs/>
          <w:color w:val="000000"/>
        </w:rPr>
        <w:t>Verstynen</w:t>
      </w:r>
      <w:proofErr w:type="spellEnd"/>
      <w:r w:rsidR="00D02479" w:rsidRPr="00CB3E3C">
        <w:rPr>
          <w:b/>
          <w:iCs/>
          <w:color w:val="000000"/>
        </w:rPr>
        <w:t xml:space="preserve"> and </w:t>
      </w:r>
      <w:proofErr w:type="spellStart"/>
      <w:r w:rsidR="00D02479" w:rsidRPr="00CB3E3C">
        <w:rPr>
          <w:b/>
          <w:iCs/>
          <w:color w:val="000000"/>
        </w:rPr>
        <w:t>Sabes</w:t>
      </w:r>
      <w:proofErr w:type="spellEnd"/>
      <w:r w:rsidR="00D02479" w:rsidRPr="00CB3E3C">
        <w:rPr>
          <w:b/>
          <w:iCs/>
          <w:color w:val="000000"/>
        </w:rPr>
        <w:t xml:space="preserve"> 2011, where they show that use-</w:t>
      </w:r>
      <w:r w:rsidR="00D02479" w:rsidRPr="00CB3E3C">
        <w:rPr>
          <w:b/>
          <w:iCs/>
          <w:color w:val="000000"/>
        </w:rPr>
        <w:lastRenderedPageBreak/>
        <w:t xml:space="preserve">dependent learning is more accurately modeled using adaptive priors versus their normative Bayesian model in which prior variances were “hand-tuned” to match the target variance, an assumption the authors explicitly state as likely not being correct. </w:t>
      </w:r>
      <w:r w:rsidR="00EC29A2" w:rsidRPr="00CB3E3C">
        <w:rPr>
          <w:b/>
          <w:iCs/>
          <w:color w:val="000000"/>
          <w:highlight w:val="yellow"/>
        </w:rPr>
        <w:t xml:space="preserve"> </w:t>
      </w:r>
    </w:p>
    <w:p w14:paraId="55439C0A" w14:textId="77777777" w:rsidR="006C10C8" w:rsidRPr="00A5757F" w:rsidRDefault="006C10C8" w:rsidP="008B5B26">
      <w:pPr>
        <w:autoSpaceDE w:val="0"/>
        <w:autoSpaceDN w:val="0"/>
        <w:adjustRightInd w:val="0"/>
        <w:ind w:left="360"/>
        <w:rPr>
          <w:color w:val="000000"/>
        </w:rPr>
      </w:pPr>
    </w:p>
    <w:p w14:paraId="7198BF1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authors explain in here the computational differences between the two </w:t>
      </w:r>
      <w:proofErr w:type="gramStart"/>
      <w:r w:rsidRPr="00A5757F">
        <w:rPr>
          <w:color w:val="000000"/>
        </w:rPr>
        <w:t>hypothesis</w:t>
      </w:r>
      <w:proofErr w:type="gramEnd"/>
      <w:r w:rsidRPr="00A5757F">
        <w:rPr>
          <w:color w:val="000000"/>
        </w:rPr>
        <w:t xml:space="preserve">, the distinct predictions from each of these models need to be explained more explicitly. </w:t>
      </w:r>
    </w:p>
    <w:p w14:paraId="0BE7DBA1" w14:textId="77777777" w:rsidR="00880452" w:rsidRPr="00A5757F" w:rsidRDefault="00880452" w:rsidP="008B5B26">
      <w:pPr>
        <w:autoSpaceDE w:val="0"/>
        <w:autoSpaceDN w:val="0"/>
        <w:adjustRightInd w:val="0"/>
        <w:ind w:left="360"/>
      </w:pPr>
    </w:p>
    <w:p w14:paraId="58E17625" w14:textId="06570D2B" w:rsidR="00880452" w:rsidRPr="00CB3E3C" w:rsidRDefault="0097411D" w:rsidP="008B5B26">
      <w:pPr>
        <w:autoSpaceDE w:val="0"/>
        <w:autoSpaceDN w:val="0"/>
        <w:adjustRightInd w:val="0"/>
        <w:ind w:left="360"/>
        <w:rPr>
          <w:b/>
          <w:iCs/>
        </w:rPr>
      </w:pPr>
      <w:r w:rsidRPr="00CB3E3C">
        <w:rPr>
          <w:b/>
          <w:iCs/>
        </w:rPr>
        <w:t xml:space="preserve">Please see our response to R1 comment #2. </w:t>
      </w:r>
    </w:p>
    <w:p w14:paraId="2F823EC3" w14:textId="77777777" w:rsidR="006C10C8" w:rsidRPr="00A5757F" w:rsidRDefault="006C10C8" w:rsidP="008B5B26">
      <w:pPr>
        <w:autoSpaceDE w:val="0"/>
        <w:autoSpaceDN w:val="0"/>
        <w:adjustRightInd w:val="0"/>
        <w:ind w:left="360"/>
      </w:pPr>
    </w:p>
    <w:p w14:paraId="5C7E4E4B" w14:textId="7A0D0BDA"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indicate more clearly, what are the distinct predictions from the two models in this section. </w:t>
      </w:r>
    </w:p>
    <w:p w14:paraId="748E7FD0" w14:textId="77777777" w:rsidR="00880452" w:rsidRPr="00A5757F" w:rsidRDefault="00880452" w:rsidP="008B5B26">
      <w:pPr>
        <w:autoSpaceDE w:val="0"/>
        <w:autoSpaceDN w:val="0"/>
        <w:adjustRightInd w:val="0"/>
        <w:ind w:left="360"/>
      </w:pPr>
    </w:p>
    <w:p w14:paraId="4E723461" w14:textId="77777777" w:rsidR="0097411D" w:rsidRPr="00CB3E3C" w:rsidRDefault="0097411D" w:rsidP="0097411D">
      <w:pPr>
        <w:autoSpaceDE w:val="0"/>
        <w:autoSpaceDN w:val="0"/>
        <w:adjustRightInd w:val="0"/>
        <w:ind w:left="360"/>
        <w:rPr>
          <w:b/>
          <w:iCs/>
        </w:rPr>
      </w:pPr>
      <w:r w:rsidRPr="00CB3E3C">
        <w:rPr>
          <w:b/>
          <w:iCs/>
        </w:rPr>
        <w:t xml:space="preserve">Please see our response to R1 comment #2. </w:t>
      </w:r>
    </w:p>
    <w:p w14:paraId="025ED9D1" w14:textId="77777777" w:rsidR="00880452" w:rsidRPr="00A5757F" w:rsidRDefault="00880452" w:rsidP="008B5B26">
      <w:pPr>
        <w:autoSpaceDE w:val="0"/>
        <w:autoSpaceDN w:val="0"/>
        <w:adjustRightInd w:val="0"/>
        <w:ind w:left="360"/>
      </w:pPr>
    </w:p>
    <w:p w14:paraId="0BD6DFBA" w14:textId="77777777" w:rsidR="00880452" w:rsidRPr="00A5757F" w:rsidRDefault="00880452" w:rsidP="008B5B26">
      <w:pPr>
        <w:pStyle w:val="ListParagraph"/>
        <w:numPr>
          <w:ilvl w:val="0"/>
          <w:numId w:val="1"/>
        </w:numPr>
        <w:autoSpaceDE w:val="0"/>
        <w:autoSpaceDN w:val="0"/>
        <w:adjustRightInd w:val="0"/>
        <w:ind w:left="360"/>
      </w:pPr>
      <w:commentRangeStart w:id="380"/>
      <w:commentRangeStart w:id="381"/>
      <w:r w:rsidRPr="00A5757F">
        <w:rPr>
          <w:color w:val="000000"/>
        </w:rPr>
        <w:t xml:space="preserve">Authors should validate their models by contrasting the distinct predictions from each against empirical data. </w:t>
      </w:r>
      <w:commentRangeEnd w:id="380"/>
      <w:r w:rsidR="00083626">
        <w:rPr>
          <w:rStyle w:val="CommentReference"/>
        </w:rPr>
        <w:commentReference w:id="380"/>
      </w:r>
      <w:commentRangeEnd w:id="381"/>
      <w:r w:rsidR="00A044ED">
        <w:rPr>
          <w:rStyle w:val="CommentReference"/>
        </w:rPr>
        <w:commentReference w:id="381"/>
      </w:r>
      <w:r w:rsidRPr="00A5757F">
        <w:rPr>
          <w:color w:val="000000"/>
        </w:rPr>
        <w:t xml:space="preserve">This will be more convincing than AIC. </w:t>
      </w:r>
    </w:p>
    <w:p w14:paraId="23135CB2" w14:textId="38D7CF4A" w:rsidR="001E55B1" w:rsidRDefault="001E55B1" w:rsidP="001775B3">
      <w:pPr>
        <w:autoSpaceDE w:val="0"/>
        <w:autoSpaceDN w:val="0"/>
        <w:adjustRightInd w:val="0"/>
        <w:ind w:left="360"/>
        <w:rPr>
          <w:ins w:id="382" w:author="Jonathan Wood" w:date="2020-08-24T08:01:00Z"/>
          <w:color w:val="500050"/>
          <w:shd w:val="clear" w:color="auto" w:fill="FFFFFF"/>
        </w:rPr>
      </w:pPr>
    </w:p>
    <w:p w14:paraId="4A380D51" w14:textId="06A33EE0" w:rsidR="001E55B1" w:rsidRDefault="001775B3" w:rsidP="00C638C2">
      <w:pPr>
        <w:autoSpaceDE w:val="0"/>
        <w:autoSpaceDN w:val="0"/>
        <w:adjustRightInd w:val="0"/>
        <w:ind w:left="360"/>
        <w:rPr>
          <w:ins w:id="383" w:author="Jonathan Wood" w:date="2020-08-23T20:07:00Z"/>
          <w:i/>
          <w:iCs/>
        </w:rPr>
      </w:pPr>
      <w:ins w:id="384" w:author="Jonathan Wood" w:date="2020-08-24T08:25:00Z">
        <w:r w:rsidRPr="001775B3">
          <w:rPr>
            <w:i/>
            <w:iCs/>
            <w:color w:val="500050"/>
            <w:shd w:val="clear" w:color="auto" w:fill="FFFFFF"/>
          </w:rPr>
          <w:t>We thank the reviewer for this suggestion. W</w:t>
        </w:r>
      </w:ins>
      <w:ins w:id="385" w:author="Jonathan Wood" w:date="2020-08-24T08:01:00Z">
        <w:r w:rsidR="001E55B1" w:rsidRPr="001775B3">
          <w:rPr>
            <w:i/>
            <w:iCs/>
            <w:color w:val="500050"/>
            <w:shd w:val="clear" w:color="auto" w:fill="FFFFFF"/>
          </w:rPr>
          <w:t>e</w:t>
        </w:r>
      </w:ins>
      <w:ins w:id="386" w:author="Jonathan Wood" w:date="2020-08-24T08:02:00Z">
        <w:r w:rsidR="001E55B1" w:rsidRPr="001775B3">
          <w:rPr>
            <w:i/>
            <w:iCs/>
            <w:color w:val="500050"/>
            <w:shd w:val="clear" w:color="auto" w:fill="FFFFFF"/>
          </w:rPr>
          <w:t xml:space="preserve"> now </w:t>
        </w:r>
      </w:ins>
      <w:ins w:id="387" w:author="Jonathan Wood" w:date="2020-08-25T19:32:00Z">
        <w:r w:rsidR="00C343B1">
          <w:rPr>
            <w:i/>
            <w:iCs/>
            <w:color w:val="500050"/>
            <w:shd w:val="clear" w:color="auto" w:fill="FFFFFF"/>
          </w:rPr>
          <w:t>plan to vi</w:t>
        </w:r>
      </w:ins>
      <w:ins w:id="388" w:author="Jonathan Wood" w:date="2020-08-25T19:33:00Z">
        <w:r w:rsidR="00C343B1">
          <w:rPr>
            <w:i/>
            <w:iCs/>
            <w:color w:val="500050"/>
            <w:shd w:val="clear" w:color="auto" w:fill="FFFFFF"/>
          </w:rPr>
          <w:t xml:space="preserve">sualize differences between the model predictions </w:t>
        </w:r>
      </w:ins>
      <w:ins w:id="389" w:author="Jonathan Wood" w:date="2020-08-25T19:34:00Z">
        <w:r w:rsidR="00C343B1">
          <w:rPr>
            <w:i/>
            <w:iCs/>
            <w:color w:val="500050"/>
            <w:shd w:val="clear" w:color="auto" w:fill="FFFFFF"/>
          </w:rPr>
          <w:t xml:space="preserve">and empirical data for each individual </w:t>
        </w:r>
      </w:ins>
      <w:ins w:id="390" w:author="Jonathan Wood" w:date="2020-08-25T19:35:00Z">
        <w:r w:rsidR="00C343B1">
          <w:rPr>
            <w:i/>
            <w:iCs/>
            <w:color w:val="500050"/>
            <w:shd w:val="clear" w:color="auto" w:fill="FFFFFF"/>
          </w:rPr>
          <w:t xml:space="preserve">participant (in a supplemental figure) and </w:t>
        </w:r>
      </w:ins>
      <w:ins w:id="391" w:author="Jonathan Wood" w:date="2020-08-25T19:36:00Z">
        <w:r w:rsidR="00C343B1">
          <w:rPr>
            <w:i/>
            <w:iCs/>
            <w:color w:val="500050"/>
            <w:shd w:val="clear" w:color="auto" w:fill="FFFFFF"/>
          </w:rPr>
          <w:t xml:space="preserve">for our two </w:t>
        </w:r>
      </w:ins>
      <w:ins w:id="392" w:author="Jonathan Wood" w:date="2020-08-25T19:33:00Z">
        <w:r w:rsidR="00C343B1">
          <w:rPr>
            <w:i/>
            <w:iCs/>
            <w:color w:val="500050"/>
            <w:shd w:val="clear" w:color="auto" w:fill="FFFFFF"/>
          </w:rPr>
          <w:t>aftereffect</w:t>
        </w:r>
      </w:ins>
      <w:ins w:id="393" w:author="Jonathan Wood" w:date="2020-08-25T19:36:00Z">
        <w:r w:rsidR="00C343B1">
          <w:rPr>
            <w:i/>
            <w:iCs/>
            <w:color w:val="500050"/>
            <w:shd w:val="clear" w:color="auto" w:fill="FFFFFF"/>
          </w:rPr>
          <w:t xml:space="preserve"> epochs</w:t>
        </w:r>
      </w:ins>
      <w:ins w:id="394" w:author="Jonathan Wood" w:date="2020-08-25T19:37:00Z">
        <w:r w:rsidR="002B52DF">
          <w:rPr>
            <w:i/>
            <w:iCs/>
            <w:color w:val="500050"/>
            <w:shd w:val="clear" w:color="auto" w:fill="FFFFFF"/>
          </w:rPr>
          <w:t xml:space="preserve"> (in a main figure). </w:t>
        </w:r>
      </w:ins>
      <w:ins w:id="395" w:author="Jonathan Wood" w:date="2020-08-25T19:38:00Z">
        <w:r w:rsidR="002B52DF">
          <w:rPr>
            <w:i/>
            <w:iCs/>
            <w:color w:val="500050"/>
            <w:shd w:val="clear" w:color="auto" w:fill="FFFFFF"/>
          </w:rPr>
          <w:t xml:space="preserve">This plot will be similar to the supplemental figure we show in this document. </w:t>
        </w:r>
      </w:ins>
      <w:ins w:id="396" w:author="Jonathan Wood" w:date="2020-08-25T19:39:00Z">
        <w:r w:rsidR="002B52DF">
          <w:rPr>
            <w:i/>
            <w:iCs/>
            <w:color w:val="500050"/>
            <w:shd w:val="clear" w:color="auto" w:fill="FFFFFF"/>
          </w:rPr>
          <w:t>This plot should provide support for one model compared to the other. We have ad</w:t>
        </w:r>
      </w:ins>
      <w:ins w:id="397" w:author="Jonathan Wood" w:date="2020-08-25T19:40:00Z">
        <w:r w:rsidR="002B52DF">
          <w:rPr>
            <w:i/>
            <w:iCs/>
            <w:color w:val="500050"/>
            <w:shd w:val="clear" w:color="auto" w:fill="FFFFFF"/>
          </w:rPr>
          <w:t>ded this a description of this plot to lines…</w:t>
        </w:r>
      </w:ins>
      <w:ins w:id="398" w:author="Hyosub Kim" w:date="2020-08-25T09:06:00Z">
        <w:del w:id="399" w:author="Jonathan Wood" w:date="2020-08-25T19:37:00Z">
          <w:r w:rsidR="005C078E" w:rsidDel="002B52DF">
            <w:rPr>
              <w:i/>
              <w:iCs/>
            </w:rPr>
            <w:delText>directly compare</w:delText>
          </w:r>
        </w:del>
      </w:ins>
    </w:p>
    <w:p w14:paraId="3081524B" w14:textId="77777777" w:rsidR="00880452" w:rsidRPr="00A5757F" w:rsidRDefault="00880452" w:rsidP="004668B7">
      <w:pPr>
        <w:autoSpaceDE w:val="0"/>
        <w:autoSpaceDN w:val="0"/>
        <w:adjustRightInd w:val="0"/>
      </w:pPr>
    </w:p>
    <w:p w14:paraId="6C3EE43B" w14:textId="0E453EDC"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ok for quantifying the fit of the data, authors should consider a different approach if they are truly interested in contrasting the two hypothesis that they present. </w:t>
      </w:r>
      <w:commentRangeStart w:id="400"/>
      <w:r w:rsidRPr="00A5757F">
        <w:rPr>
          <w:color w:val="000000"/>
        </w:rPr>
        <w:t>In principle they have two contrasting theories that provide distinct predictions. Authors will presumable test these predictions experimentally. The results will match one theory better than the other.</w:t>
      </w:r>
      <w:commentRangeEnd w:id="400"/>
      <w:r w:rsidR="00065364">
        <w:rPr>
          <w:rStyle w:val="CommentReference"/>
        </w:rPr>
        <w:commentReference w:id="400"/>
      </w:r>
      <w:r w:rsidRPr="00A5757F">
        <w:rPr>
          <w:color w:val="000000"/>
        </w:rPr>
        <w:t xml:space="preserve"> This will be more convincing for selecting the model that underlies use-dependent plasticity in locomotion, as opposed to AIC. </w:t>
      </w:r>
    </w:p>
    <w:p w14:paraId="43C6953C" w14:textId="77777777" w:rsidR="00880452" w:rsidRPr="00A5757F" w:rsidRDefault="00880452" w:rsidP="008B5B26">
      <w:pPr>
        <w:autoSpaceDE w:val="0"/>
        <w:autoSpaceDN w:val="0"/>
        <w:adjustRightInd w:val="0"/>
        <w:ind w:left="360"/>
      </w:pPr>
    </w:p>
    <w:p w14:paraId="2AE7F98C" w14:textId="1F45A3FE" w:rsidR="00880452" w:rsidRDefault="000A4A95" w:rsidP="0097411D">
      <w:pPr>
        <w:autoSpaceDE w:val="0"/>
        <w:autoSpaceDN w:val="0"/>
        <w:adjustRightInd w:val="0"/>
        <w:ind w:left="360"/>
        <w:rPr>
          <w:i/>
          <w:iCs/>
        </w:rPr>
      </w:pPr>
      <w:r>
        <w:rPr>
          <w:i/>
          <w:iCs/>
        </w:rPr>
        <w:t>P</w:t>
      </w:r>
      <w:r w:rsidR="0097411D">
        <w:rPr>
          <w:i/>
          <w:iCs/>
        </w:rPr>
        <w:t xml:space="preserve">lease see our response to R1 comment #19 above. </w:t>
      </w:r>
    </w:p>
    <w:p w14:paraId="63D32F88" w14:textId="77777777" w:rsidR="0097411D" w:rsidRPr="00A5757F" w:rsidRDefault="0097411D" w:rsidP="003E47E9">
      <w:pPr>
        <w:autoSpaceDE w:val="0"/>
        <w:autoSpaceDN w:val="0"/>
        <w:adjustRightInd w:val="0"/>
      </w:pPr>
    </w:p>
    <w:p w14:paraId="205D4129"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I might have missed this, but I did not see the rational for this expectation. </w:t>
      </w:r>
    </w:p>
    <w:p w14:paraId="34997871" w14:textId="77777777" w:rsidR="00880452" w:rsidRPr="00A5757F" w:rsidRDefault="00880452" w:rsidP="008B5B26">
      <w:pPr>
        <w:autoSpaceDE w:val="0"/>
        <w:autoSpaceDN w:val="0"/>
        <w:adjustRightInd w:val="0"/>
        <w:ind w:left="360"/>
      </w:pPr>
    </w:p>
    <w:p w14:paraId="6BB20A8D" w14:textId="6CADD468" w:rsidR="00EE67CE" w:rsidRDefault="00065364" w:rsidP="008B5B26">
      <w:pPr>
        <w:autoSpaceDE w:val="0"/>
        <w:autoSpaceDN w:val="0"/>
        <w:adjustRightInd w:val="0"/>
        <w:ind w:left="360"/>
        <w:rPr>
          <w:i/>
          <w:iCs/>
        </w:rPr>
      </w:pPr>
      <w:r>
        <w:rPr>
          <w:i/>
          <w:iCs/>
        </w:rPr>
        <w:t>We have bolstered our rationale in the Conditions section (lines 119-122). There, we state that t</w:t>
      </w:r>
      <w:r w:rsidR="00EE67CE">
        <w:rPr>
          <w:i/>
          <w:iCs/>
        </w:rPr>
        <w:t>he variability of SAI behavior during the Learning phase should change as a function of the target variability. Put more simply, we expect behavior to follow the on-screen targets during Learning. If this is true, the mean SAI behavior for the entire Learning phase should be similar across all conditions</w:t>
      </w:r>
      <w:r>
        <w:rPr>
          <w:i/>
          <w:iCs/>
        </w:rPr>
        <w:t xml:space="preserve"> (as the mean target location is the same across conditions)</w:t>
      </w:r>
      <w:r w:rsidR="00EE67CE">
        <w:rPr>
          <w:i/>
          <w:iCs/>
        </w:rPr>
        <w:t xml:space="preserve">, but the standard deviation of the SAI behavior measured for the entire Learning phase should be different across phases. Participants should demonstrate the least amount of SAI standard deviation during the Constant condition, </w:t>
      </w:r>
      <w:r w:rsidR="001A4DEC">
        <w:rPr>
          <w:i/>
          <w:iCs/>
        </w:rPr>
        <w:t xml:space="preserve">the second highest amount of SAI standard deviation during the Low Variability condition and the highest amount of SAI standard deviation during the High Variability condition. Validating that there are indeed different amounts of training consistency (centered around similar means) will allow us to confidently say that aftereffects either do or do not depend on that training consistency. </w:t>
      </w:r>
    </w:p>
    <w:p w14:paraId="0420CCFC" w14:textId="77777777" w:rsidR="00880452" w:rsidRPr="00A5757F" w:rsidRDefault="00880452" w:rsidP="001A4DEC">
      <w:pPr>
        <w:autoSpaceDE w:val="0"/>
        <w:autoSpaceDN w:val="0"/>
        <w:adjustRightInd w:val="0"/>
      </w:pPr>
    </w:p>
    <w:p w14:paraId="796496EA"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Revise. As of now it is unclear if Authors have done (or will) correct for multiple comparisons. </w:t>
      </w:r>
    </w:p>
    <w:p w14:paraId="22FE9821" w14:textId="77777777" w:rsidR="00880452" w:rsidRPr="00A5757F" w:rsidRDefault="00880452" w:rsidP="008B5B26">
      <w:pPr>
        <w:autoSpaceDE w:val="0"/>
        <w:autoSpaceDN w:val="0"/>
        <w:adjustRightInd w:val="0"/>
        <w:ind w:left="360"/>
      </w:pPr>
    </w:p>
    <w:p w14:paraId="1C1EED0D" w14:textId="7352A343" w:rsidR="00880452" w:rsidRPr="00B16151" w:rsidRDefault="00B16151" w:rsidP="008B5B26">
      <w:pPr>
        <w:autoSpaceDE w:val="0"/>
        <w:autoSpaceDN w:val="0"/>
        <w:adjustRightInd w:val="0"/>
        <w:ind w:left="360"/>
        <w:rPr>
          <w:i/>
          <w:iCs/>
        </w:rPr>
      </w:pPr>
      <w:r w:rsidRPr="00B16151">
        <w:rPr>
          <w:i/>
          <w:iCs/>
        </w:rPr>
        <w:lastRenderedPageBreak/>
        <w:t>We have revised to indicate that we plan on correcting for multiple comparisons (line</w:t>
      </w:r>
      <w:r w:rsidR="001A4DEC">
        <w:rPr>
          <w:i/>
          <w:iCs/>
        </w:rPr>
        <w:t>s</w:t>
      </w:r>
      <w:r w:rsidR="0066132E">
        <w:rPr>
          <w:i/>
          <w:iCs/>
        </w:rPr>
        <w:t xml:space="preserve"> 350-351</w:t>
      </w:r>
      <w:r w:rsidR="001A4DEC">
        <w:rPr>
          <w:i/>
          <w:iCs/>
        </w:rPr>
        <w:t>)</w:t>
      </w:r>
      <w:r w:rsidRPr="00B16151">
        <w:rPr>
          <w:i/>
          <w:iCs/>
        </w:rPr>
        <w:t>.</w:t>
      </w:r>
    </w:p>
    <w:p w14:paraId="6978D500" w14:textId="77777777" w:rsidR="00880452" w:rsidRPr="00A5757F" w:rsidRDefault="00880452" w:rsidP="008B5B26">
      <w:pPr>
        <w:autoSpaceDE w:val="0"/>
        <w:autoSpaceDN w:val="0"/>
        <w:adjustRightInd w:val="0"/>
        <w:ind w:left="360"/>
      </w:pPr>
    </w:p>
    <w:p w14:paraId="5B905390" w14:textId="77777777" w:rsidR="00880452" w:rsidRPr="001951F5" w:rsidRDefault="00880452" w:rsidP="008B5B26">
      <w:pPr>
        <w:pStyle w:val="ListParagraph"/>
        <w:numPr>
          <w:ilvl w:val="0"/>
          <w:numId w:val="1"/>
        </w:numPr>
        <w:autoSpaceDE w:val="0"/>
        <w:autoSpaceDN w:val="0"/>
        <w:adjustRightInd w:val="0"/>
        <w:ind w:left="360"/>
      </w:pPr>
      <w:r w:rsidRPr="001951F5">
        <w:rPr>
          <w:color w:val="000000"/>
        </w:rPr>
        <w:t xml:space="preserve">Authors should submit their paper once they can validate their models. Even if this is a Stage 1 Registered Report, as of now, the study is not complete and does not add to the current theories of processes underlying use-dependent learning. </w:t>
      </w:r>
    </w:p>
    <w:p w14:paraId="000ED23C" w14:textId="77777777" w:rsidR="00B16151" w:rsidRDefault="00B16151" w:rsidP="00B16151">
      <w:pPr>
        <w:autoSpaceDE w:val="0"/>
        <w:autoSpaceDN w:val="0"/>
        <w:adjustRightInd w:val="0"/>
      </w:pPr>
    </w:p>
    <w:p w14:paraId="07798506" w14:textId="3F100E2A" w:rsidR="00203532" w:rsidDel="003A6465" w:rsidRDefault="00203532" w:rsidP="00870492">
      <w:pPr>
        <w:autoSpaceDE w:val="0"/>
        <w:autoSpaceDN w:val="0"/>
        <w:adjustRightInd w:val="0"/>
        <w:ind w:left="360"/>
        <w:rPr>
          <w:del w:id="401" w:author="Hyosub Kim" w:date="2020-08-26T13:44:00Z"/>
          <w:b/>
          <w:iCs/>
          <w:color w:val="222222"/>
          <w:shd w:val="clear" w:color="auto" w:fill="FFFFFF"/>
        </w:rPr>
      </w:pPr>
      <w:r>
        <w:rPr>
          <w:rFonts w:eastAsia="Times New Roman"/>
          <w:b/>
          <w:color w:val="000000"/>
          <w:sz w:val="21"/>
          <w:szCs w:val="20"/>
          <w:shd w:val="clear" w:color="auto" w:fill="FFFFFF"/>
        </w:rPr>
        <w:t>T</w:t>
      </w:r>
      <w:r w:rsidRPr="00203532">
        <w:rPr>
          <w:rFonts w:eastAsia="Times New Roman"/>
          <w:b/>
          <w:color w:val="000000"/>
          <w:sz w:val="21"/>
          <w:szCs w:val="20"/>
          <w:shd w:val="clear" w:color="auto" w:fill="FFFFFF"/>
        </w:rPr>
        <w:t>his is a Stage 1 registered report and we are proposing to collect experimental data to help determine which of our two models of use-dependent learning is more accurate.</w:t>
      </w:r>
      <w:r>
        <w:rPr>
          <w:rFonts w:eastAsia="Times New Roman"/>
          <w:b/>
          <w:color w:val="000000"/>
          <w:sz w:val="21"/>
          <w:szCs w:val="20"/>
          <w:shd w:val="clear" w:color="auto" w:fill="FFFFFF"/>
        </w:rPr>
        <w:t xml:space="preserve"> W</w:t>
      </w:r>
      <w:r w:rsidRPr="00203532">
        <w:rPr>
          <w:rFonts w:eastAsia="Times New Roman"/>
          <w:b/>
          <w:color w:val="000000"/>
          <w:sz w:val="21"/>
          <w:szCs w:val="20"/>
          <w:shd w:val="clear" w:color="auto" w:fill="FFFFFF"/>
        </w:rPr>
        <w:t>e</w:t>
      </w:r>
      <w:r>
        <w:rPr>
          <w:rFonts w:eastAsia="Times New Roman"/>
          <w:b/>
          <w:color w:val="000000"/>
          <w:sz w:val="21"/>
          <w:szCs w:val="20"/>
          <w:shd w:val="clear" w:color="auto" w:fill="FFFFFF"/>
        </w:rPr>
        <w:t xml:space="preserve"> have</w:t>
      </w:r>
      <w:r w:rsidRPr="00203532">
        <w:rPr>
          <w:rFonts w:eastAsia="Times New Roman"/>
          <w:b/>
          <w:color w:val="000000"/>
          <w:sz w:val="21"/>
          <w:szCs w:val="20"/>
          <w:shd w:val="clear" w:color="auto" w:fill="FFFFFF"/>
        </w:rPr>
        <w:t xml:space="preserve"> provided the results of fitting both models to previously collected data during a different walking paradigm </w:t>
      </w:r>
      <w:r>
        <w:rPr>
          <w:rFonts w:eastAsia="Times New Roman"/>
          <w:b/>
          <w:color w:val="000000"/>
          <w:sz w:val="21"/>
          <w:szCs w:val="20"/>
          <w:shd w:val="clear" w:color="auto" w:fill="FFFFFF"/>
        </w:rPr>
        <w:t xml:space="preserve">in order </w:t>
      </w:r>
      <w:r w:rsidRPr="00203532">
        <w:rPr>
          <w:rFonts w:eastAsia="Times New Roman"/>
          <w:b/>
          <w:color w:val="000000"/>
          <w:sz w:val="21"/>
          <w:szCs w:val="20"/>
          <w:shd w:val="clear" w:color="auto" w:fill="FFFFFF"/>
        </w:rPr>
        <w:t xml:space="preserve">to validate the rationale of pitting the two </w:t>
      </w:r>
      <w:r>
        <w:rPr>
          <w:rFonts w:eastAsia="Times New Roman"/>
          <w:b/>
          <w:color w:val="000000"/>
          <w:sz w:val="21"/>
          <w:szCs w:val="20"/>
          <w:shd w:val="clear" w:color="auto" w:fill="FFFFFF"/>
        </w:rPr>
        <w:t xml:space="preserve">directly </w:t>
      </w:r>
      <w:r w:rsidRPr="00203532">
        <w:rPr>
          <w:rFonts w:eastAsia="Times New Roman"/>
          <w:b/>
          <w:color w:val="000000"/>
          <w:sz w:val="21"/>
          <w:szCs w:val="20"/>
          <w:shd w:val="clear" w:color="auto" w:fill="FFFFFF"/>
        </w:rPr>
        <w:t>against each other</w:t>
      </w:r>
      <w:r>
        <w:rPr>
          <w:rFonts w:eastAsia="Times New Roman"/>
          <w:b/>
          <w:color w:val="000000"/>
          <w:sz w:val="21"/>
          <w:szCs w:val="20"/>
          <w:shd w:val="clear" w:color="auto" w:fill="FFFFFF"/>
        </w:rPr>
        <w:t>.</w:t>
      </w:r>
      <w:r w:rsidRPr="00203532">
        <w:rPr>
          <w:rFonts w:eastAsia="Times New Roman"/>
          <w:b/>
          <w:color w:val="000000"/>
          <w:sz w:val="21"/>
          <w:szCs w:val="20"/>
          <w:shd w:val="clear" w:color="auto" w:fill="FFFFFF"/>
        </w:rPr>
        <w:t xml:space="preserve"> </w:t>
      </w:r>
      <w:r w:rsidR="003A6465">
        <w:rPr>
          <w:rFonts w:eastAsia="Times New Roman"/>
          <w:b/>
          <w:color w:val="000000"/>
          <w:sz w:val="21"/>
          <w:szCs w:val="20"/>
          <w:shd w:val="clear" w:color="auto" w:fill="FFFFFF"/>
        </w:rPr>
        <w:t xml:space="preserve">The proposed experiments, modeling, and analyses will serve as the test of the Adaptive Bayesian versus Strategy Plus Use-Dependent models. </w:t>
      </w:r>
      <w:r>
        <w:rPr>
          <w:rFonts w:eastAsia="Times New Roman"/>
          <w:b/>
          <w:color w:val="000000"/>
          <w:sz w:val="21"/>
          <w:szCs w:val="20"/>
          <w:shd w:val="clear" w:color="auto" w:fill="FFFFFF"/>
        </w:rPr>
        <w:t>To the reviewer’s point, w</w:t>
      </w:r>
      <w:ins w:id="402" w:author="Jonathan Wood" w:date="2020-08-24T08:27:00Z">
        <w:r w:rsidR="001775B3" w:rsidRPr="00421AD6">
          <w:rPr>
            <w:b/>
            <w:iCs/>
          </w:rPr>
          <w:t xml:space="preserve">e </w:t>
        </w:r>
      </w:ins>
      <w:ins w:id="403" w:author="Jonathan Wood" w:date="2020-08-24T08:28:00Z">
        <w:r w:rsidR="001775B3" w:rsidRPr="00421AD6">
          <w:rPr>
            <w:b/>
            <w:iCs/>
          </w:rPr>
          <w:t xml:space="preserve">have </w:t>
        </w:r>
      </w:ins>
      <w:ins w:id="404" w:author="Jonathan Wood" w:date="2020-08-24T08:27:00Z">
        <w:r w:rsidR="001775B3" w:rsidRPr="00421AD6">
          <w:rPr>
            <w:b/>
            <w:iCs/>
          </w:rPr>
          <w:t>provide</w:t>
        </w:r>
      </w:ins>
      <w:ins w:id="405" w:author="Jonathan Wood" w:date="2020-08-24T08:28:00Z">
        <w:r w:rsidR="001775B3" w:rsidRPr="00421AD6">
          <w:rPr>
            <w:b/>
            <w:iCs/>
          </w:rPr>
          <w:t>d</w:t>
        </w:r>
      </w:ins>
      <w:ins w:id="406" w:author="Jonathan Wood" w:date="2020-08-24T08:27:00Z">
        <w:r w:rsidR="001775B3" w:rsidRPr="00421AD6">
          <w:rPr>
            <w:b/>
            <w:iCs/>
          </w:rPr>
          <w:t xml:space="preserve"> more detail</w:t>
        </w:r>
      </w:ins>
      <w:r>
        <w:rPr>
          <w:b/>
          <w:iCs/>
        </w:rPr>
        <w:t>s</w:t>
      </w:r>
      <w:ins w:id="407" w:author="Jonathan Wood" w:date="2020-08-24T08:27:00Z">
        <w:r w:rsidR="001775B3" w:rsidRPr="00421AD6">
          <w:rPr>
            <w:b/>
            <w:iCs/>
          </w:rPr>
          <w:t xml:space="preserve"> in our explanation of model fitting to prior data in the Simulations</w:t>
        </w:r>
      </w:ins>
      <w:r>
        <w:rPr>
          <w:b/>
          <w:iCs/>
        </w:rPr>
        <w:t xml:space="preserve">. </w:t>
      </w:r>
      <w:ins w:id="408" w:author="Jonathan Wood" w:date="2020-08-24T08:27:00Z">
        <w:r w:rsidR="001775B3" w:rsidRPr="00421AD6">
          <w:rPr>
            <w:b/>
            <w:iCs/>
          </w:rPr>
          <w:t>Specifically, w</w:t>
        </w:r>
        <w:r w:rsidR="001775B3" w:rsidRPr="00421AD6">
          <w:rPr>
            <w:b/>
            <w:iCs/>
            <w:color w:val="222222"/>
            <w:shd w:val="clear" w:color="auto" w:fill="FFFFFF"/>
          </w:rPr>
          <w:t xml:space="preserve">e have now adjusted this sentence to read "preliminary model parameters were obtained by fitting the models to data from [withheld due to double-blind reviewing]". We plan on replacing this placeholder with the citation to the study once the Stage 1 submission is accepted. </w:t>
        </w:r>
      </w:ins>
    </w:p>
    <w:p w14:paraId="42281A92" w14:textId="65FC2F7B" w:rsidR="00203532" w:rsidDel="003A6465" w:rsidRDefault="00203532" w:rsidP="00870492">
      <w:pPr>
        <w:autoSpaceDE w:val="0"/>
        <w:autoSpaceDN w:val="0"/>
        <w:adjustRightInd w:val="0"/>
        <w:ind w:left="360"/>
        <w:rPr>
          <w:del w:id="409" w:author="Hyosub Kim" w:date="2020-08-26T13:44:00Z"/>
          <w:b/>
          <w:iCs/>
          <w:color w:val="222222"/>
          <w:shd w:val="clear" w:color="auto" w:fill="FFFFFF"/>
        </w:rPr>
      </w:pPr>
    </w:p>
    <w:p w14:paraId="773324C8" w14:textId="175B34FE" w:rsidR="0014123E" w:rsidRPr="00203532" w:rsidRDefault="001775B3" w:rsidP="00870492">
      <w:pPr>
        <w:autoSpaceDE w:val="0"/>
        <w:autoSpaceDN w:val="0"/>
        <w:adjustRightInd w:val="0"/>
        <w:ind w:left="360"/>
        <w:rPr>
          <w:rFonts w:eastAsia="Times New Roman"/>
          <w:b/>
          <w:color w:val="000000"/>
          <w:sz w:val="21"/>
          <w:szCs w:val="20"/>
          <w:shd w:val="clear" w:color="auto" w:fill="FFFFFF"/>
        </w:rPr>
      </w:pPr>
      <w:ins w:id="410" w:author="Jonathan Wood" w:date="2020-08-24T08:27:00Z">
        <w:del w:id="411" w:author="Hyosub Kim" w:date="2020-08-26T13:44:00Z">
          <w:r w:rsidRPr="00421AD6" w:rsidDel="003A6465">
            <w:rPr>
              <w:b/>
              <w:iCs/>
              <w:color w:val="222222"/>
              <w:shd w:val="clear" w:color="auto" w:fill="FFFFFF"/>
            </w:rPr>
            <w:delText>We would also like to emphasize that these models were</w:delText>
          </w:r>
          <w:r w:rsidRPr="00421AD6" w:rsidDel="003A6465">
            <w:rPr>
              <w:b/>
              <w:iCs/>
              <w:color w:val="500050"/>
              <w:shd w:val="clear" w:color="auto" w:fill="FFFFFF"/>
            </w:rPr>
            <w:delText xml:space="preserve"> either borrowed (Verstynen and Sabes, 2011) or inspired (Diedrichsen et al, 2010) by previously published work demonstrating that these are valid models of use-dependent learning. </w:delText>
          </w:r>
        </w:del>
      </w:ins>
      <w:ins w:id="412" w:author="Jonathan Wood" w:date="2020-08-24T08:14:00Z">
        <w:del w:id="413" w:author="Hyosub Kim" w:date="2020-08-26T13:45:00Z">
          <w:r w:rsidR="00047C54" w:rsidRPr="00421AD6" w:rsidDel="003A6465">
            <w:rPr>
              <w:b/>
              <w:iCs/>
            </w:rPr>
            <w:delText xml:space="preserve">We contend that once data are collected and the procedures </w:delText>
          </w:r>
        </w:del>
      </w:ins>
      <w:ins w:id="414" w:author="Jonathan Wood" w:date="2020-08-24T08:15:00Z">
        <w:del w:id="415" w:author="Hyosub Kim" w:date="2020-08-26T13:45:00Z">
          <w:r w:rsidR="00047C54" w:rsidRPr="00421AD6" w:rsidDel="003A6465">
            <w:rPr>
              <w:b/>
              <w:iCs/>
            </w:rPr>
            <w:delText xml:space="preserve">and analysis </w:delText>
          </w:r>
        </w:del>
      </w:ins>
      <w:ins w:id="416" w:author="Jonathan Wood" w:date="2020-08-24T08:14:00Z">
        <w:del w:id="417" w:author="Hyosub Kim" w:date="2020-08-26T13:45:00Z">
          <w:r w:rsidR="00047C54" w:rsidRPr="00421AD6" w:rsidDel="003A6465">
            <w:rPr>
              <w:b/>
              <w:iCs/>
            </w:rPr>
            <w:delText xml:space="preserve">we describe </w:delText>
          </w:r>
        </w:del>
      </w:ins>
      <w:ins w:id="418" w:author="Jonathan Wood" w:date="2020-08-24T08:15:00Z">
        <w:del w:id="419" w:author="Hyosub Kim" w:date="2020-08-26T13:45:00Z">
          <w:r w:rsidR="00047C54" w:rsidRPr="00421AD6" w:rsidDel="003A6465">
            <w:rPr>
              <w:b/>
              <w:iCs/>
            </w:rPr>
            <w:delText>are completed</w:delText>
          </w:r>
        </w:del>
      </w:ins>
      <w:ins w:id="420" w:author="Jonathan Wood" w:date="2020-08-25T20:02:00Z">
        <w:del w:id="421" w:author="Hyosub Kim" w:date="2020-08-26T13:45:00Z">
          <w:r w:rsidR="00870492" w:rsidRPr="00421AD6" w:rsidDel="003A6465">
            <w:rPr>
              <w:b/>
              <w:iCs/>
            </w:rPr>
            <w:delText xml:space="preserve"> as proposed</w:delText>
          </w:r>
        </w:del>
      </w:ins>
      <w:ins w:id="422" w:author="Jonathan Wood" w:date="2020-08-24T08:15:00Z">
        <w:del w:id="423" w:author="Hyosub Kim" w:date="2020-08-26T13:45:00Z">
          <w:r w:rsidR="00047C54" w:rsidRPr="00421AD6" w:rsidDel="003A6465">
            <w:rPr>
              <w:b/>
              <w:iCs/>
            </w:rPr>
            <w:delText>, this study will add to current theories underlying use-dependent learnin</w:delText>
          </w:r>
        </w:del>
      </w:ins>
      <w:ins w:id="424" w:author="Jonathan Wood" w:date="2020-08-24T08:16:00Z">
        <w:del w:id="425" w:author="Hyosub Kim" w:date="2020-08-26T13:45:00Z">
          <w:r w:rsidR="00047C54" w:rsidRPr="00421AD6" w:rsidDel="003A6465">
            <w:rPr>
              <w:b/>
              <w:iCs/>
            </w:rPr>
            <w:delText xml:space="preserve">g </w:delText>
          </w:r>
        </w:del>
      </w:ins>
      <w:ins w:id="426" w:author="Jonathan Wood" w:date="2020-08-24T08:29:00Z">
        <w:del w:id="427" w:author="Hyosub Kim" w:date="2020-08-26T13:45:00Z">
          <w:r w:rsidR="00EF667E" w:rsidRPr="00421AD6" w:rsidDel="003A6465">
            <w:rPr>
              <w:b/>
              <w:iCs/>
            </w:rPr>
            <w:delText>by providing a definitive account regarding</w:delText>
          </w:r>
        </w:del>
      </w:ins>
      <w:ins w:id="428" w:author="Jonathan Wood" w:date="2020-08-24T08:15:00Z">
        <w:del w:id="429" w:author="Hyosub Kim" w:date="2020-08-26T13:45:00Z">
          <w:r w:rsidR="00047C54" w:rsidRPr="00421AD6" w:rsidDel="003A6465">
            <w:rPr>
              <w:b/>
              <w:iCs/>
            </w:rPr>
            <w:delText xml:space="preserve"> </w:delText>
          </w:r>
        </w:del>
      </w:ins>
      <w:ins w:id="430" w:author="Jonathan Wood" w:date="2020-08-25T20:03:00Z">
        <w:del w:id="431" w:author="Hyosub Kim" w:date="2020-08-26T13:45:00Z">
          <w:r w:rsidR="00AA02D6" w:rsidRPr="00421AD6" w:rsidDel="003A6465">
            <w:rPr>
              <w:b/>
              <w:iCs/>
            </w:rPr>
            <w:delText xml:space="preserve">the effect of </w:delText>
          </w:r>
        </w:del>
      </w:ins>
      <w:ins w:id="432" w:author="Jonathan Wood" w:date="2020-08-25T20:04:00Z">
        <w:del w:id="433" w:author="Hyosub Kim" w:date="2020-08-26T13:45:00Z">
          <w:r w:rsidR="00AA02D6" w:rsidRPr="00421AD6" w:rsidDel="003A6465">
            <w:rPr>
              <w:b/>
              <w:iCs/>
            </w:rPr>
            <w:delText>task consistency on the use dependent process</w:delText>
          </w:r>
        </w:del>
      </w:ins>
      <w:ins w:id="434" w:author="Jonathan Wood" w:date="2020-08-24T08:16:00Z">
        <w:del w:id="435" w:author="Hyosub Kim" w:date="2020-08-26T13:45:00Z">
          <w:r w:rsidR="00047C54" w:rsidRPr="00421AD6" w:rsidDel="003A6465">
            <w:rPr>
              <w:b/>
              <w:iCs/>
            </w:rPr>
            <w:delText xml:space="preserve">. </w:delText>
          </w:r>
        </w:del>
      </w:ins>
    </w:p>
    <w:p w14:paraId="363247B2" w14:textId="77777777" w:rsidR="00203532" w:rsidRPr="005D24C2" w:rsidDel="009018E2" w:rsidRDefault="00203532" w:rsidP="00870492">
      <w:pPr>
        <w:autoSpaceDE w:val="0"/>
        <w:autoSpaceDN w:val="0"/>
        <w:adjustRightInd w:val="0"/>
        <w:ind w:left="360"/>
        <w:rPr>
          <w:del w:id="436" w:author="Jonathan Wood" w:date="2020-08-19T15:51:00Z"/>
          <w:b/>
          <w:iCs/>
          <w:color w:val="500050"/>
          <w:shd w:val="clear" w:color="auto" w:fill="FFFFFF"/>
        </w:rPr>
      </w:pPr>
    </w:p>
    <w:p w14:paraId="218ABCB7" w14:textId="77777777" w:rsidR="00880452" w:rsidRPr="00A5757F" w:rsidRDefault="00880452" w:rsidP="008B5B26">
      <w:pPr>
        <w:autoSpaceDE w:val="0"/>
        <w:autoSpaceDN w:val="0"/>
        <w:adjustRightInd w:val="0"/>
        <w:ind w:left="360"/>
      </w:pPr>
    </w:p>
    <w:p w14:paraId="62767924" w14:textId="77777777" w:rsidR="00880452" w:rsidRPr="00374159" w:rsidRDefault="00880452" w:rsidP="008B5B26">
      <w:pPr>
        <w:pStyle w:val="ListParagraph"/>
        <w:numPr>
          <w:ilvl w:val="0"/>
          <w:numId w:val="1"/>
        </w:numPr>
        <w:autoSpaceDE w:val="0"/>
        <w:autoSpaceDN w:val="0"/>
        <w:adjustRightInd w:val="0"/>
        <w:ind w:left="360"/>
      </w:pPr>
      <w:r w:rsidRPr="00374159">
        <w:rPr>
          <w:color w:val="000000"/>
        </w:rPr>
        <w:t>This section is appropriate for a grant, not for a journal paper! Please revise.</w:t>
      </w:r>
    </w:p>
    <w:p w14:paraId="3E052C00" w14:textId="77777777" w:rsidR="00C93B87" w:rsidRDefault="00C93B87" w:rsidP="008B5B26">
      <w:pPr>
        <w:autoSpaceDE w:val="0"/>
        <w:autoSpaceDN w:val="0"/>
        <w:adjustRightInd w:val="0"/>
        <w:ind w:left="360"/>
        <w:rPr>
          <w:b/>
        </w:rPr>
      </w:pPr>
    </w:p>
    <w:p w14:paraId="48E73DC5" w14:textId="142F4850" w:rsidR="005D24C2" w:rsidRPr="005D24C2" w:rsidRDefault="005D24C2" w:rsidP="005D24C2">
      <w:pPr>
        <w:autoSpaceDE w:val="0"/>
        <w:autoSpaceDN w:val="0"/>
        <w:adjustRightInd w:val="0"/>
        <w:ind w:left="360"/>
        <w:rPr>
          <w:b/>
        </w:rPr>
      </w:pPr>
      <w:r w:rsidRPr="00C93B87">
        <w:rPr>
          <w:rFonts w:eastAsia="Times New Roman"/>
          <w:b/>
          <w:color w:val="000000"/>
        </w:rPr>
        <w:t>If we understand correctly, from their comment on L340 the reviewer seems to be saying that </w:t>
      </w:r>
      <w:r w:rsidRPr="00C93B87">
        <w:rPr>
          <w:rFonts w:eastAsia="Times New Roman"/>
          <w:b/>
          <w:color w:val="000000"/>
          <w:shd w:val="clear" w:color="auto" w:fill="FFFFFF"/>
        </w:rPr>
        <w:t xml:space="preserve">it is inappropriate to include </w:t>
      </w:r>
      <w:r>
        <w:rPr>
          <w:rFonts w:eastAsia="Times New Roman"/>
          <w:b/>
          <w:color w:val="000000"/>
          <w:shd w:val="clear" w:color="auto" w:fill="FFFFFF"/>
        </w:rPr>
        <w:t xml:space="preserve">a “Completed Work” </w:t>
      </w:r>
      <w:r w:rsidRPr="00C93B87">
        <w:rPr>
          <w:rFonts w:eastAsia="Times New Roman"/>
          <w:b/>
          <w:color w:val="000000"/>
          <w:shd w:val="clear" w:color="auto" w:fill="FFFFFF"/>
        </w:rPr>
        <w:t xml:space="preserve">section in a journal article. </w:t>
      </w:r>
      <w:r w:rsidR="00203532">
        <w:rPr>
          <w:rFonts w:eastAsia="Times New Roman"/>
          <w:b/>
          <w:color w:val="000000"/>
          <w:shd w:val="clear" w:color="auto" w:fill="FFFFFF"/>
        </w:rPr>
        <w:t>We politely point out to the reviewer that t</w:t>
      </w:r>
      <w:r w:rsidRPr="00C93B87">
        <w:rPr>
          <w:rFonts w:eastAsia="Times New Roman"/>
          <w:b/>
          <w:color w:val="000000"/>
          <w:shd w:val="clear" w:color="auto" w:fill="FFFFFF"/>
        </w:rPr>
        <w:t xml:space="preserve">his interpretation </w:t>
      </w:r>
      <w:r>
        <w:rPr>
          <w:rFonts w:eastAsia="Times New Roman"/>
          <w:b/>
          <w:color w:val="000000"/>
          <w:shd w:val="clear" w:color="auto" w:fill="FFFFFF"/>
        </w:rPr>
        <w:t>is inaccurate</w:t>
      </w:r>
      <w:r w:rsidRPr="00C93B87">
        <w:rPr>
          <w:rFonts w:eastAsia="Times New Roman"/>
          <w:b/>
          <w:color w:val="000000"/>
          <w:shd w:val="clear" w:color="auto" w:fill="FFFFFF"/>
        </w:rPr>
        <w:t>, however, because the journal's instructions for preparing a registered report includes instructions for how to format Completed Work</w:t>
      </w:r>
      <w:r>
        <w:rPr>
          <w:rFonts w:eastAsia="Times New Roman"/>
          <w:b/>
          <w:color w:val="000000"/>
          <w:shd w:val="clear" w:color="auto" w:fill="FFFFFF"/>
        </w:rPr>
        <w:t xml:space="preserve">. </w:t>
      </w:r>
      <w:r>
        <w:rPr>
          <w:b/>
        </w:rPr>
        <w:t>Specifically, i</w:t>
      </w:r>
      <w:r w:rsidRPr="005D24C2">
        <w:rPr>
          <w:b/>
        </w:rPr>
        <w:t xml:space="preserve">nstructions for stage 1 registered reports in </w:t>
      </w:r>
      <w:proofErr w:type="spellStart"/>
      <w:r w:rsidRPr="005D24C2">
        <w:rPr>
          <w:b/>
        </w:rPr>
        <w:t>eNeuro</w:t>
      </w:r>
      <w:proofErr w:type="spellEnd"/>
      <w:r w:rsidRPr="005D24C2">
        <w:rPr>
          <w:b/>
        </w:rPr>
        <w:t xml:space="preserve"> </w:t>
      </w:r>
      <w:r>
        <w:rPr>
          <w:b/>
        </w:rPr>
        <w:t>state</w:t>
      </w:r>
      <w:r w:rsidRPr="005D24C2">
        <w:rPr>
          <w:b/>
        </w:rPr>
        <w:t xml:space="preserve"> that it is important to clearly delineate what has been completed and what has not. Indeed, the instructions state that </w:t>
      </w:r>
      <w:r>
        <w:rPr>
          <w:b/>
        </w:rPr>
        <w:t>failing to do so</w:t>
      </w:r>
      <w:r w:rsidRPr="005D24C2">
        <w:rPr>
          <w:b/>
        </w:rPr>
        <w:t xml:space="preserve"> is one of the top 10 reasons </w:t>
      </w:r>
      <w:r>
        <w:rPr>
          <w:b/>
        </w:rPr>
        <w:t xml:space="preserve">for </w:t>
      </w:r>
      <w:r w:rsidRPr="005D24C2">
        <w:rPr>
          <w:b/>
        </w:rPr>
        <w:t>why stage 1 registered reports are rejected.</w:t>
      </w:r>
      <w:r>
        <w:rPr>
          <w:b/>
        </w:rPr>
        <w:t xml:space="preserve"> </w:t>
      </w:r>
      <w:r w:rsidRPr="005D24C2">
        <w:rPr>
          <w:b/>
        </w:rPr>
        <w:t>Based on the</w:t>
      </w:r>
      <w:r>
        <w:rPr>
          <w:b/>
        </w:rPr>
        <w:t>se</w:t>
      </w:r>
      <w:r w:rsidRPr="005D24C2">
        <w:rPr>
          <w:b/>
        </w:rPr>
        <w:t xml:space="preserve"> instructions, </w:t>
      </w:r>
      <w:r>
        <w:rPr>
          <w:b/>
        </w:rPr>
        <w:t>we feel strongly that we should clearly state that</w:t>
      </w:r>
      <w:r w:rsidRPr="005D24C2">
        <w:rPr>
          <w:b/>
        </w:rPr>
        <w:t xml:space="preserve"> we have performed simulations, model recovery analysis</w:t>
      </w:r>
      <w:r>
        <w:rPr>
          <w:b/>
        </w:rPr>
        <w:t>,</w:t>
      </w:r>
      <w:r w:rsidRPr="005D24C2">
        <w:rPr>
          <w:b/>
        </w:rPr>
        <w:t xml:space="preserve"> and pilot testing</w:t>
      </w:r>
      <w:r>
        <w:rPr>
          <w:b/>
        </w:rPr>
        <w:t>, all of which are included in the submitted manuscript.</w:t>
      </w:r>
      <w:r w:rsidRPr="005D24C2">
        <w:rPr>
          <w:b/>
        </w:rPr>
        <w:t xml:space="preserve"> </w:t>
      </w:r>
    </w:p>
    <w:p w14:paraId="4800270F" w14:textId="77777777" w:rsidR="005D24C2" w:rsidRDefault="005D24C2" w:rsidP="005D24C2">
      <w:pPr>
        <w:autoSpaceDE w:val="0"/>
        <w:autoSpaceDN w:val="0"/>
        <w:adjustRightInd w:val="0"/>
        <w:ind w:left="360"/>
        <w:rPr>
          <w:b/>
        </w:rPr>
      </w:pPr>
    </w:p>
    <w:p w14:paraId="668A80F5" w14:textId="333464E7" w:rsidR="005D24C2" w:rsidRPr="005D24C2" w:rsidRDefault="005D24C2" w:rsidP="005D24C2">
      <w:pPr>
        <w:autoSpaceDE w:val="0"/>
        <w:autoSpaceDN w:val="0"/>
        <w:adjustRightInd w:val="0"/>
        <w:ind w:left="360"/>
        <w:rPr>
          <w:b/>
        </w:rPr>
      </w:pPr>
      <w:r>
        <w:rPr>
          <w:b/>
        </w:rPr>
        <w:t>However</w:t>
      </w:r>
      <w:r w:rsidRPr="005D24C2">
        <w:rPr>
          <w:b/>
        </w:rPr>
        <w:t xml:space="preserve">, </w:t>
      </w:r>
      <w:r>
        <w:rPr>
          <w:b/>
        </w:rPr>
        <w:t xml:space="preserve">if, in the reviewer’s mind, </w:t>
      </w:r>
      <w:r w:rsidRPr="005D24C2">
        <w:rPr>
          <w:b/>
        </w:rPr>
        <w:t>it is the section title that is inappropriate</w:t>
      </w:r>
      <w:r>
        <w:rPr>
          <w:b/>
        </w:rPr>
        <w:t xml:space="preserve"> </w:t>
      </w:r>
      <w:r w:rsidRPr="005D24C2">
        <w:rPr>
          <w:b/>
        </w:rPr>
        <w:t>rather than the section itsel</w:t>
      </w:r>
      <w:r>
        <w:rPr>
          <w:b/>
        </w:rPr>
        <w:t>f, we are open to the reviewer’s suggestions as to how to label this section.</w:t>
      </w:r>
      <w:r w:rsidRPr="005D24C2">
        <w:rPr>
          <w:b/>
        </w:rPr>
        <w:t xml:space="preserve"> </w:t>
      </w:r>
    </w:p>
    <w:p w14:paraId="6A1C601E" w14:textId="639182A0" w:rsidR="00427F6B" w:rsidRDefault="00427F6B" w:rsidP="008B5B26">
      <w:pPr>
        <w:autoSpaceDE w:val="0"/>
        <w:autoSpaceDN w:val="0"/>
        <w:adjustRightInd w:val="0"/>
        <w:ind w:left="360"/>
        <w:rPr>
          <w:i/>
        </w:rPr>
      </w:pPr>
    </w:p>
    <w:p w14:paraId="604D0EDD" w14:textId="77777777" w:rsidR="00C93B87" w:rsidRPr="005C078E" w:rsidRDefault="00C93B87" w:rsidP="008B5B26">
      <w:pPr>
        <w:autoSpaceDE w:val="0"/>
        <w:autoSpaceDN w:val="0"/>
        <w:adjustRightInd w:val="0"/>
        <w:ind w:left="360"/>
        <w:rPr>
          <w:i/>
          <w:rPrChange w:id="437" w:author="Hyosub Kim" w:date="2020-08-25T09:07:00Z">
            <w:rPr/>
          </w:rPrChange>
        </w:rPr>
      </w:pPr>
    </w:p>
    <w:p w14:paraId="023AE327" w14:textId="77777777" w:rsidR="00880452" w:rsidRPr="00A5757F" w:rsidRDefault="00880452" w:rsidP="008B5B26">
      <w:pPr>
        <w:autoSpaceDE w:val="0"/>
        <w:autoSpaceDN w:val="0"/>
        <w:adjustRightInd w:val="0"/>
        <w:ind w:left="360"/>
      </w:pPr>
    </w:p>
    <w:p w14:paraId="2828F58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Authors should consider removing this analysis. It is more convincing to observe distinct predictions from each model.</w:t>
      </w:r>
    </w:p>
    <w:p w14:paraId="46603C3F" w14:textId="77777777" w:rsidR="00880452" w:rsidRPr="00A5757F" w:rsidRDefault="00880452" w:rsidP="008B5B26">
      <w:pPr>
        <w:autoSpaceDE w:val="0"/>
        <w:autoSpaceDN w:val="0"/>
        <w:adjustRightInd w:val="0"/>
        <w:ind w:left="360"/>
      </w:pPr>
    </w:p>
    <w:p w14:paraId="7B6A2321" w14:textId="4A3BABA4" w:rsidR="00257ADB" w:rsidRPr="005D24C2" w:rsidRDefault="00065364" w:rsidP="008B5B26">
      <w:pPr>
        <w:autoSpaceDE w:val="0"/>
        <w:autoSpaceDN w:val="0"/>
        <w:adjustRightInd w:val="0"/>
        <w:ind w:left="360"/>
        <w:rPr>
          <w:b/>
          <w:iCs/>
        </w:rPr>
      </w:pPr>
      <w:r w:rsidRPr="005D24C2">
        <w:rPr>
          <w:b/>
          <w:iCs/>
        </w:rPr>
        <w:t xml:space="preserve">We appreciate the reviewer’s comment and hope we have addressed the overall concern regarding testing distinct predictions in our responses to comment #’s </w:t>
      </w:r>
      <w:commentRangeStart w:id="438"/>
      <w:r w:rsidR="00257ADB" w:rsidRPr="005D24C2">
        <w:rPr>
          <w:b/>
          <w:iCs/>
        </w:rPr>
        <w:t>29-27</w:t>
      </w:r>
      <w:commentRangeEnd w:id="438"/>
      <w:r w:rsidR="003A6465">
        <w:rPr>
          <w:rStyle w:val="CommentReference"/>
        </w:rPr>
        <w:commentReference w:id="438"/>
      </w:r>
      <w:r w:rsidRPr="005D24C2">
        <w:rPr>
          <w:b/>
          <w:iCs/>
        </w:rPr>
        <w:t xml:space="preserve">. Our rationale for including </w:t>
      </w:r>
      <w:r w:rsidR="008E7166" w:rsidRPr="005D24C2">
        <w:rPr>
          <w:b/>
          <w:iCs/>
        </w:rPr>
        <w:t>the model recovery analysis</w:t>
      </w:r>
      <w:r w:rsidRPr="005D24C2">
        <w:rPr>
          <w:b/>
          <w:iCs/>
        </w:rPr>
        <w:t>, in addition to the more direct analyses of our models’ predictions,</w:t>
      </w:r>
      <w:r w:rsidR="008E7166" w:rsidRPr="005D24C2">
        <w:rPr>
          <w:b/>
          <w:iCs/>
        </w:rPr>
        <w:t xml:space="preserve"> is to ensure that the models can indeed be differentiate</w:t>
      </w:r>
      <w:r w:rsidR="0071221D" w:rsidRPr="005D24C2">
        <w:rPr>
          <w:b/>
          <w:iCs/>
        </w:rPr>
        <w:t>d</w:t>
      </w:r>
      <w:r w:rsidR="008E7166" w:rsidRPr="005D24C2">
        <w:rPr>
          <w:b/>
          <w:iCs/>
        </w:rPr>
        <w:t xml:space="preserve"> under ideal circumstances (i.e. when the models themselves generated the data). It can also help determine which method of objective model comparison is best to use in a given circumstance (</w:t>
      </w:r>
      <w:r w:rsidR="0071221D" w:rsidRPr="005D24C2">
        <w:rPr>
          <w:b/>
          <w:iCs/>
        </w:rPr>
        <w:t xml:space="preserve">i.e. </w:t>
      </w:r>
      <w:r w:rsidR="008E7166" w:rsidRPr="005D24C2">
        <w:rPr>
          <w:b/>
          <w:iCs/>
        </w:rPr>
        <w:t>with</w:t>
      </w:r>
      <w:r w:rsidR="0071221D" w:rsidRPr="005D24C2">
        <w:rPr>
          <w:b/>
          <w:iCs/>
        </w:rPr>
        <w:t xml:space="preserve"> these</w:t>
      </w:r>
      <w:r w:rsidR="008E7166" w:rsidRPr="005D24C2">
        <w:rPr>
          <w:b/>
          <w:iCs/>
        </w:rPr>
        <w:t xml:space="preserve"> specific models in </w:t>
      </w:r>
      <w:r w:rsidR="0071221D" w:rsidRPr="005D24C2">
        <w:rPr>
          <w:b/>
          <w:iCs/>
        </w:rPr>
        <w:t xml:space="preserve">this </w:t>
      </w:r>
      <w:r w:rsidR="008E7166" w:rsidRPr="005D24C2">
        <w:rPr>
          <w:b/>
          <w:iCs/>
        </w:rPr>
        <w:t xml:space="preserve">specific experimental paradigm). </w:t>
      </w:r>
      <w:r w:rsidR="00257ADB" w:rsidRPr="005D24C2">
        <w:rPr>
          <w:b/>
          <w:iCs/>
        </w:rPr>
        <w:t xml:space="preserve">We have now adjusted the description of this section and also changed the name of the section to model recovery. </w:t>
      </w:r>
    </w:p>
    <w:p w14:paraId="7AF13B00" w14:textId="77777777" w:rsidR="00664098" w:rsidRPr="00A5757F" w:rsidRDefault="00664098" w:rsidP="008B5B26">
      <w:pPr>
        <w:autoSpaceDE w:val="0"/>
        <w:autoSpaceDN w:val="0"/>
        <w:adjustRightInd w:val="0"/>
        <w:ind w:left="360"/>
      </w:pPr>
    </w:p>
    <w:p w14:paraId="3F7D9D4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Model fits implies that the parameters were fit to data. It is unclear if this was the case. </w:t>
      </w:r>
    </w:p>
    <w:p w14:paraId="51070561" w14:textId="77777777" w:rsidR="00880452" w:rsidRPr="00A5757F" w:rsidRDefault="00880452" w:rsidP="008B5B26">
      <w:pPr>
        <w:autoSpaceDE w:val="0"/>
        <w:autoSpaceDN w:val="0"/>
        <w:adjustRightInd w:val="0"/>
        <w:ind w:left="360"/>
      </w:pPr>
    </w:p>
    <w:p w14:paraId="1566459D" w14:textId="52E0BD2B" w:rsidR="00880452" w:rsidRPr="003A6465" w:rsidRDefault="00427F6B" w:rsidP="008B5B26">
      <w:pPr>
        <w:autoSpaceDE w:val="0"/>
        <w:autoSpaceDN w:val="0"/>
        <w:adjustRightInd w:val="0"/>
        <w:ind w:left="360"/>
        <w:rPr>
          <w:b/>
          <w:iCs/>
        </w:rPr>
      </w:pPr>
      <w:del w:id="439" w:author="Hyosub Kim" w:date="2020-08-26T13:47:00Z">
        <w:r w:rsidRPr="003A6465" w:rsidDel="003A6465">
          <w:rPr>
            <w:b/>
            <w:iCs/>
          </w:rPr>
          <w:delText xml:space="preserve">We thank the reviewer for this comment. </w:delText>
        </w:r>
      </w:del>
      <w:r w:rsidR="00257ADB" w:rsidRPr="003A6465">
        <w:rPr>
          <w:b/>
          <w:iCs/>
        </w:rPr>
        <w:t xml:space="preserve">We </w:t>
      </w:r>
      <w:ins w:id="440" w:author="Hyosub Kim" w:date="2020-08-26T13:47:00Z">
        <w:r w:rsidR="003A6465">
          <w:rPr>
            <w:b/>
            <w:iCs/>
          </w:rPr>
          <w:t xml:space="preserve">have </w:t>
        </w:r>
      </w:ins>
      <w:r w:rsidR="00257ADB" w:rsidRPr="003A6465">
        <w:rPr>
          <w:b/>
          <w:iCs/>
        </w:rPr>
        <w:t xml:space="preserve">adjusted the phrasing in this section (lines 417 &amp;422) to make sure it is clear that we are fitting models to simulated data as described </w:t>
      </w:r>
      <w:r w:rsidR="006321B3" w:rsidRPr="003A6465">
        <w:rPr>
          <w:b/>
          <w:iCs/>
        </w:rPr>
        <w:t>in Wilson and Collins (2019)</w:t>
      </w:r>
      <w:r w:rsidR="00257ADB" w:rsidRPr="003A6465">
        <w:rPr>
          <w:b/>
          <w:iCs/>
        </w:rPr>
        <w:t>.</w:t>
      </w:r>
    </w:p>
    <w:p w14:paraId="0F8956AE" w14:textId="77777777" w:rsidR="00880452" w:rsidRPr="00A5757F" w:rsidRDefault="00880452" w:rsidP="008B5B26">
      <w:pPr>
        <w:autoSpaceDE w:val="0"/>
        <w:autoSpaceDN w:val="0"/>
        <w:adjustRightInd w:val="0"/>
        <w:ind w:left="360"/>
      </w:pPr>
    </w:p>
    <w:p w14:paraId="22CEFEFF" w14:textId="44A27A9B" w:rsidR="00880452" w:rsidRPr="006321B3" w:rsidRDefault="00880452" w:rsidP="008B5B26">
      <w:pPr>
        <w:pStyle w:val="ListParagraph"/>
        <w:numPr>
          <w:ilvl w:val="0"/>
          <w:numId w:val="1"/>
        </w:numPr>
        <w:autoSpaceDE w:val="0"/>
        <w:autoSpaceDN w:val="0"/>
        <w:adjustRightInd w:val="0"/>
        <w:ind w:left="360"/>
      </w:pPr>
      <w:r w:rsidRPr="00A5757F">
        <w:rPr>
          <w:color w:val="000000"/>
        </w:rPr>
        <w:t>What "objective model comparisons"?</w:t>
      </w:r>
    </w:p>
    <w:p w14:paraId="28465F8E" w14:textId="03944940" w:rsidR="006321B3" w:rsidRDefault="006321B3" w:rsidP="006321B3">
      <w:pPr>
        <w:autoSpaceDE w:val="0"/>
        <w:autoSpaceDN w:val="0"/>
        <w:adjustRightInd w:val="0"/>
      </w:pPr>
    </w:p>
    <w:p w14:paraId="6ACAC8AE" w14:textId="5D8508BA" w:rsidR="001032C4" w:rsidRPr="003A6465" w:rsidRDefault="001F44F3" w:rsidP="001032C4">
      <w:pPr>
        <w:autoSpaceDE w:val="0"/>
        <w:autoSpaceDN w:val="0"/>
        <w:adjustRightInd w:val="0"/>
        <w:ind w:left="360"/>
        <w:rPr>
          <w:b/>
          <w:iCs/>
        </w:rPr>
      </w:pPr>
      <w:r w:rsidRPr="003A6465">
        <w:rPr>
          <w:b/>
          <w:iCs/>
        </w:rPr>
        <w:t xml:space="preserve">Here, we were referring to AIC and BIC as possible objective model comparisons, but we realize this was not clear in the text. </w:t>
      </w:r>
      <w:r w:rsidR="001032C4" w:rsidRPr="003A6465">
        <w:rPr>
          <w:b/>
          <w:iCs/>
        </w:rPr>
        <w:t>We are now more specific about what objective model comparisons we are using throughout this section</w:t>
      </w:r>
      <w:r w:rsidR="005611D2" w:rsidRPr="003A6465">
        <w:rPr>
          <w:b/>
          <w:iCs/>
        </w:rPr>
        <w:t xml:space="preserve">. </w:t>
      </w:r>
    </w:p>
    <w:p w14:paraId="2B22210E" w14:textId="77777777" w:rsidR="006321B3" w:rsidRPr="00A5757F" w:rsidRDefault="006321B3" w:rsidP="006321B3">
      <w:pPr>
        <w:autoSpaceDE w:val="0"/>
        <w:autoSpaceDN w:val="0"/>
        <w:adjustRightInd w:val="0"/>
      </w:pPr>
    </w:p>
    <w:p w14:paraId="7A192F6F" w14:textId="691DA28C" w:rsidR="00880452" w:rsidRPr="006321B3" w:rsidRDefault="006321B3" w:rsidP="008B5B26">
      <w:pPr>
        <w:pStyle w:val="ListParagraph"/>
        <w:numPr>
          <w:ilvl w:val="0"/>
          <w:numId w:val="1"/>
        </w:numPr>
        <w:autoSpaceDE w:val="0"/>
        <w:autoSpaceDN w:val="0"/>
        <w:adjustRightInd w:val="0"/>
        <w:ind w:left="360"/>
      </w:pPr>
      <w:r w:rsidRPr="00A5757F">
        <w:rPr>
          <w:color w:val="000000"/>
        </w:rPr>
        <w:t>T</w:t>
      </w:r>
      <w:r w:rsidR="00880452" w:rsidRPr="00A5757F">
        <w:rPr>
          <w:color w:val="000000"/>
        </w:rPr>
        <w:t>ypo</w:t>
      </w:r>
    </w:p>
    <w:p w14:paraId="31FC5CC3" w14:textId="72E64E4B" w:rsidR="006321B3" w:rsidRDefault="006321B3" w:rsidP="006321B3">
      <w:pPr>
        <w:autoSpaceDE w:val="0"/>
        <w:autoSpaceDN w:val="0"/>
        <w:adjustRightInd w:val="0"/>
      </w:pPr>
    </w:p>
    <w:p w14:paraId="0856855E" w14:textId="6B4D4A7E" w:rsidR="001032C4" w:rsidRPr="003A6465" w:rsidRDefault="001032C4" w:rsidP="001032C4">
      <w:pPr>
        <w:autoSpaceDE w:val="0"/>
        <w:autoSpaceDN w:val="0"/>
        <w:adjustRightInd w:val="0"/>
        <w:ind w:left="360"/>
        <w:rPr>
          <w:b/>
          <w:iCs/>
        </w:rPr>
      </w:pPr>
      <w:r w:rsidRPr="003A6465">
        <w:rPr>
          <w:b/>
          <w:iCs/>
        </w:rPr>
        <w:t xml:space="preserve">This typo </w:t>
      </w:r>
      <w:r w:rsidR="000F3A36" w:rsidRPr="003A6465">
        <w:rPr>
          <w:b/>
          <w:iCs/>
        </w:rPr>
        <w:t>has been removed.</w:t>
      </w:r>
      <w:r w:rsidRPr="003A6465">
        <w:rPr>
          <w:b/>
          <w:iCs/>
        </w:rPr>
        <w:t xml:space="preserve"> </w:t>
      </w:r>
    </w:p>
    <w:p w14:paraId="0AC8CA15" w14:textId="77777777" w:rsidR="006321B3" w:rsidRPr="00A5757F" w:rsidRDefault="006321B3" w:rsidP="006321B3">
      <w:pPr>
        <w:autoSpaceDE w:val="0"/>
        <w:autoSpaceDN w:val="0"/>
        <w:adjustRightInd w:val="0"/>
        <w:ind w:left="360"/>
      </w:pPr>
    </w:p>
    <w:p w14:paraId="333DBB5F"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Not always true. This statement is not substantiated. </w:t>
      </w:r>
    </w:p>
    <w:p w14:paraId="624A03B3" w14:textId="77777777" w:rsidR="00880452" w:rsidRPr="00A5757F" w:rsidRDefault="00880452" w:rsidP="008B5B26">
      <w:pPr>
        <w:autoSpaceDE w:val="0"/>
        <w:autoSpaceDN w:val="0"/>
        <w:adjustRightInd w:val="0"/>
        <w:ind w:left="360"/>
      </w:pPr>
    </w:p>
    <w:p w14:paraId="6DFF18F1" w14:textId="20601FB8" w:rsidR="00880452" w:rsidRPr="003A6465" w:rsidRDefault="001F44F3" w:rsidP="008B5B26">
      <w:pPr>
        <w:autoSpaceDE w:val="0"/>
        <w:autoSpaceDN w:val="0"/>
        <w:adjustRightInd w:val="0"/>
        <w:ind w:left="360"/>
        <w:rPr>
          <w:b/>
          <w:iCs/>
        </w:rPr>
      </w:pPr>
      <w:del w:id="441" w:author="Hyosub Kim" w:date="2020-08-26T13:48:00Z">
        <w:r w:rsidRPr="003A6465" w:rsidDel="003A6465">
          <w:rPr>
            <w:b/>
            <w:iCs/>
          </w:rPr>
          <w:delText xml:space="preserve">We thank the reviewer for addressing this point. </w:delText>
        </w:r>
      </w:del>
      <w:r w:rsidRPr="003A6465">
        <w:rPr>
          <w:b/>
          <w:iCs/>
        </w:rPr>
        <w:t xml:space="preserve">The reviewer is correct </w:t>
      </w:r>
      <w:del w:id="442" w:author="Hyosub Kim" w:date="2020-08-26T13:48:00Z">
        <w:r w:rsidRPr="003A6465" w:rsidDel="003A6465">
          <w:rPr>
            <w:b/>
            <w:iCs/>
          </w:rPr>
          <w:delText xml:space="preserve">regarding </w:delText>
        </w:r>
      </w:del>
      <w:ins w:id="443" w:author="Hyosub Kim" w:date="2020-08-26T13:48:00Z">
        <w:r w:rsidR="003A6465">
          <w:rPr>
            <w:b/>
            <w:iCs/>
          </w:rPr>
          <w:t>in their assertion that</w:t>
        </w:r>
        <w:r w:rsidR="003A6465" w:rsidRPr="003A6465">
          <w:rPr>
            <w:b/>
            <w:iCs/>
          </w:rPr>
          <w:t xml:space="preserve"> </w:t>
        </w:r>
      </w:ins>
      <w:del w:id="444" w:author="Hyosub Kim" w:date="2020-08-26T13:48:00Z">
        <w:r w:rsidRPr="003A6465" w:rsidDel="003A6465">
          <w:rPr>
            <w:b/>
            <w:iCs/>
          </w:rPr>
          <w:delText xml:space="preserve">the fact the </w:delText>
        </w:r>
      </w:del>
      <w:r w:rsidRPr="003A6465">
        <w:rPr>
          <w:b/>
          <w:iCs/>
        </w:rPr>
        <w:t xml:space="preserve">AIC is not always better than BIC. We </w:t>
      </w:r>
      <w:ins w:id="445" w:author="Hyosub Kim" w:date="2020-08-26T13:48:00Z">
        <w:r w:rsidR="003A6465">
          <w:rPr>
            <w:b/>
            <w:iCs/>
          </w:rPr>
          <w:t xml:space="preserve">now realize </w:t>
        </w:r>
      </w:ins>
      <w:r w:rsidRPr="003A6465">
        <w:rPr>
          <w:b/>
          <w:iCs/>
        </w:rPr>
        <w:t xml:space="preserve">were vague about the point we were trying to make here and have adjusted our language accordingly (lines …). We were attempting to communicate that we performed model recovery analysis with both AIC and BIC and in this specific case, with this specific experiment and these specific models, AIC </w:t>
      </w:r>
      <w:ins w:id="446" w:author="Hyosub Kim" w:date="2020-08-26T13:49:00Z">
        <w:r w:rsidR="003A6465">
          <w:rPr>
            <w:b/>
            <w:iCs/>
          </w:rPr>
          <w:t xml:space="preserve">did a better job than BIC of </w:t>
        </w:r>
      </w:ins>
      <w:del w:id="447" w:author="Hyosub Kim" w:date="2020-08-26T13:49:00Z">
        <w:r w:rsidRPr="003A6465" w:rsidDel="003A6465">
          <w:rPr>
            <w:b/>
            <w:iCs/>
          </w:rPr>
          <w:delText xml:space="preserve">distinguished </w:delText>
        </w:r>
      </w:del>
      <w:ins w:id="448" w:author="Hyosub Kim" w:date="2020-08-26T13:49:00Z">
        <w:r w:rsidR="003A6465">
          <w:rPr>
            <w:b/>
            <w:iCs/>
          </w:rPr>
          <w:t>discriminating</w:t>
        </w:r>
        <w:r w:rsidR="003A6465" w:rsidRPr="003A6465">
          <w:rPr>
            <w:b/>
            <w:iCs/>
          </w:rPr>
          <w:t xml:space="preserve"> </w:t>
        </w:r>
      </w:ins>
      <w:del w:id="449" w:author="Hyosub Kim" w:date="2020-08-26T13:49:00Z">
        <w:r w:rsidRPr="003A6465" w:rsidDel="003A6465">
          <w:rPr>
            <w:b/>
            <w:iCs/>
          </w:rPr>
          <w:delText xml:space="preserve">the between </w:delText>
        </w:r>
      </w:del>
      <w:ins w:id="450" w:author="Hyosub Kim" w:date="2020-08-26T13:49:00Z">
        <w:r w:rsidR="003A6465">
          <w:rPr>
            <w:b/>
            <w:iCs/>
          </w:rPr>
          <w:t xml:space="preserve">the </w:t>
        </w:r>
      </w:ins>
      <w:r w:rsidRPr="003A6465">
        <w:rPr>
          <w:b/>
          <w:iCs/>
        </w:rPr>
        <w:t>models</w:t>
      </w:r>
      <w:del w:id="451" w:author="Hyosub Kim" w:date="2020-08-26T13:49:00Z">
        <w:r w:rsidRPr="003A6465" w:rsidDel="003A6465">
          <w:rPr>
            <w:b/>
            <w:iCs/>
          </w:rPr>
          <w:delText xml:space="preserve"> better than BIC</w:delText>
        </w:r>
      </w:del>
      <w:r w:rsidRPr="003A6465">
        <w:rPr>
          <w:b/>
          <w:iCs/>
        </w:rPr>
        <w:t xml:space="preserve">. We believe the adjustments made to this section now communicate our point more clearly. </w:t>
      </w:r>
    </w:p>
    <w:p w14:paraId="6537BD62" w14:textId="77777777" w:rsidR="001032C4" w:rsidRPr="00A5757F" w:rsidRDefault="001032C4" w:rsidP="008B5B26">
      <w:pPr>
        <w:autoSpaceDE w:val="0"/>
        <w:autoSpaceDN w:val="0"/>
        <w:adjustRightInd w:val="0"/>
        <w:ind w:left="360"/>
      </w:pPr>
    </w:p>
    <w:p w14:paraId="6E6CC1E5" w14:textId="2A3F03D6" w:rsidR="00880452" w:rsidRPr="0071221D" w:rsidRDefault="00880452" w:rsidP="008B5B26">
      <w:pPr>
        <w:pStyle w:val="ListParagraph"/>
        <w:numPr>
          <w:ilvl w:val="0"/>
          <w:numId w:val="1"/>
        </w:numPr>
        <w:autoSpaceDE w:val="0"/>
        <w:autoSpaceDN w:val="0"/>
        <w:adjustRightInd w:val="0"/>
        <w:ind w:left="360"/>
      </w:pPr>
      <w:r w:rsidRPr="0071221D">
        <w:rPr>
          <w:color w:val="000000"/>
        </w:rPr>
        <w:t xml:space="preserve">This seems incorrect. While the authors have made the point regarding the slow dynamics of the use-dependent process in their S+U model, they fail to explain why the sensitivity to previous motor output (F parameter in eq. 5) will not be affected by variable targets. </w:t>
      </w:r>
    </w:p>
    <w:p w14:paraId="4E8301C2" w14:textId="123C171A" w:rsidR="00C21A3D" w:rsidRDefault="00C21A3D" w:rsidP="00C21A3D">
      <w:pPr>
        <w:autoSpaceDE w:val="0"/>
        <w:autoSpaceDN w:val="0"/>
        <w:adjustRightInd w:val="0"/>
      </w:pPr>
    </w:p>
    <w:p w14:paraId="7C544632" w14:textId="03CF8423" w:rsidR="00C21A3D" w:rsidRPr="0071221D" w:rsidRDefault="0071221D" w:rsidP="0071221D">
      <w:pPr>
        <w:autoSpaceDE w:val="0"/>
        <w:autoSpaceDN w:val="0"/>
        <w:adjustRightInd w:val="0"/>
        <w:ind w:left="360"/>
        <w:rPr>
          <w:i/>
          <w:iCs/>
        </w:rPr>
      </w:pPr>
      <w:r w:rsidRPr="003A6465">
        <w:rPr>
          <w:b/>
          <w:iCs/>
        </w:rPr>
        <w:t>Please refer to our response to R1 comment #10</w:t>
      </w:r>
      <w:r w:rsidRPr="0071221D">
        <w:rPr>
          <w:i/>
          <w:iCs/>
        </w:rPr>
        <w:t>.</w:t>
      </w:r>
    </w:p>
    <w:p w14:paraId="38A16CFF" w14:textId="77777777" w:rsidR="0071221D" w:rsidRPr="00A5757F" w:rsidRDefault="0071221D" w:rsidP="00C21A3D">
      <w:pPr>
        <w:autoSpaceDE w:val="0"/>
        <w:autoSpaceDN w:val="0"/>
        <w:adjustRightInd w:val="0"/>
      </w:pPr>
    </w:p>
    <w:p w14:paraId="5D576134"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Authors need to expand this explanation. What kind of data, how many samples, same protocol as this one or not, </w:t>
      </w:r>
      <w:proofErr w:type="spellStart"/>
      <w:r w:rsidRPr="00A5757F">
        <w:rPr>
          <w:color w:val="000000"/>
        </w:rPr>
        <w:t>etc</w:t>
      </w:r>
      <w:proofErr w:type="spellEnd"/>
      <w:r w:rsidRPr="00A5757F">
        <w:rPr>
          <w:color w:val="000000"/>
        </w:rPr>
        <w:t>?</w:t>
      </w:r>
    </w:p>
    <w:p w14:paraId="7C390132" w14:textId="77777777" w:rsidR="00880452" w:rsidRPr="00A5757F" w:rsidRDefault="00880452" w:rsidP="008B5B26">
      <w:pPr>
        <w:autoSpaceDE w:val="0"/>
        <w:autoSpaceDN w:val="0"/>
        <w:adjustRightInd w:val="0"/>
        <w:ind w:left="360"/>
      </w:pPr>
    </w:p>
    <w:p w14:paraId="2F4D6138" w14:textId="49AE678E" w:rsidR="001F44F3" w:rsidRPr="003A6465" w:rsidRDefault="001F44F3" w:rsidP="008B5B26">
      <w:pPr>
        <w:autoSpaceDE w:val="0"/>
        <w:autoSpaceDN w:val="0"/>
        <w:adjustRightInd w:val="0"/>
        <w:ind w:left="360"/>
        <w:rPr>
          <w:b/>
          <w:i/>
          <w:iCs/>
        </w:rPr>
      </w:pPr>
      <w:r w:rsidRPr="003A6465">
        <w:rPr>
          <w:b/>
          <w:color w:val="222222"/>
          <w:shd w:val="clear" w:color="auto" w:fill="FFFFFF"/>
        </w:rPr>
        <w:t>We have now adjusted this sentence to read "preliminary model parameters were obtained by fitting the models to data from [withheld due to double-</w:t>
      </w:r>
      <w:proofErr w:type="gramStart"/>
      <w:r w:rsidRPr="003A6465">
        <w:rPr>
          <w:b/>
          <w:color w:val="222222"/>
          <w:shd w:val="clear" w:color="auto" w:fill="FFFFFF"/>
        </w:rPr>
        <w:t>blinding]...</w:t>
      </w:r>
      <w:proofErr w:type="gramEnd"/>
      <w:r w:rsidRPr="003A6465">
        <w:rPr>
          <w:b/>
          <w:color w:val="222222"/>
          <w:shd w:val="clear" w:color="auto" w:fill="FFFFFF"/>
        </w:rPr>
        <w:t xml:space="preserve">" We plan on replacing this placeholder with the citation to the study once the Stage 1 submission is accepted. We further plan to report the model fits to these data in a figure either in the main manuscript or supplemental material. </w:t>
      </w:r>
    </w:p>
    <w:p w14:paraId="5A2F91ED" w14:textId="77777777" w:rsidR="00880452" w:rsidRPr="00A5757F" w:rsidRDefault="00880452" w:rsidP="00427F6B">
      <w:pPr>
        <w:autoSpaceDE w:val="0"/>
        <w:autoSpaceDN w:val="0"/>
        <w:adjustRightInd w:val="0"/>
      </w:pPr>
    </w:p>
    <w:p w14:paraId="6DFE1127"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What about the aftereffects for these two conditions? </w:t>
      </w:r>
    </w:p>
    <w:p w14:paraId="46E50020" w14:textId="77777777" w:rsidR="00880452" w:rsidRPr="00A5757F" w:rsidRDefault="00880452" w:rsidP="008B5B26">
      <w:pPr>
        <w:autoSpaceDE w:val="0"/>
        <w:autoSpaceDN w:val="0"/>
        <w:adjustRightInd w:val="0"/>
        <w:ind w:left="360"/>
      </w:pPr>
    </w:p>
    <w:p w14:paraId="5A42A84F" w14:textId="5845331E" w:rsidR="00880452" w:rsidRPr="003A6465" w:rsidRDefault="003A6465" w:rsidP="008B5B26">
      <w:pPr>
        <w:autoSpaceDE w:val="0"/>
        <w:autoSpaceDN w:val="0"/>
        <w:adjustRightInd w:val="0"/>
        <w:ind w:left="360"/>
        <w:rPr>
          <w:b/>
          <w:iCs/>
        </w:rPr>
      </w:pPr>
      <w:ins w:id="452" w:author="Hyosub Kim" w:date="2020-08-26T13:50:00Z">
        <w:r>
          <w:rPr>
            <w:b/>
            <w:iCs/>
          </w:rPr>
          <w:t xml:space="preserve">We now provide the aftereffect data as noted </w:t>
        </w:r>
      </w:ins>
      <w:del w:id="453" w:author="Hyosub Kim" w:date="2020-08-26T13:50:00Z">
        <w:r w:rsidR="0071221D" w:rsidRPr="003A6465" w:rsidDel="003A6465">
          <w:rPr>
            <w:b/>
            <w:iCs/>
          </w:rPr>
          <w:delText>Please refer to</w:delText>
        </w:r>
      </w:del>
      <w:ins w:id="454" w:author="Hyosub Kim" w:date="2020-08-26T13:50:00Z">
        <w:r>
          <w:rPr>
            <w:b/>
            <w:iCs/>
          </w:rPr>
          <w:t>in</w:t>
        </w:r>
      </w:ins>
      <w:r w:rsidR="0071221D" w:rsidRPr="003A6465">
        <w:rPr>
          <w:b/>
          <w:iCs/>
        </w:rPr>
        <w:t xml:space="preserve"> our response to the main request. </w:t>
      </w:r>
    </w:p>
    <w:p w14:paraId="4A3FD2FD" w14:textId="77777777" w:rsidR="00880452" w:rsidRPr="00A5757F" w:rsidRDefault="00880452" w:rsidP="008B5B26">
      <w:pPr>
        <w:autoSpaceDE w:val="0"/>
        <w:autoSpaceDN w:val="0"/>
        <w:adjustRightInd w:val="0"/>
        <w:ind w:left="360"/>
      </w:pPr>
    </w:p>
    <w:p w14:paraId="0D8E0A28" w14:textId="77777777" w:rsidR="00880452" w:rsidRPr="00A5757F" w:rsidRDefault="00880452" w:rsidP="008B5B26">
      <w:pPr>
        <w:pStyle w:val="ListParagraph"/>
        <w:numPr>
          <w:ilvl w:val="0"/>
          <w:numId w:val="1"/>
        </w:numPr>
        <w:autoSpaceDE w:val="0"/>
        <w:autoSpaceDN w:val="0"/>
        <w:adjustRightInd w:val="0"/>
        <w:ind w:left="360"/>
      </w:pPr>
      <w:r w:rsidRPr="00A5757F">
        <w:rPr>
          <w:color w:val="000000"/>
        </w:rPr>
        <w:t xml:space="preserve">While this is a stage 1 submission for a registered report in </w:t>
      </w:r>
      <w:proofErr w:type="spellStart"/>
      <w:r w:rsidRPr="00A5757F">
        <w:rPr>
          <w:color w:val="000000"/>
        </w:rPr>
        <w:t>eNeuro</w:t>
      </w:r>
      <w:proofErr w:type="spellEnd"/>
      <w:r w:rsidRPr="00A5757F">
        <w:rPr>
          <w:color w:val="000000"/>
        </w:rPr>
        <w:t xml:space="preserve">, the manuscript is not ready for publication. I suggest that authors include preliminary data of the aftereffects. Since as of now, it is quite challenging to evaluate the merit of the proposed theories.  </w:t>
      </w:r>
    </w:p>
    <w:p w14:paraId="1D2856A2" w14:textId="23F51780" w:rsidR="00880452" w:rsidRDefault="00880452" w:rsidP="003E47E9">
      <w:pPr>
        <w:autoSpaceDE w:val="0"/>
        <w:autoSpaceDN w:val="0"/>
        <w:adjustRightInd w:val="0"/>
        <w:rPr>
          <w:color w:val="000000"/>
        </w:rPr>
      </w:pPr>
    </w:p>
    <w:p w14:paraId="5FB74F60" w14:textId="7350A608" w:rsidR="0071221D" w:rsidRPr="003A6465" w:rsidDel="003A6465" w:rsidRDefault="003A6465" w:rsidP="0071221D">
      <w:pPr>
        <w:autoSpaceDE w:val="0"/>
        <w:autoSpaceDN w:val="0"/>
        <w:adjustRightInd w:val="0"/>
        <w:ind w:left="360"/>
        <w:rPr>
          <w:del w:id="455" w:author="Hyosub Kim" w:date="2020-08-26T13:51:00Z"/>
          <w:b/>
          <w:iCs/>
        </w:rPr>
      </w:pPr>
      <w:ins w:id="456" w:author="Hyosub Kim" w:date="2020-08-26T13:51:00Z">
        <w:r>
          <w:rPr>
            <w:b/>
            <w:iCs/>
          </w:rPr>
          <w:t xml:space="preserve">As stated above, we now provide pilot data of the aftereffects. </w:t>
        </w:r>
      </w:ins>
      <w:ins w:id="457" w:author="Hyosub Kim" w:date="2020-08-26T13:53:00Z">
        <w:r>
          <w:rPr>
            <w:b/>
            <w:iCs/>
          </w:rPr>
          <w:t>W</w:t>
        </w:r>
      </w:ins>
      <w:ins w:id="458" w:author="Hyosub Kim" w:date="2020-08-26T13:52:00Z">
        <w:r>
          <w:rPr>
            <w:b/>
            <w:iCs/>
          </w:rPr>
          <w:t>e</w:t>
        </w:r>
      </w:ins>
      <w:ins w:id="459" w:author="Hyosub Kim" w:date="2020-08-26T13:51:00Z">
        <w:r>
          <w:rPr>
            <w:b/>
            <w:iCs/>
          </w:rPr>
          <w:t xml:space="preserve"> </w:t>
        </w:r>
      </w:ins>
      <w:ins w:id="460" w:author="Hyosub Kim" w:date="2020-08-26T13:52:00Z">
        <w:r>
          <w:rPr>
            <w:b/>
            <w:iCs/>
          </w:rPr>
          <w:t>believe</w:t>
        </w:r>
      </w:ins>
      <w:ins w:id="461" w:author="Hyosub Kim" w:date="2020-08-26T13:51:00Z">
        <w:r>
          <w:rPr>
            <w:b/>
            <w:iCs/>
          </w:rPr>
          <w:t xml:space="preserve"> that the changes </w:t>
        </w:r>
      </w:ins>
      <w:ins w:id="462" w:author="Hyosub Kim" w:date="2020-08-26T13:52:00Z">
        <w:r>
          <w:rPr>
            <w:b/>
            <w:iCs/>
          </w:rPr>
          <w:t xml:space="preserve">we have </w:t>
        </w:r>
      </w:ins>
      <w:ins w:id="463" w:author="Hyosub Kim" w:date="2020-08-26T13:51:00Z">
        <w:r>
          <w:rPr>
            <w:b/>
            <w:iCs/>
          </w:rPr>
          <w:t>made in response to the review</w:t>
        </w:r>
      </w:ins>
      <w:ins w:id="464" w:author="Hyosub Kim" w:date="2020-08-26T13:52:00Z">
        <w:r>
          <w:rPr>
            <w:b/>
            <w:iCs/>
          </w:rPr>
          <w:t xml:space="preserve">er’s requests and comments have </w:t>
        </w:r>
        <w:r>
          <w:rPr>
            <w:b/>
            <w:iCs/>
          </w:rPr>
          <w:lastRenderedPageBreak/>
          <w:t>substantially improved this Stage 1 Report</w:t>
        </w:r>
      </w:ins>
      <w:ins w:id="465" w:author="Hyosub Kim" w:date="2020-08-26T13:53:00Z">
        <w:r>
          <w:rPr>
            <w:b/>
            <w:iCs/>
          </w:rPr>
          <w:t xml:space="preserve">, and we hope the reviewer now views it as acceptable for publication. </w:t>
        </w:r>
      </w:ins>
      <w:del w:id="466" w:author="Hyosub Kim" w:date="2020-08-26T13:51:00Z">
        <w:r w:rsidR="0071221D" w:rsidRPr="003A6465" w:rsidDel="003A6465">
          <w:rPr>
            <w:b/>
            <w:iCs/>
          </w:rPr>
          <w:delText xml:space="preserve">Please refer to our response to the main request. </w:delText>
        </w:r>
      </w:del>
    </w:p>
    <w:p w14:paraId="4B148256" w14:textId="77777777" w:rsidR="00880452" w:rsidRPr="00A5757F" w:rsidRDefault="00880452" w:rsidP="00DA2C46"/>
    <w:p w14:paraId="2E9E8229" w14:textId="273A5027" w:rsidR="009530CB" w:rsidRDefault="009530CB" w:rsidP="00294632">
      <w:pPr>
        <w:ind w:left="360"/>
        <w:rPr>
          <w:b/>
          <w:bCs/>
        </w:rPr>
      </w:pPr>
    </w:p>
    <w:p w14:paraId="3CD289CD" w14:textId="77777777" w:rsidR="009530CB" w:rsidRPr="00A5757F" w:rsidRDefault="009530CB" w:rsidP="009530CB">
      <w:pPr>
        <w:rPr>
          <w:b/>
          <w:bCs/>
        </w:rPr>
      </w:pPr>
      <w:r w:rsidRPr="00A5757F">
        <w:rPr>
          <w:b/>
          <w:bCs/>
        </w:rPr>
        <w:t xml:space="preserve">Reviewer #2: </w:t>
      </w:r>
    </w:p>
    <w:p w14:paraId="73FD5836" w14:textId="77777777" w:rsidR="009530CB" w:rsidRDefault="009530CB" w:rsidP="009530CB">
      <w:pPr>
        <w:rPr>
          <w:rFonts w:eastAsia="Times New Roman"/>
          <w:color w:val="000000"/>
          <w:shd w:val="clear" w:color="auto" w:fill="FFFFFF"/>
        </w:rPr>
      </w:pPr>
      <w:r w:rsidRPr="00A5757F">
        <w:rPr>
          <w:rFonts w:eastAsia="Times New Roman"/>
          <w:color w:val="000000"/>
          <w:shd w:val="clear" w:color="auto" w:fill="FFFFFF"/>
        </w:rPr>
        <w:t>This is a well written stage 1 registered report that proposes a design to test whether and how movement variability (here variability in step asymmetry) affects a form of use dependent locomotor learning. The paper largely relies on a behavioral paradigm that was described in a recent article by Wood et al. 2020 and two different computational models. The two models are shown to respond differently to increased variability-one is a use dependent model with a strategic component added on, and the other is a Bayesian model.</w:t>
      </w:r>
      <w:r w:rsidRPr="00A5757F">
        <w:rPr>
          <w:rFonts w:eastAsia="Times New Roman"/>
          <w:color w:val="000000"/>
        </w:rPr>
        <w:br/>
      </w:r>
      <w:r w:rsidRPr="00A5757F">
        <w:rPr>
          <w:rFonts w:eastAsia="Times New Roman"/>
          <w:color w:val="000000"/>
        </w:rPr>
        <w:br/>
      </w:r>
      <w:r w:rsidRPr="00A5757F">
        <w:rPr>
          <w:rFonts w:eastAsia="Times New Roman"/>
          <w:color w:val="000000"/>
          <w:shd w:val="clear" w:color="auto" w:fill="FFFFFF"/>
        </w:rPr>
        <w:t>I have no major concerns about the hypothesis being tested-- it is interesting and timely. However, there are a few things that would be worth thinking through a bit more, or justifying a bit better, within the design.</w:t>
      </w:r>
    </w:p>
    <w:p w14:paraId="592DFF2F" w14:textId="77777777" w:rsidR="009530CB" w:rsidRDefault="009530CB" w:rsidP="009530CB">
      <w:pPr>
        <w:rPr>
          <w:rFonts w:eastAsia="Times New Roman"/>
          <w:color w:val="000000"/>
          <w:shd w:val="clear" w:color="auto" w:fill="FFFFFF"/>
        </w:rPr>
      </w:pPr>
    </w:p>
    <w:p w14:paraId="54A399BF" w14:textId="77777777" w:rsidR="009530CB" w:rsidRPr="00C00109" w:rsidRDefault="009530CB" w:rsidP="009530CB">
      <w:pPr>
        <w:rPr>
          <w:rFonts w:eastAsia="Times New Roman"/>
          <w:b/>
          <w:iCs/>
          <w:color w:val="000000"/>
          <w:shd w:val="clear" w:color="auto" w:fill="FFFFFF"/>
        </w:rPr>
      </w:pPr>
      <w:r>
        <w:rPr>
          <w:rFonts w:eastAsia="Times New Roman"/>
          <w:b/>
          <w:iCs/>
          <w:color w:val="000000"/>
          <w:shd w:val="clear" w:color="auto" w:fill="FFFFFF"/>
        </w:rPr>
        <w:t>Thank you</w:t>
      </w:r>
      <w:r w:rsidRPr="00C00109">
        <w:rPr>
          <w:rFonts w:eastAsia="Times New Roman"/>
          <w:b/>
          <w:iCs/>
          <w:color w:val="000000"/>
          <w:shd w:val="clear" w:color="auto" w:fill="FFFFFF"/>
        </w:rPr>
        <w:t xml:space="preserve"> for the</w:t>
      </w:r>
      <w:r>
        <w:rPr>
          <w:rFonts w:eastAsia="Times New Roman"/>
          <w:b/>
          <w:iCs/>
          <w:color w:val="000000"/>
          <w:shd w:val="clear" w:color="auto" w:fill="FFFFFF"/>
        </w:rPr>
        <w:t xml:space="preserve"> kind and</w:t>
      </w:r>
      <w:r w:rsidRPr="00C00109">
        <w:rPr>
          <w:rFonts w:eastAsia="Times New Roman"/>
          <w:b/>
          <w:iCs/>
          <w:color w:val="000000"/>
          <w:shd w:val="clear" w:color="auto" w:fill="FFFFFF"/>
        </w:rPr>
        <w:t xml:space="preserve"> encouraging words regarding our study.</w:t>
      </w:r>
      <w:r>
        <w:rPr>
          <w:rFonts w:eastAsia="Times New Roman"/>
          <w:b/>
          <w:iCs/>
          <w:color w:val="000000"/>
          <w:shd w:val="clear" w:color="auto" w:fill="FFFFFF"/>
        </w:rPr>
        <w:t xml:space="preserve"> </w:t>
      </w:r>
    </w:p>
    <w:p w14:paraId="234E0EE7" w14:textId="77777777" w:rsidR="009530CB" w:rsidRDefault="009530CB" w:rsidP="009530CB">
      <w:pPr>
        <w:rPr>
          <w:rFonts w:eastAsia="Times New Roman"/>
          <w:color w:val="000000"/>
          <w:shd w:val="clear" w:color="auto" w:fill="FFFFFF"/>
        </w:rPr>
      </w:pPr>
    </w:p>
    <w:p w14:paraId="049E7795"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The Wood et al. 2020 paradigm used a gradual introduction of a perturbation during learning and the experimental design proposed here uses an abrupt change during learning. These can result in different after-effects in other types of motor learning paradigms for walking (e.g. adaptation). Are there reasons to think that these types of perturbations would be equivalent in this use-dependent experiment? This may influence the power analysis since it is being done using gradual learning data and applied to abrupt conditions. It might not be a problem, but it seems worth thinking about.</w:t>
      </w:r>
    </w:p>
    <w:p w14:paraId="4E5E436E" w14:textId="77777777" w:rsidR="009530CB" w:rsidRPr="00A5757F" w:rsidRDefault="009530CB" w:rsidP="009530CB">
      <w:pPr>
        <w:ind w:left="360"/>
        <w:rPr>
          <w:rFonts w:eastAsia="Times New Roman"/>
          <w:color w:val="000000"/>
          <w:shd w:val="clear" w:color="auto" w:fill="FFFFFF"/>
        </w:rPr>
      </w:pPr>
    </w:p>
    <w:p w14:paraId="114DA490" w14:textId="77777777"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brings up an important point. We failed to mention in our original submission that, for the power analysis, the aftereffect magnitudes are based on the Washout phase from Wood et al. (2020), which was performed after a 5-minute abrupt (not gradual) learning phase. Therefore, we do not believe that the fact the first learning phase during Wood et al. was initiated gradually would affect the power analysis in the current proposed behavioral experiment. </w:t>
      </w:r>
      <w:commentRangeStart w:id="467"/>
      <w:r>
        <w:rPr>
          <w:rFonts w:eastAsia="Times New Roman"/>
          <w:b/>
          <w:iCs/>
          <w:color w:val="000000"/>
          <w:shd w:val="clear" w:color="auto" w:fill="FFFFFF"/>
        </w:rPr>
        <w:t>However, we appreciate the reviewer’s point and would, in the future, like to explore this question of gradual versus abrupt perturbations. Interestingly, we suspect that the proposed study and the modeling results will provide some insight into whether the way in which a perturbation is introduced could influence later after effects—e.g., if variability impacts use-dependent aftereffects, then, depending on the duration of the peak perturbation, we suspect that a gradual perturbation may in some cases not be as effective as an abrupt one.</w:t>
      </w:r>
      <w:commentRangeEnd w:id="467"/>
      <w:r>
        <w:rPr>
          <w:rStyle w:val="CommentReference"/>
        </w:rPr>
        <w:commentReference w:id="467"/>
      </w:r>
    </w:p>
    <w:p w14:paraId="6AAED45E" w14:textId="77777777" w:rsidR="009530CB" w:rsidRDefault="009530CB" w:rsidP="009530CB">
      <w:pPr>
        <w:ind w:left="360"/>
        <w:rPr>
          <w:rFonts w:eastAsia="Times New Roman"/>
          <w:color w:val="000000"/>
        </w:rPr>
      </w:pPr>
    </w:p>
    <w:p w14:paraId="501612D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D90AF2">
        <w:rPr>
          <w:rFonts w:eastAsia="Times New Roman"/>
          <w:color w:val="000000"/>
          <w:shd w:val="clear" w:color="auto" w:fill="FFFFFF"/>
        </w:rPr>
        <w:t>I also assume</w:t>
      </w:r>
      <w:r w:rsidRPr="00C21A3D">
        <w:rPr>
          <w:rFonts w:eastAsia="Times New Roman"/>
          <w:color w:val="000000"/>
          <w:shd w:val="clear" w:color="auto" w:fill="FFFFFF"/>
        </w:rPr>
        <w:t xml:space="preserve"> that you switched to an abrupt change so that the model fitting would include both adaptation and de-adaptation. You state that you will model individual subject data, which is appropriate, but I am not clear why you will model all three conditions combined? Wouldn't it be a stronger test if you model one condition for each subject (e.g. the high variability condition where you expect the greatest differences) and then see how those model parameters apply to the other conditions? Can you clarify?</w:t>
      </w:r>
    </w:p>
    <w:p w14:paraId="79DE4D4C" w14:textId="77777777" w:rsidR="009530CB" w:rsidRPr="00A5757F" w:rsidRDefault="009530CB" w:rsidP="009530CB">
      <w:pPr>
        <w:ind w:left="360"/>
        <w:rPr>
          <w:rFonts w:eastAsia="Times New Roman"/>
          <w:color w:val="000000"/>
          <w:shd w:val="clear" w:color="auto" w:fill="FFFFFF"/>
        </w:rPr>
      </w:pPr>
    </w:p>
    <w:p w14:paraId="60485278" w14:textId="77777777"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We thank the reviewer for this thoughtful comment. Switching from a gradual to an abrupt paradigm was mainly so that we could systematically vary the targets over a wide, but still achievable range of step asymmetries. </w:t>
      </w:r>
      <w:commentRangeStart w:id="468"/>
      <w:r w:rsidRPr="00C00109">
        <w:rPr>
          <w:rFonts w:eastAsia="Times New Roman"/>
          <w:b/>
          <w:iCs/>
          <w:color w:val="000000"/>
          <w:shd w:val="clear" w:color="auto" w:fill="FFFFFF"/>
        </w:rPr>
        <w:t xml:space="preserve">A gradual Learning phase would constrain the amount of target variability we could provide. </w:t>
      </w:r>
      <w:commentRangeEnd w:id="468"/>
      <w:r>
        <w:rPr>
          <w:rStyle w:val="CommentReference"/>
        </w:rPr>
        <w:commentReference w:id="468"/>
      </w:r>
      <w:r>
        <w:rPr>
          <w:rFonts w:eastAsia="Times New Roman"/>
          <w:b/>
          <w:iCs/>
          <w:color w:val="000000"/>
          <w:shd w:val="clear" w:color="auto" w:fill="FFFFFF"/>
        </w:rPr>
        <w:t>As</w:t>
      </w:r>
      <w:r w:rsidRPr="00C00109">
        <w:rPr>
          <w:rFonts w:eastAsia="Times New Roman"/>
          <w:b/>
          <w:iCs/>
          <w:color w:val="000000"/>
          <w:shd w:val="clear" w:color="auto" w:fill="FFFFFF"/>
        </w:rPr>
        <w:t xml:space="preserve"> learning </w:t>
      </w:r>
      <w:r>
        <w:rPr>
          <w:rFonts w:eastAsia="Times New Roman"/>
          <w:b/>
          <w:iCs/>
          <w:color w:val="000000"/>
          <w:shd w:val="clear" w:color="auto" w:fill="FFFFFF"/>
        </w:rPr>
        <w:t>during</w:t>
      </w:r>
      <w:r w:rsidRPr="00C00109">
        <w:rPr>
          <w:rFonts w:eastAsia="Times New Roman"/>
          <w:b/>
          <w:iCs/>
          <w:color w:val="000000"/>
          <w:shd w:val="clear" w:color="auto" w:fill="FFFFFF"/>
        </w:rPr>
        <w:t xml:space="preserve"> this paradigm is primarily strategic (see the response to R1 comment 1) so observing the </w:t>
      </w:r>
      <w:r w:rsidRPr="00C00109">
        <w:rPr>
          <w:rFonts w:eastAsia="Times New Roman"/>
          <w:b/>
          <w:iCs/>
          <w:color w:val="000000"/>
          <w:shd w:val="clear" w:color="auto" w:fill="FFFFFF"/>
        </w:rPr>
        <w:lastRenderedPageBreak/>
        <w:t xml:space="preserve">learning process itself (beyond the behavior following the targets reasonably well) is not our primary goal. </w:t>
      </w:r>
    </w:p>
    <w:p w14:paraId="5190BB28" w14:textId="77777777" w:rsidR="009530CB" w:rsidRPr="00C00109" w:rsidRDefault="009530CB" w:rsidP="009530CB">
      <w:pPr>
        <w:ind w:left="360"/>
        <w:rPr>
          <w:rFonts w:eastAsia="Times New Roman"/>
          <w:b/>
          <w:iCs/>
          <w:color w:val="000000"/>
          <w:shd w:val="clear" w:color="auto" w:fill="FFFFFF"/>
        </w:rPr>
      </w:pPr>
    </w:p>
    <w:p w14:paraId="3868C725" w14:textId="56CC734E" w:rsidR="009530CB" w:rsidRPr="00C00109" w:rsidRDefault="009530CB" w:rsidP="009530CB">
      <w:pPr>
        <w:ind w:left="360"/>
        <w:rPr>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why we are choosing to fit the models to all three conditions combined</w:t>
      </w:r>
      <w:r>
        <w:rPr>
          <w:rFonts w:eastAsia="Times New Roman"/>
          <w:b/>
          <w:iCs/>
          <w:color w:val="000000"/>
          <w:shd w:val="clear" w:color="auto" w:fill="FFFFFF"/>
        </w:rPr>
        <w:t>, your suggestion was one we had considered.</w:t>
      </w:r>
      <w:r w:rsidRPr="00C00109">
        <w:rPr>
          <w:rFonts w:eastAsia="Times New Roman"/>
          <w:b/>
          <w:iCs/>
          <w:color w:val="000000"/>
          <w:shd w:val="clear" w:color="auto" w:fill="FFFFFF"/>
        </w:rPr>
        <w:t xml:space="preserve"> </w:t>
      </w:r>
      <w:r>
        <w:rPr>
          <w:rFonts w:eastAsia="Times New Roman"/>
          <w:b/>
          <w:iCs/>
          <w:color w:val="000000"/>
          <w:shd w:val="clear" w:color="auto" w:fill="FFFFFF"/>
        </w:rPr>
        <w:t>However, we concluded that fitting</w:t>
      </w:r>
      <w:r w:rsidRPr="00C00109">
        <w:rPr>
          <w:rFonts w:eastAsia="Times New Roman"/>
          <w:b/>
          <w:iCs/>
          <w:color w:val="000000"/>
          <w:shd w:val="clear" w:color="auto" w:fill="FFFFFF"/>
        </w:rPr>
        <w:t xml:space="preserve"> all three conditions </w:t>
      </w:r>
      <w:r>
        <w:rPr>
          <w:rFonts w:eastAsia="Times New Roman"/>
          <w:b/>
          <w:iCs/>
          <w:color w:val="000000"/>
          <w:shd w:val="clear" w:color="auto" w:fill="FFFFFF"/>
        </w:rPr>
        <w:t>at once</w:t>
      </w:r>
      <w:r w:rsidRPr="00C00109">
        <w:rPr>
          <w:rFonts w:eastAsia="Times New Roman"/>
          <w:b/>
          <w:iCs/>
          <w:color w:val="000000"/>
          <w:shd w:val="clear" w:color="auto" w:fill="FFFFFF"/>
        </w:rPr>
        <w:t xml:space="preserve"> </w:t>
      </w:r>
      <w:r>
        <w:rPr>
          <w:rFonts w:eastAsia="Times New Roman"/>
          <w:b/>
          <w:iCs/>
          <w:color w:val="000000"/>
          <w:shd w:val="clear" w:color="auto" w:fill="FFFFFF"/>
        </w:rPr>
        <w:t xml:space="preserve">was best </w:t>
      </w:r>
      <w:r w:rsidRPr="00C00109">
        <w:rPr>
          <w:rFonts w:eastAsia="Times New Roman"/>
          <w:b/>
          <w:iCs/>
          <w:color w:val="000000"/>
          <w:shd w:val="clear" w:color="auto" w:fill="FFFFFF"/>
        </w:rPr>
        <w:t xml:space="preserve">because we </w:t>
      </w:r>
      <w:r>
        <w:rPr>
          <w:rFonts w:eastAsia="Times New Roman"/>
          <w:b/>
          <w:iCs/>
          <w:color w:val="000000"/>
          <w:shd w:val="clear" w:color="auto" w:fill="FFFFFF"/>
        </w:rPr>
        <w:t>feared</w:t>
      </w:r>
      <w:r w:rsidRPr="00C00109">
        <w:rPr>
          <w:rFonts w:eastAsia="Times New Roman"/>
          <w:b/>
          <w:iCs/>
          <w:color w:val="000000"/>
          <w:shd w:val="clear" w:color="auto" w:fill="FFFFFF"/>
        </w:rPr>
        <w:t xml:space="preserve"> that </w:t>
      </w:r>
      <w:r>
        <w:rPr>
          <w:rFonts w:eastAsia="Times New Roman"/>
          <w:b/>
          <w:iCs/>
          <w:color w:val="000000"/>
          <w:shd w:val="clear" w:color="auto" w:fill="FFFFFF"/>
        </w:rPr>
        <w:t>fitting</w:t>
      </w:r>
      <w:r w:rsidRPr="00C00109">
        <w:rPr>
          <w:rFonts w:eastAsia="Times New Roman"/>
          <w:b/>
          <w:iCs/>
          <w:color w:val="000000"/>
          <w:shd w:val="clear" w:color="auto" w:fill="FFFFFF"/>
        </w:rPr>
        <w:t xml:space="preserve"> a reference condition </w:t>
      </w:r>
      <w:r>
        <w:rPr>
          <w:rFonts w:eastAsia="Times New Roman"/>
          <w:b/>
          <w:iCs/>
          <w:color w:val="000000"/>
          <w:shd w:val="clear" w:color="auto" w:fill="FFFFFF"/>
        </w:rPr>
        <w:t>c</w:t>
      </w:r>
      <w:r w:rsidRPr="00C00109">
        <w:rPr>
          <w:rFonts w:eastAsia="Times New Roman"/>
          <w:b/>
          <w:iCs/>
          <w:color w:val="000000"/>
          <w:shd w:val="clear" w:color="auto" w:fill="FFFFFF"/>
        </w:rPr>
        <w:t xml:space="preserve">ould unduly </w:t>
      </w:r>
      <w:r>
        <w:rPr>
          <w:rFonts w:eastAsia="Times New Roman"/>
          <w:b/>
          <w:iCs/>
          <w:color w:val="000000"/>
          <w:shd w:val="clear" w:color="auto" w:fill="FFFFFF"/>
        </w:rPr>
        <w:t>privilege</w:t>
      </w:r>
      <w:r w:rsidRPr="00C00109">
        <w:rPr>
          <w:rFonts w:eastAsia="Times New Roman"/>
          <w:b/>
          <w:iCs/>
          <w:color w:val="000000"/>
          <w:shd w:val="clear" w:color="auto" w:fill="FFFFFF"/>
        </w:rPr>
        <w:t xml:space="preserve"> that condition. </w:t>
      </w:r>
      <w:r>
        <w:rPr>
          <w:rFonts w:eastAsia="Times New Roman"/>
          <w:b/>
          <w:iCs/>
          <w:color w:val="000000"/>
          <w:shd w:val="clear" w:color="auto" w:fill="FFFFFF"/>
        </w:rPr>
        <w:t xml:space="preserve">For instance, on one hand, we could argue that the High Variability condition is the most discriminative test of the two models and therefore fit that condition </w:t>
      </w:r>
      <w:r w:rsidR="001B3AFA">
        <w:rPr>
          <w:rFonts w:eastAsia="Times New Roman"/>
          <w:b/>
          <w:iCs/>
          <w:color w:val="000000"/>
          <w:shd w:val="clear" w:color="auto" w:fill="FFFFFF"/>
        </w:rPr>
        <w:t>first; but</w:t>
      </w:r>
      <w:r>
        <w:rPr>
          <w:rFonts w:eastAsia="Times New Roman"/>
          <w:b/>
          <w:iCs/>
          <w:color w:val="000000"/>
          <w:shd w:val="clear" w:color="auto" w:fill="FFFFFF"/>
        </w:rPr>
        <w:t xml:space="preserve"> one could </w:t>
      </w:r>
      <w:r w:rsidR="001B3AFA">
        <w:rPr>
          <w:rFonts w:eastAsia="Times New Roman"/>
          <w:b/>
          <w:iCs/>
          <w:color w:val="000000"/>
          <w:shd w:val="clear" w:color="auto" w:fill="FFFFFF"/>
        </w:rPr>
        <w:t xml:space="preserve">alternatively </w:t>
      </w:r>
      <w:r>
        <w:rPr>
          <w:rFonts w:eastAsia="Times New Roman"/>
          <w:b/>
          <w:iCs/>
          <w:color w:val="000000"/>
          <w:shd w:val="clear" w:color="auto" w:fill="FFFFFF"/>
        </w:rPr>
        <w:t>argue that the Consistent condition is the most standard means to induce use-dependent learning of the three, and therefore, we should fit that condition first</w:t>
      </w:r>
      <w:r w:rsidR="00703A14">
        <w:rPr>
          <w:rFonts w:eastAsia="Times New Roman"/>
          <w:b/>
          <w:iCs/>
          <w:color w:val="000000"/>
          <w:shd w:val="clear" w:color="auto" w:fill="FFFFFF"/>
        </w:rPr>
        <w:t xml:space="preserve"> since it may induce the most use-dependent learning</w:t>
      </w:r>
      <w:r>
        <w:rPr>
          <w:rFonts w:eastAsia="Times New Roman"/>
          <w:b/>
          <w:iCs/>
          <w:color w:val="000000"/>
          <w:shd w:val="clear" w:color="auto" w:fill="FFFFFF"/>
        </w:rPr>
        <w:t xml:space="preserve">. Thus, in order to avoid a potential risk of bias, </w:t>
      </w:r>
      <w:r w:rsidRPr="00C00109">
        <w:rPr>
          <w:rFonts w:eastAsia="Times New Roman"/>
          <w:b/>
          <w:iCs/>
          <w:color w:val="000000"/>
          <w:shd w:val="clear" w:color="auto" w:fill="FFFFFF"/>
        </w:rPr>
        <w:t xml:space="preserve">we decided to </w:t>
      </w:r>
      <w:r>
        <w:rPr>
          <w:rFonts w:eastAsia="Times New Roman"/>
          <w:b/>
          <w:iCs/>
          <w:color w:val="000000"/>
          <w:shd w:val="clear" w:color="auto" w:fill="FFFFFF"/>
        </w:rPr>
        <w:t>use the simultaneous fitting procedure.</w:t>
      </w:r>
      <w:r w:rsidRPr="00C00109">
        <w:rPr>
          <w:rFonts w:eastAsia="Times New Roman"/>
          <w:b/>
          <w:iCs/>
          <w:color w:val="000000"/>
          <w:shd w:val="clear" w:color="auto" w:fill="FFFFFF"/>
        </w:rPr>
        <w:t xml:space="preserve"> </w:t>
      </w:r>
      <w:r>
        <w:rPr>
          <w:rFonts w:eastAsia="Times New Roman"/>
          <w:b/>
          <w:iCs/>
          <w:color w:val="000000"/>
          <w:shd w:val="clear" w:color="auto" w:fill="FFFFFF"/>
        </w:rPr>
        <w:t>An additional benefit of this method is that it maximizes the chances for both models to most accurately fit the data; as such, the results of comparing the models this way will, we believe, increase the robustness of our findings in support of one model over the other.</w:t>
      </w:r>
    </w:p>
    <w:p w14:paraId="26ACB993" w14:textId="77777777" w:rsidR="009530CB" w:rsidRDefault="009530CB" w:rsidP="009530CB">
      <w:pPr>
        <w:rPr>
          <w:rFonts w:eastAsia="Times New Roman"/>
          <w:color w:val="000000"/>
        </w:rPr>
      </w:pPr>
    </w:p>
    <w:p w14:paraId="4B57FBCB"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t xml:space="preserve">The use-dependent + strategic model seems to be based on the use-dependent model from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et al. 2010 paper. Correct me if I am wrong, but it adds in an assumption about a strategic component that was not in the </w:t>
      </w:r>
      <w:proofErr w:type="spellStart"/>
      <w:r w:rsidRPr="00C21A3D">
        <w:rPr>
          <w:rFonts w:eastAsia="Times New Roman"/>
          <w:color w:val="000000"/>
          <w:shd w:val="clear" w:color="auto" w:fill="FFFFFF"/>
        </w:rPr>
        <w:t>Diedrichsen</w:t>
      </w:r>
      <w:proofErr w:type="spellEnd"/>
      <w:r w:rsidRPr="00C21A3D">
        <w:rPr>
          <w:rFonts w:eastAsia="Times New Roman"/>
          <w:color w:val="000000"/>
          <w:shd w:val="clear" w:color="auto" w:fill="FFFFFF"/>
        </w:rPr>
        <w:t xml:space="preserve"> paper-namely that there is a retention factor for the strategy that is assumed to be used from one stride to the next. I would like some more intuitive justification for the need for the strategy component and for fitting the A parameter. In walking, subjects may easily have time to modify the gait pattern online and hit a target, thus they might only need the C*</w:t>
      </w:r>
      <w:proofErr w:type="spellStart"/>
      <w:r w:rsidRPr="00C21A3D">
        <w:rPr>
          <w:rFonts w:eastAsia="Times New Roman"/>
          <w:color w:val="000000"/>
          <w:shd w:val="clear" w:color="auto" w:fill="FFFFFF"/>
        </w:rPr>
        <w:t>en</w:t>
      </w:r>
      <w:proofErr w:type="spellEnd"/>
      <w:r w:rsidRPr="00C21A3D">
        <w:rPr>
          <w:rFonts w:eastAsia="Times New Roman"/>
          <w:color w:val="000000"/>
          <w:shd w:val="clear" w:color="auto" w:fill="FFFFFF"/>
        </w:rPr>
        <w:t xml:space="preserve"> part of that equation. It would be nice to understand the basis for the A*</w:t>
      </w:r>
      <w:proofErr w:type="spellStart"/>
      <w:r w:rsidRPr="00C21A3D">
        <w:rPr>
          <w:rFonts w:eastAsia="Times New Roman"/>
          <w:color w:val="000000"/>
          <w:shd w:val="clear" w:color="auto" w:fill="FFFFFF"/>
        </w:rPr>
        <w:t>sn</w:t>
      </w:r>
      <w:proofErr w:type="spellEnd"/>
      <w:r w:rsidRPr="00C21A3D">
        <w:rPr>
          <w:rFonts w:eastAsia="Times New Roman"/>
          <w:color w:val="000000"/>
          <w:shd w:val="clear" w:color="auto" w:fill="FFFFFF"/>
        </w:rPr>
        <w:t xml:space="preserve"> component. It is not entirely intuitive. Perhaps it just biases the model in the direction of the abrupt perturbation? More explanation would be useful. Perhaps even a plot showing how the different components of the model change as a function of stride, which might help the reader intuit.</w:t>
      </w:r>
    </w:p>
    <w:p w14:paraId="096367DA" w14:textId="77777777" w:rsidR="009530CB" w:rsidRPr="00A5757F" w:rsidRDefault="009530CB" w:rsidP="009530CB">
      <w:pPr>
        <w:ind w:left="360"/>
        <w:rPr>
          <w:rFonts w:eastAsia="Times New Roman"/>
          <w:color w:val="000000"/>
          <w:shd w:val="clear" w:color="auto" w:fill="FFFFFF"/>
        </w:rPr>
      </w:pPr>
    </w:p>
    <w:p w14:paraId="4593C626" w14:textId="1319B8E8" w:rsidR="009530CB" w:rsidRPr="00C00109" w:rsidRDefault="009530CB" w:rsidP="009530CB">
      <w:pPr>
        <w:ind w:left="360"/>
        <w:rPr>
          <w:rFonts w:eastAsia="Times New Roman"/>
          <w:b/>
          <w:iCs/>
          <w:color w:val="000000"/>
          <w:shd w:val="clear" w:color="auto" w:fill="FFFFFF"/>
        </w:rPr>
      </w:pPr>
      <w:r w:rsidRPr="00C00109">
        <w:rPr>
          <w:rFonts w:eastAsia="Times New Roman"/>
          <w:b/>
          <w:iCs/>
          <w:color w:val="000000"/>
          <w:shd w:val="clear" w:color="auto" w:fill="FFFFFF"/>
        </w:rPr>
        <w:t xml:space="preserve">The reviewer is correct </w:t>
      </w:r>
      <w:r w:rsidR="00703A14">
        <w:rPr>
          <w:rFonts w:eastAsia="Times New Roman"/>
          <w:b/>
          <w:iCs/>
          <w:color w:val="000000"/>
          <w:shd w:val="clear" w:color="auto" w:fill="FFFFFF"/>
        </w:rPr>
        <w:t>regarding</w:t>
      </w:r>
      <w:r w:rsidRPr="00C00109">
        <w:rPr>
          <w:rFonts w:eastAsia="Times New Roman"/>
          <w:b/>
          <w:iCs/>
          <w:color w:val="000000"/>
          <w:shd w:val="clear" w:color="auto" w:fill="FFFFFF"/>
        </w:rPr>
        <w:t xml:space="preserve"> the changes we made to the model from </w:t>
      </w:r>
      <w:proofErr w:type="spellStart"/>
      <w:r w:rsidRPr="00C00109">
        <w:rPr>
          <w:rFonts w:eastAsia="Times New Roman"/>
          <w:b/>
          <w:iCs/>
          <w:color w:val="000000"/>
          <w:shd w:val="clear" w:color="auto" w:fill="FFFFFF"/>
        </w:rPr>
        <w:t>Diedrichsen</w:t>
      </w:r>
      <w:proofErr w:type="spellEnd"/>
      <w:r w:rsidRPr="00C00109">
        <w:rPr>
          <w:rFonts w:eastAsia="Times New Roman"/>
          <w:b/>
          <w:iCs/>
          <w:color w:val="000000"/>
          <w:shd w:val="clear" w:color="auto" w:fill="FFFFFF"/>
        </w:rPr>
        <w:t xml:space="preserve"> et al. We </w:t>
      </w:r>
      <w:proofErr w:type="spellStart"/>
      <w:r w:rsidR="00703A14">
        <w:rPr>
          <w:rFonts w:eastAsia="Times New Roman"/>
          <w:b/>
          <w:iCs/>
          <w:color w:val="000000"/>
          <w:shd w:val="clear" w:color="auto" w:fill="FFFFFF"/>
        </w:rPr>
        <w:t>provde</w:t>
      </w:r>
      <w:proofErr w:type="spellEnd"/>
      <w:r w:rsidR="00703A14">
        <w:rPr>
          <w:rFonts w:eastAsia="Times New Roman"/>
          <w:b/>
          <w:iCs/>
          <w:color w:val="000000"/>
          <w:shd w:val="clear" w:color="auto" w:fill="FFFFFF"/>
        </w:rPr>
        <w:t xml:space="preserve"> a detailed explanation</w:t>
      </w:r>
      <w:r w:rsidRPr="00C00109">
        <w:rPr>
          <w:rFonts w:eastAsia="Times New Roman"/>
          <w:b/>
          <w:iCs/>
          <w:color w:val="000000"/>
          <w:shd w:val="clear" w:color="auto" w:fill="FFFFFF"/>
        </w:rPr>
        <w:t xml:space="preserve"> in our response to R1 comment 1.</w:t>
      </w:r>
      <w:r>
        <w:rPr>
          <w:rFonts w:eastAsia="Times New Roman"/>
          <w:b/>
          <w:iCs/>
          <w:color w:val="000000"/>
          <w:shd w:val="clear" w:color="auto" w:fill="FFFFFF"/>
        </w:rPr>
        <w:t xml:space="preserve"> </w:t>
      </w:r>
      <w:commentRangeStart w:id="469"/>
      <w:proofErr w:type="gramStart"/>
      <w:r>
        <w:rPr>
          <w:rFonts w:eastAsia="Times New Roman"/>
          <w:b/>
          <w:iCs/>
          <w:color w:val="000000"/>
          <w:shd w:val="clear" w:color="auto" w:fill="FFFFFF"/>
        </w:rPr>
        <w:t>Briefly,…</w:t>
      </w:r>
      <w:commentRangeEnd w:id="469"/>
      <w:proofErr w:type="gramEnd"/>
      <w:r>
        <w:rPr>
          <w:rStyle w:val="CommentReference"/>
        </w:rPr>
        <w:commentReference w:id="469"/>
      </w:r>
    </w:p>
    <w:p w14:paraId="5125833C" w14:textId="77777777" w:rsidR="009530CB" w:rsidRPr="00C00109" w:rsidRDefault="009530CB" w:rsidP="009530CB">
      <w:pPr>
        <w:ind w:left="360"/>
        <w:rPr>
          <w:rFonts w:eastAsia="Times New Roman"/>
          <w:b/>
          <w:iCs/>
          <w:color w:val="000000"/>
          <w:shd w:val="clear" w:color="auto" w:fill="FFFFFF"/>
        </w:rPr>
      </w:pPr>
    </w:p>
    <w:p w14:paraId="54715953" w14:textId="77777777" w:rsidR="00B83593" w:rsidRDefault="009530CB" w:rsidP="009530CB">
      <w:pPr>
        <w:ind w:left="360"/>
        <w:rPr>
          <w:ins w:id="470" w:author="Hyosub Kim" w:date="2020-08-26T15:19:00Z"/>
          <w:rFonts w:eastAsia="Times New Roman"/>
          <w:b/>
          <w:iCs/>
          <w:color w:val="000000"/>
          <w:shd w:val="clear" w:color="auto" w:fill="FFFFFF"/>
        </w:rPr>
      </w:pPr>
      <w:r>
        <w:rPr>
          <w:rFonts w:eastAsia="Times New Roman"/>
          <w:b/>
          <w:iCs/>
          <w:color w:val="000000"/>
          <w:shd w:val="clear" w:color="auto" w:fill="FFFFFF"/>
        </w:rPr>
        <w:t xml:space="preserve">We appreciate the reviewer’s concern regarding the intuition behind the different parameters, and </w:t>
      </w:r>
      <w:del w:id="471" w:author="Hyosub Kim" w:date="2020-08-26T15:08:00Z">
        <w:r w:rsidDel="00703A14">
          <w:rPr>
            <w:rFonts w:eastAsia="Times New Roman"/>
            <w:b/>
            <w:iCs/>
            <w:color w:val="000000"/>
            <w:shd w:val="clear" w:color="auto" w:fill="FFFFFF"/>
          </w:rPr>
          <w:delText xml:space="preserve">based on your suggestion, </w:delText>
        </w:r>
        <w:r w:rsidRPr="00C00109" w:rsidDel="00703A14">
          <w:rPr>
            <w:rFonts w:eastAsia="Times New Roman"/>
            <w:b/>
            <w:iCs/>
            <w:color w:val="000000"/>
            <w:shd w:val="clear" w:color="auto" w:fill="FFFFFF"/>
          </w:rPr>
          <w:delText xml:space="preserve">we </w:delText>
        </w:r>
      </w:del>
      <w:r w:rsidRPr="00C00109">
        <w:rPr>
          <w:rFonts w:eastAsia="Times New Roman"/>
          <w:b/>
          <w:iCs/>
          <w:color w:val="000000"/>
          <w:shd w:val="clear" w:color="auto" w:fill="FFFFFF"/>
        </w:rPr>
        <w:t xml:space="preserve">have </w:t>
      </w:r>
      <w:ins w:id="472" w:author="Hyosub Kim" w:date="2020-08-26T15:08:00Z">
        <w:r w:rsidR="00703A14">
          <w:rPr>
            <w:rFonts w:eastAsia="Times New Roman"/>
            <w:b/>
            <w:iCs/>
            <w:color w:val="000000"/>
            <w:shd w:val="clear" w:color="auto" w:fill="FFFFFF"/>
          </w:rPr>
          <w:t xml:space="preserve">now </w:t>
        </w:r>
      </w:ins>
      <w:r w:rsidRPr="00C00109">
        <w:rPr>
          <w:rFonts w:eastAsia="Times New Roman"/>
          <w:b/>
          <w:iCs/>
          <w:color w:val="000000"/>
          <w:shd w:val="clear" w:color="auto" w:fill="FFFFFF"/>
        </w:rPr>
        <w:t xml:space="preserve">included a figure in this response document to demonstrate the different processes fit </w:t>
      </w:r>
      <w:r w:rsidR="00703A14">
        <w:rPr>
          <w:rFonts w:eastAsia="Times New Roman"/>
          <w:b/>
          <w:iCs/>
          <w:color w:val="000000"/>
          <w:shd w:val="clear" w:color="auto" w:fill="FFFFFF"/>
        </w:rPr>
        <w:t>to</w:t>
      </w:r>
      <w:r w:rsidRPr="00C00109">
        <w:rPr>
          <w:rFonts w:eastAsia="Times New Roman"/>
          <w:b/>
          <w:iCs/>
          <w:color w:val="000000"/>
          <w:shd w:val="clear" w:color="auto" w:fill="FFFFFF"/>
        </w:rPr>
        <w:t xml:space="preserve"> individuals from our pilot data. </w:t>
      </w:r>
    </w:p>
    <w:p w14:paraId="1822B9FB" w14:textId="77777777" w:rsidR="00B83593" w:rsidRDefault="00B83593" w:rsidP="009530CB">
      <w:pPr>
        <w:ind w:left="360"/>
        <w:rPr>
          <w:ins w:id="473" w:author="Hyosub Kim" w:date="2020-08-26T15:19:00Z"/>
          <w:rFonts w:eastAsia="Times New Roman"/>
          <w:b/>
          <w:iCs/>
          <w:color w:val="000000"/>
          <w:shd w:val="clear" w:color="auto" w:fill="FFFFFF"/>
        </w:rPr>
      </w:pPr>
    </w:p>
    <w:p w14:paraId="17B94485" w14:textId="1B7CA716" w:rsidR="00B83593" w:rsidRDefault="009530CB" w:rsidP="009530CB">
      <w:pPr>
        <w:ind w:left="360"/>
        <w:rPr>
          <w:ins w:id="474" w:author="Hyosub Kim" w:date="2020-08-26T15:18:00Z"/>
          <w:rFonts w:eastAsia="Times New Roman"/>
          <w:b/>
          <w:iCs/>
          <w:color w:val="000000"/>
          <w:shd w:val="clear" w:color="auto" w:fill="FFFFFF"/>
        </w:rPr>
      </w:pPr>
      <w:r>
        <w:rPr>
          <w:rFonts w:eastAsia="Times New Roman"/>
          <w:b/>
          <w:iCs/>
          <w:color w:val="000000"/>
          <w:shd w:val="clear" w:color="auto" w:fill="FFFFFF"/>
        </w:rPr>
        <w:t>With regard to</w:t>
      </w:r>
      <w:r w:rsidRPr="00C00109">
        <w:rPr>
          <w:rFonts w:eastAsia="Times New Roman"/>
          <w:b/>
          <w:iCs/>
          <w:color w:val="000000"/>
          <w:shd w:val="clear" w:color="auto" w:fill="FFFFFF"/>
        </w:rPr>
        <w:t xml:space="preserve"> the retention parameter of the strategic model, we have </w:t>
      </w:r>
      <w:ins w:id="475" w:author="Hyosub Kim" w:date="2020-08-26T15:09:00Z">
        <w:r w:rsidR="00703A14">
          <w:rPr>
            <w:rFonts w:eastAsia="Times New Roman"/>
            <w:b/>
            <w:iCs/>
            <w:color w:val="000000"/>
            <w:shd w:val="clear" w:color="auto" w:fill="FFFFFF"/>
          </w:rPr>
          <w:t xml:space="preserve">add details of our description of the </w:t>
        </w:r>
        <w:r w:rsidR="00703A14" w:rsidRPr="000B2E0E">
          <w:rPr>
            <w:rFonts w:eastAsia="Times New Roman"/>
            <w:b/>
            <w:i/>
            <w:iCs/>
            <w:color w:val="000000"/>
            <w:shd w:val="clear" w:color="auto" w:fill="FFFFFF"/>
          </w:rPr>
          <w:t>A</w:t>
        </w:r>
        <w:r w:rsidR="00703A14">
          <w:rPr>
            <w:rFonts w:eastAsia="Times New Roman"/>
            <w:b/>
            <w:iCs/>
            <w:color w:val="000000"/>
            <w:shd w:val="clear" w:color="auto" w:fill="FFFFFF"/>
          </w:rPr>
          <w:t xml:space="preserve"> </w:t>
        </w:r>
        <w:r w:rsidR="00703A14" w:rsidRPr="00C00109">
          <w:rPr>
            <w:rFonts w:eastAsia="Times New Roman"/>
            <w:b/>
            <w:iCs/>
            <w:color w:val="000000"/>
            <w:shd w:val="clear" w:color="auto" w:fill="FFFFFF"/>
          </w:rPr>
          <w:t xml:space="preserve">term </w:t>
        </w:r>
      </w:ins>
      <w:del w:id="476" w:author="Hyosub Kim" w:date="2020-08-26T15:09:00Z">
        <w:r w:rsidRPr="00C00109" w:rsidDel="00703A14">
          <w:rPr>
            <w:rFonts w:eastAsia="Times New Roman"/>
            <w:b/>
            <w:iCs/>
            <w:color w:val="000000"/>
            <w:shd w:val="clear" w:color="auto" w:fill="FFFFFF"/>
          </w:rPr>
          <w:delText xml:space="preserve">added clarification to these points </w:delText>
        </w:r>
      </w:del>
      <w:r w:rsidRPr="00C00109">
        <w:rPr>
          <w:rFonts w:eastAsia="Times New Roman"/>
          <w:b/>
          <w:iCs/>
          <w:color w:val="000000"/>
          <w:shd w:val="clear" w:color="auto" w:fill="FFFFFF"/>
        </w:rPr>
        <w:t xml:space="preserve">in the Model Based Analysis section (lines 226-228) </w:t>
      </w:r>
      <w:del w:id="477" w:author="Hyosub Kim" w:date="2020-08-26T15:09:00Z">
        <w:r w:rsidRPr="00C00109" w:rsidDel="00703A14">
          <w:rPr>
            <w:rFonts w:eastAsia="Times New Roman"/>
            <w:b/>
            <w:iCs/>
            <w:color w:val="000000"/>
            <w:shd w:val="clear" w:color="auto" w:fill="FFFFFF"/>
          </w:rPr>
          <w:delText xml:space="preserve">and </w:delText>
        </w:r>
      </w:del>
      <w:del w:id="478" w:author="Hyosub Kim" w:date="2020-08-26T15:08:00Z">
        <w:r w:rsidRPr="00C00109" w:rsidDel="00703A14">
          <w:rPr>
            <w:rFonts w:eastAsia="Times New Roman"/>
            <w:b/>
            <w:iCs/>
            <w:color w:val="000000"/>
            <w:shd w:val="clear" w:color="auto" w:fill="FFFFFF"/>
          </w:rPr>
          <w:delText xml:space="preserve">We now </w:delText>
        </w:r>
      </w:del>
      <w:del w:id="479" w:author="Hyosub Kim" w:date="2020-08-26T15:09:00Z">
        <w:r w:rsidRPr="00C00109" w:rsidDel="00703A14">
          <w:rPr>
            <w:rFonts w:eastAsia="Times New Roman"/>
            <w:b/>
            <w:iCs/>
            <w:color w:val="000000"/>
            <w:shd w:val="clear" w:color="auto" w:fill="FFFFFF"/>
          </w:rPr>
          <w:delText xml:space="preserve">further describe the </w:delText>
        </w:r>
        <w:r w:rsidRPr="000B2E0E" w:rsidDel="00703A14">
          <w:rPr>
            <w:rFonts w:eastAsia="Times New Roman"/>
            <w:b/>
            <w:i/>
            <w:iCs/>
            <w:color w:val="000000"/>
            <w:shd w:val="clear" w:color="auto" w:fill="FFFFFF"/>
          </w:rPr>
          <w:delText>A</w:delText>
        </w:r>
        <w:r w:rsidDel="00703A14">
          <w:rPr>
            <w:rFonts w:eastAsia="Times New Roman"/>
            <w:b/>
            <w:iCs/>
            <w:color w:val="000000"/>
            <w:shd w:val="clear" w:color="auto" w:fill="FFFFFF"/>
          </w:rPr>
          <w:delText xml:space="preserve"> </w:delText>
        </w:r>
        <w:r w:rsidRPr="00C00109" w:rsidDel="00703A14">
          <w:rPr>
            <w:rFonts w:eastAsia="Times New Roman"/>
            <w:b/>
            <w:iCs/>
            <w:color w:val="000000"/>
            <w:shd w:val="clear" w:color="auto" w:fill="FFFFFF"/>
          </w:rPr>
          <w:delText>term with more clarity</w:delText>
        </w:r>
      </w:del>
      <w:r w:rsidRPr="00C00109">
        <w:rPr>
          <w:rFonts w:eastAsia="Times New Roman"/>
          <w:b/>
          <w:iCs/>
          <w:color w:val="000000"/>
          <w:shd w:val="clear" w:color="auto" w:fill="FFFFFF"/>
        </w:rPr>
        <w:t xml:space="preserve">. The </w:t>
      </w:r>
      <w:r w:rsidRPr="00703A14">
        <w:rPr>
          <w:rFonts w:eastAsia="Times New Roman"/>
          <w:b/>
          <w:i/>
          <w:iCs/>
          <w:color w:val="000000"/>
          <w:shd w:val="clear" w:color="auto" w:fill="FFFFFF"/>
        </w:rPr>
        <w:t>A</w:t>
      </w:r>
      <w:r w:rsidR="00703A14">
        <w:rPr>
          <w:rFonts w:eastAsia="Times New Roman"/>
          <w:b/>
          <w:i/>
          <w:iCs/>
          <w:color w:val="000000"/>
          <w:shd w:val="clear" w:color="auto" w:fill="FFFFFF"/>
        </w:rPr>
        <w:t xml:space="preserve"> </w:t>
      </w:r>
      <w:r w:rsidRPr="00C00109">
        <w:rPr>
          <w:rFonts w:eastAsia="Times New Roman"/>
          <w:b/>
          <w:iCs/>
          <w:color w:val="000000"/>
          <w:shd w:val="clear" w:color="auto" w:fill="FFFFFF"/>
        </w:rPr>
        <w:t xml:space="preserve">term represents </w:t>
      </w:r>
      <w:del w:id="480" w:author="Hyosub Kim" w:date="2020-08-26T15:07:00Z">
        <w:r w:rsidRPr="00C00109" w:rsidDel="00703A14">
          <w:rPr>
            <w:rFonts w:eastAsia="Times New Roman"/>
            <w:b/>
            <w:iCs/>
            <w:color w:val="000000"/>
            <w:shd w:val="clear" w:color="auto" w:fill="FFFFFF"/>
          </w:rPr>
          <w:delText xml:space="preserve">the </w:delText>
        </w:r>
      </w:del>
      <w:del w:id="481" w:author="Hyosub Kim" w:date="2020-08-26T15:06:00Z">
        <w:r w:rsidRPr="00C00109" w:rsidDel="00703A14">
          <w:rPr>
            <w:rFonts w:eastAsia="Times New Roman"/>
            <w:b/>
            <w:iCs/>
            <w:color w:val="000000"/>
            <w:shd w:val="clear" w:color="auto" w:fill="FFFFFF"/>
          </w:rPr>
          <w:delText>ability for the brain to remember or retain prior strategies</w:delText>
        </w:r>
      </w:del>
      <w:ins w:id="482" w:author="Hyosub Kim" w:date="2020-08-26T15:06:00Z">
        <w:r w:rsidR="00703A14">
          <w:rPr>
            <w:rFonts w:eastAsia="Times New Roman"/>
            <w:b/>
            <w:iCs/>
            <w:color w:val="000000"/>
            <w:shd w:val="clear" w:color="auto" w:fill="FFFFFF"/>
          </w:rPr>
          <w:t xml:space="preserve"> </w:t>
        </w:r>
      </w:ins>
      <w:ins w:id="483" w:author="Hyosub Kim" w:date="2020-08-26T15:09:00Z">
        <w:r w:rsidR="00B83593">
          <w:rPr>
            <w:rFonts w:eastAsia="Times New Roman"/>
            <w:b/>
            <w:iCs/>
            <w:color w:val="000000"/>
            <w:shd w:val="clear" w:color="auto" w:fill="FFFFFF"/>
          </w:rPr>
          <w:t>the</w:t>
        </w:r>
      </w:ins>
      <w:ins w:id="484" w:author="Hyosub Kim" w:date="2020-08-26T15:10:00Z">
        <w:r w:rsidR="00B83593">
          <w:rPr>
            <w:rFonts w:eastAsia="Times New Roman"/>
            <w:b/>
            <w:iCs/>
            <w:color w:val="000000"/>
            <w:shd w:val="clear" w:color="auto" w:fill="FFFFFF"/>
          </w:rPr>
          <w:t xml:space="preserve"> proportion of the prior strategy that is retained from one step (stride?) to the next</w:t>
        </w:r>
      </w:ins>
      <w:ins w:id="485" w:author="Hyosub Kim" w:date="2020-08-26T15:08:00Z">
        <w:r w:rsidR="00703A14">
          <w:rPr>
            <w:rFonts w:eastAsia="Times New Roman"/>
            <w:b/>
            <w:iCs/>
            <w:color w:val="000000"/>
            <w:shd w:val="clear" w:color="auto" w:fill="FFFFFF"/>
          </w:rPr>
          <w:t xml:space="preserve">. </w:t>
        </w:r>
      </w:ins>
      <w:ins w:id="486" w:author="Hyosub Kim" w:date="2020-08-26T15:10:00Z">
        <w:r w:rsidR="00B83593">
          <w:rPr>
            <w:rFonts w:eastAsia="Times New Roman"/>
            <w:b/>
            <w:iCs/>
            <w:color w:val="000000"/>
            <w:shd w:val="clear" w:color="auto" w:fill="FFFFFF"/>
          </w:rPr>
          <w:t>One justification for its inclusion is th</w:t>
        </w:r>
      </w:ins>
      <w:ins w:id="487" w:author="Hyosub Kim" w:date="2020-08-26T15:11:00Z">
        <w:r w:rsidR="00B83593">
          <w:rPr>
            <w:rFonts w:eastAsia="Times New Roman"/>
            <w:b/>
            <w:iCs/>
            <w:color w:val="000000"/>
            <w:shd w:val="clear" w:color="auto" w:fill="FFFFFF"/>
          </w:rPr>
          <w:t xml:space="preserve">e assumption that participants remember some proportion of their explicit action selection. </w:t>
        </w:r>
      </w:ins>
      <w:ins w:id="488" w:author="Hyosub Kim" w:date="2020-08-26T15:12:00Z">
        <w:r w:rsidR="00B83593">
          <w:rPr>
            <w:rFonts w:eastAsia="Times New Roman"/>
            <w:b/>
            <w:iCs/>
            <w:color w:val="000000"/>
            <w:shd w:val="clear" w:color="auto" w:fill="FFFFFF"/>
          </w:rPr>
          <w:t xml:space="preserve">For example, </w:t>
        </w:r>
      </w:ins>
      <w:del w:id="489" w:author="Hyosub Kim" w:date="2020-08-26T15:07:00Z">
        <w:r w:rsidRPr="00C00109" w:rsidDel="00703A14">
          <w:rPr>
            <w:rFonts w:eastAsia="Times New Roman"/>
            <w:b/>
            <w:iCs/>
            <w:color w:val="000000"/>
            <w:shd w:val="clear" w:color="auto" w:fill="FFFFFF"/>
          </w:rPr>
          <w:delText xml:space="preserve">, </w:delText>
        </w:r>
      </w:del>
      <w:del w:id="490" w:author="Hyosub Kim" w:date="2020-08-26T15:08:00Z">
        <w:r w:rsidRPr="00C00109" w:rsidDel="00703A14">
          <w:rPr>
            <w:rFonts w:eastAsia="Times New Roman"/>
            <w:b/>
            <w:iCs/>
            <w:color w:val="000000"/>
            <w:shd w:val="clear" w:color="auto" w:fill="FFFFFF"/>
          </w:rPr>
          <w:delText>not just correct for errors</w:delText>
        </w:r>
      </w:del>
      <w:del w:id="491" w:author="Hyosub Kim" w:date="2020-08-26T15:12:00Z">
        <w:r w:rsidRPr="00C00109" w:rsidDel="00B83593">
          <w:rPr>
            <w:rFonts w:eastAsia="Times New Roman"/>
            <w:b/>
            <w:iCs/>
            <w:color w:val="000000"/>
            <w:shd w:val="clear" w:color="auto" w:fill="FFFFFF"/>
          </w:rPr>
          <w:delText xml:space="preserve">. This is added because </w:delText>
        </w:r>
      </w:del>
      <w:r w:rsidRPr="00C00109">
        <w:rPr>
          <w:rFonts w:eastAsia="Times New Roman"/>
          <w:b/>
          <w:iCs/>
          <w:color w:val="000000"/>
          <w:shd w:val="clear" w:color="auto" w:fill="FFFFFF"/>
        </w:rPr>
        <w:t>when a participant aims for a target, they would remember the general area where they aimed previously</w:t>
      </w:r>
      <w:ins w:id="492" w:author="Hyosub Kim" w:date="2020-08-26T15:12:00Z">
        <w:r w:rsidR="00B83593">
          <w:rPr>
            <w:rFonts w:eastAsia="Times New Roman"/>
            <w:b/>
            <w:iCs/>
            <w:color w:val="000000"/>
            <w:shd w:val="clear" w:color="auto" w:fill="FFFFFF"/>
          </w:rPr>
          <w:t xml:space="preserve">. The fact that this retention factor is less than 1 indicates that the memory is not perfect, </w:t>
        </w:r>
      </w:ins>
      <w:ins w:id="493" w:author="Hyosub Kim" w:date="2020-08-26T15:13:00Z">
        <w:r w:rsidR="00B83593">
          <w:rPr>
            <w:rFonts w:eastAsia="Times New Roman"/>
            <w:b/>
            <w:iCs/>
            <w:color w:val="000000"/>
            <w:shd w:val="clear" w:color="auto" w:fill="FFFFFF"/>
          </w:rPr>
          <w:t xml:space="preserve">as </w:t>
        </w:r>
      </w:ins>
      <w:ins w:id="494" w:author="Hyosub Kim" w:date="2020-08-26T15:12:00Z">
        <w:r w:rsidR="00B83593">
          <w:rPr>
            <w:rFonts w:eastAsia="Times New Roman"/>
            <w:b/>
            <w:iCs/>
            <w:color w:val="000000"/>
            <w:shd w:val="clear" w:color="auto" w:fill="FFFFFF"/>
          </w:rPr>
          <w:t xml:space="preserve">it may be corrupted by </w:t>
        </w:r>
      </w:ins>
      <w:ins w:id="495" w:author="Hyosub Kim" w:date="2020-08-26T15:13:00Z">
        <w:r w:rsidR="00B83593">
          <w:rPr>
            <w:rFonts w:eastAsia="Times New Roman"/>
            <w:b/>
            <w:iCs/>
            <w:color w:val="000000"/>
            <w:shd w:val="clear" w:color="auto" w:fill="FFFFFF"/>
          </w:rPr>
          <w:t>noise or decay with time</w:t>
        </w:r>
      </w:ins>
      <w:ins w:id="496" w:author="Hyosub Kim" w:date="2020-08-26T15:14:00Z">
        <w:r w:rsidR="00B83593">
          <w:rPr>
            <w:rFonts w:eastAsia="Times New Roman"/>
            <w:b/>
            <w:iCs/>
            <w:color w:val="000000"/>
            <w:shd w:val="clear" w:color="auto" w:fill="FFFFFF"/>
          </w:rPr>
          <w:t xml:space="preserve">. </w:t>
        </w:r>
      </w:ins>
      <w:ins w:id="497" w:author="Hyosub Kim" w:date="2020-08-26T15:16:00Z">
        <w:r w:rsidR="00B83593">
          <w:rPr>
            <w:rFonts w:eastAsia="Times New Roman"/>
            <w:b/>
            <w:iCs/>
            <w:color w:val="000000"/>
            <w:shd w:val="clear" w:color="auto" w:fill="FFFFFF"/>
          </w:rPr>
          <w:t>In a previous model o</w:t>
        </w:r>
      </w:ins>
      <w:ins w:id="498" w:author="Hyosub Kim" w:date="2020-08-26T15:17:00Z">
        <w:r w:rsidR="00B83593">
          <w:rPr>
            <w:rFonts w:eastAsia="Times New Roman"/>
            <w:b/>
            <w:iCs/>
            <w:color w:val="000000"/>
            <w:shd w:val="clear" w:color="auto" w:fill="FFFFFF"/>
          </w:rPr>
          <w:t>f strategic learning during reaching</w:t>
        </w:r>
      </w:ins>
      <w:ins w:id="499" w:author="Hyosub Kim" w:date="2020-08-26T15:19:00Z">
        <w:r w:rsidR="00B83593">
          <w:rPr>
            <w:rFonts w:eastAsia="Times New Roman"/>
            <w:b/>
            <w:iCs/>
            <w:color w:val="000000"/>
            <w:shd w:val="clear" w:color="auto" w:fill="FFFFFF"/>
          </w:rPr>
          <w:t xml:space="preserve"> </w:t>
        </w:r>
        <w:r w:rsidR="00B83593" w:rsidRPr="00C00109">
          <w:rPr>
            <w:rFonts w:eastAsia="Times New Roman"/>
            <w:b/>
            <w:iCs/>
            <w:color w:val="000000"/>
            <w:shd w:val="clear" w:color="auto" w:fill="FFFFFF"/>
          </w:rPr>
          <w:fldChar w:fldCharType="begin"/>
        </w:r>
        <w:r w:rsidR="00B83593" w:rsidRPr="00C00109">
          <w:rPr>
            <w:rFonts w:eastAsia="Times New Roman"/>
            <w:b/>
            <w:iCs/>
            <w:color w:val="000000"/>
            <w:shd w:val="clear" w:color="auto" w:fill="FFFFFF"/>
          </w:rPr>
          <w: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00B83593" w:rsidRPr="00C00109">
          <w:rPr>
            <w:rFonts w:eastAsia="Times New Roman"/>
            <w:b/>
            <w:iCs/>
            <w:color w:val="000000"/>
            <w:shd w:val="clear" w:color="auto" w:fill="FFFFFF"/>
          </w:rPr>
          <w:fldChar w:fldCharType="separate"/>
        </w:r>
        <w:r w:rsidR="00B83593" w:rsidRPr="00C00109">
          <w:rPr>
            <w:b/>
          </w:rPr>
          <w:t xml:space="preserve">(Taylor and </w:t>
        </w:r>
        <w:proofErr w:type="spellStart"/>
        <w:r w:rsidR="00B83593" w:rsidRPr="00C00109">
          <w:rPr>
            <w:b/>
          </w:rPr>
          <w:t>Ivry</w:t>
        </w:r>
        <w:proofErr w:type="spellEnd"/>
        <w:r w:rsidR="00B83593" w:rsidRPr="00C00109">
          <w:rPr>
            <w:b/>
          </w:rPr>
          <w:t>, 2011)</w:t>
        </w:r>
        <w:r w:rsidR="00B83593" w:rsidRPr="00C00109">
          <w:rPr>
            <w:rFonts w:eastAsia="Times New Roman"/>
            <w:b/>
            <w:iCs/>
            <w:color w:val="000000"/>
            <w:shd w:val="clear" w:color="auto" w:fill="FFFFFF"/>
          </w:rPr>
          <w:fldChar w:fldCharType="end"/>
        </w:r>
      </w:ins>
      <w:ins w:id="500" w:author="Hyosub Kim" w:date="2020-08-26T15:17:00Z">
        <w:r w:rsidR="00B83593">
          <w:rPr>
            <w:rFonts w:eastAsia="Times New Roman"/>
            <w:b/>
            <w:iCs/>
            <w:color w:val="000000"/>
            <w:shd w:val="clear" w:color="auto" w:fill="FFFFFF"/>
          </w:rPr>
          <w:t xml:space="preserve">, the memory term was a core feature of the model </w:t>
        </w:r>
      </w:ins>
      <w:ins w:id="501" w:author="Hyosub Kim" w:date="2020-08-26T15:18:00Z">
        <w:r w:rsidR="00B83593">
          <w:rPr>
            <w:rFonts w:eastAsia="Times New Roman"/>
            <w:b/>
            <w:iCs/>
            <w:color w:val="000000"/>
            <w:shd w:val="clear" w:color="auto" w:fill="FFFFFF"/>
          </w:rPr>
          <w:t>and demonstrated sensitivity to the quality of visual feedback, something that makes intuitive sense given our example of trying to reme</w:t>
        </w:r>
      </w:ins>
      <w:ins w:id="502" w:author="Hyosub Kim" w:date="2020-08-26T15:19:00Z">
        <w:r w:rsidR="00B83593">
          <w:rPr>
            <w:rFonts w:eastAsia="Times New Roman"/>
            <w:b/>
            <w:iCs/>
            <w:color w:val="000000"/>
            <w:shd w:val="clear" w:color="auto" w:fill="FFFFFF"/>
          </w:rPr>
          <w:t xml:space="preserve">mber where you last directed your reach. </w:t>
        </w:r>
      </w:ins>
    </w:p>
    <w:p w14:paraId="58189DC7" w14:textId="6AC3DFE6" w:rsidR="009530CB" w:rsidRPr="00C00109" w:rsidDel="00B83593" w:rsidRDefault="009530CB" w:rsidP="009530CB">
      <w:pPr>
        <w:ind w:left="360"/>
        <w:rPr>
          <w:del w:id="503" w:author="Hyosub Kim" w:date="2020-08-26T15:19:00Z"/>
          <w:rFonts w:eastAsia="Times New Roman"/>
          <w:b/>
          <w:iCs/>
          <w:color w:val="000000"/>
          <w:shd w:val="clear" w:color="auto" w:fill="FFFFFF"/>
        </w:rPr>
      </w:pPr>
      <w:del w:id="504" w:author="Hyosub Kim" w:date="2020-08-26T15:12:00Z">
        <w:r w:rsidRPr="00C00109" w:rsidDel="00B83593">
          <w:rPr>
            <w:rFonts w:eastAsia="Times New Roman"/>
            <w:b/>
            <w:iCs/>
            <w:color w:val="000000"/>
            <w:shd w:val="clear" w:color="auto" w:fill="FFFFFF"/>
          </w:rPr>
          <w:delText xml:space="preserve">. This memory of the previous strategy is not perfect, so they remember only a portion of the previous strategy. </w:delText>
        </w:r>
      </w:del>
      <w:del w:id="505" w:author="Hyosub Kim" w:date="2020-08-26T15:13:00Z">
        <w:r w:rsidRPr="00C00109" w:rsidDel="00B83593">
          <w:rPr>
            <w:rFonts w:eastAsia="Times New Roman"/>
            <w:b/>
            <w:iCs/>
            <w:color w:val="000000"/>
            <w:shd w:val="clear" w:color="auto" w:fill="FFFFFF"/>
          </w:rPr>
          <w:delText xml:space="preserve">The A parameter, specifically, retains a portion of the strategy from one trial to the next. </w:delText>
        </w:r>
      </w:del>
      <w:del w:id="506" w:author="Hyosub Kim" w:date="2020-08-26T15:19:00Z">
        <w:r w:rsidRPr="00C00109" w:rsidDel="00B83593">
          <w:rPr>
            <w:rFonts w:eastAsia="Times New Roman"/>
            <w:b/>
            <w:iCs/>
            <w:color w:val="000000"/>
            <w:shd w:val="clear" w:color="auto" w:fill="FFFFFF"/>
          </w:rPr>
          <w:delText xml:space="preserve">This term has also been added to previous studies of upper extremity reaching studies to model strategy </w:delText>
        </w:r>
        <w:r w:rsidRPr="00C00109" w:rsidDel="00B83593">
          <w:rPr>
            <w:rFonts w:eastAsia="Times New Roman"/>
            <w:b/>
            <w:iCs/>
            <w:color w:val="000000"/>
            <w:shd w:val="clear" w:color="auto" w:fill="FFFFFF"/>
          </w:rPr>
          <w:fldChar w:fldCharType="begin"/>
        </w:r>
        <w:r w:rsidRPr="00C00109" w:rsidDel="00B83593">
          <w:rPr>
            <w:rFonts w:eastAsia="Times New Roman"/>
            <w:b/>
            <w:iCs/>
            <w:color w:val="000000"/>
            <w:shd w:val="clear" w:color="auto" w:fill="FFFFFF"/>
          </w:rPr>
          <w:delInstrText xml:space="preserve"> ADDIN ZOTERO_ITEM CSL_CITATION {"citationID":"07jUVgG9","properties":{"formattedCitation":"(Taylor and Ivry, 2011)","plainCitation":"(Taylor and Ivry, 2011)","noteIndex":0},"citationItems":[{"id":1341,"uris":["http://zotero.org/users/5226272/items/GP7RC8XT"],"uri":["http://zotero.org/users/5226272/items/GP7RC8XT"],"itemData":{"id":1341,"type":"article-journal","abstract":"Visuomotor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delInstrText>
        </w:r>
        <w:r w:rsidRPr="00C00109" w:rsidDel="00B83593">
          <w:rPr>
            <w:rFonts w:eastAsia="Times New Roman"/>
            <w:b/>
            <w:iCs/>
            <w:color w:val="000000"/>
            <w:shd w:val="clear" w:color="auto" w:fill="FFFFFF"/>
          </w:rPr>
          <w:fldChar w:fldCharType="separate"/>
        </w:r>
        <w:r w:rsidRPr="00C00109" w:rsidDel="00B83593">
          <w:rPr>
            <w:b/>
          </w:rPr>
          <w:delText>(Taylor and Ivry, 2011)</w:delText>
        </w:r>
        <w:r w:rsidRPr="00C00109" w:rsidDel="00B83593">
          <w:rPr>
            <w:rFonts w:eastAsia="Times New Roman"/>
            <w:b/>
            <w:iCs/>
            <w:color w:val="000000"/>
            <w:shd w:val="clear" w:color="auto" w:fill="FFFFFF"/>
          </w:rPr>
          <w:fldChar w:fldCharType="end"/>
        </w:r>
        <w:r w:rsidRPr="00C00109" w:rsidDel="00B83593">
          <w:rPr>
            <w:rFonts w:eastAsia="Times New Roman"/>
            <w:b/>
            <w:iCs/>
            <w:color w:val="000000"/>
            <w:shd w:val="clear" w:color="auto" w:fill="FFFFFF"/>
          </w:rPr>
          <w:delText xml:space="preserve">. </w:delText>
        </w:r>
      </w:del>
    </w:p>
    <w:p w14:paraId="4369B0A3" w14:textId="77777777" w:rsidR="009530CB" w:rsidRPr="00C00109" w:rsidRDefault="009530CB" w:rsidP="009530CB">
      <w:pPr>
        <w:rPr>
          <w:rFonts w:eastAsia="Times New Roman"/>
          <w:b/>
          <w:color w:val="000000"/>
          <w:shd w:val="clear" w:color="auto" w:fill="FFFFFF"/>
        </w:rPr>
      </w:pPr>
    </w:p>
    <w:p w14:paraId="48AA32C8" w14:textId="77777777" w:rsidR="009530CB" w:rsidRPr="00C21A3D" w:rsidRDefault="009530CB" w:rsidP="009530CB">
      <w:pPr>
        <w:pStyle w:val="ListParagraph"/>
        <w:numPr>
          <w:ilvl w:val="0"/>
          <w:numId w:val="3"/>
        </w:numPr>
        <w:ind w:left="360"/>
        <w:rPr>
          <w:rFonts w:eastAsia="Times New Roman"/>
          <w:color w:val="000000"/>
          <w:shd w:val="clear" w:color="auto" w:fill="FFFFFF"/>
        </w:rPr>
      </w:pPr>
      <w:r w:rsidRPr="00C21A3D">
        <w:rPr>
          <w:rFonts w:eastAsia="Times New Roman"/>
          <w:color w:val="000000"/>
          <w:shd w:val="clear" w:color="auto" w:fill="FFFFFF"/>
        </w:rPr>
        <w:lastRenderedPageBreak/>
        <w:t>The simulations that you show have a high SD for the learning phase in the groups where variability was added. It makes me wonder what the individual fits might end up looking like? The fit relies so heavily on the learning portion of the data since it is nearly half the data for each condition. Do you have individual subject examples? Perhaps I am missing something?</w:t>
      </w:r>
    </w:p>
    <w:p w14:paraId="446B0D21" w14:textId="77777777" w:rsidR="009530CB" w:rsidRPr="00A5757F" w:rsidRDefault="009530CB" w:rsidP="009530CB">
      <w:pPr>
        <w:ind w:left="360"/>
      </w:pPr>
    </w:p>
    <w:p w14:paraId="59E38919" w14:textId="26FF4F3F" w:rsidR="009530CB" w:rsidRDefault="009530CB" w:rsidP="009530CB">
      <w:pPr>
        <w:ind w:left="360"/>
        <w:rPr>
          <w:ins w:id="507" w:author="Hyosub Kim" w:date="2020-08-26T15:26:00Z"/>
          <w:b/>
          <w:iCs/>
        </w:rPr>
      </w:pPr>
      <w:r w:rsidRPr="00C00109">
        <w:rPr>
          <w:b/>
          <w:iCs/>
        </w:rPr>
        <w:t xml:space="preserve">We </w:t>
      </w:r>
      <w:del w:id="508" w:author="Hyosub Kim" w:date="2020-08-26T15:20:00Z">
        <w:r w:rsidRPr="00C00109" w:rsidDel="00F17012">
          <w:rPr>
            <w:b/>
            <w:iCs/>
          </w:rPr>
          <w:delText xml:space="preserve">thank the reviewer for this comment and </w:delText>
        </w:r>
      </w:del>
      <w:r w:rsidRPr="00C00109">
        <w:rPr>
          <w:b/>
          <w:iCs/>
        </w:rPr>
        <w:t xml:space="preserve">have now provided a plot within the body of this response which we are calling supplementary figure 1 to address this and previous reviewer comments (R1 comments #7). </w:t>
      </w:r>
      <w:ins w:id="509" w:author="Hyosub Kim" w:date="2020-08-26T15:31:00Z">
        <w:r w:rsidR="00C57B4C">
          <w:rPr>
            <w:b/>
            <w:iCs/>
          </w:rPr>
          <w:t>To aid</w:t>
        </w:r>
        <w:r w:rsidR="00C57B4C" w:rsidRPr="00C00109">
          <w:rPr>
            <w:b/>
            <w:iCs/>
          </w:rPr>
          <w:t xml:space="preserve"> visualization (especially in the High Variability condition)</w:t>
        </w:r>
        <w:r w:rsidR="00C57B4C">
          <w:rPr>
            <w:b/>
            <w:iCs/>
          </w:rPr>
          <w:t xml:space="preserve"> </w:t>
        </w:r>
        <w:r w:rsidR="00C57B4C" w:rsidRPr="00C00109">
          <w:rPr>
            <w:b/>
            <w:iCs/>
          </w:rPr>
          <w:t>as the reviewer suggested</w:t>
        </w:r>
        <w:r w:rsidR="00C57B4C">
          <w:rPr>
            <w:b/>
            <w:iCs/>
          </w:rPr>
          <w:t>,</w:t>
        </w:r>
        <w:r w:rsidR="00C57B4C" w:rsidRPr="00C00109">
          <w:rPr>
            <w:b/>
            <w:iCs/>
          </w:rPr>
          <w:t xml:space="preserve"> </w:t>
        </w:r>
      </w:ins>
      <w:ins w:id="510" w:author="Hyosub Kim" w:date="2020-08-26T15:30:00Z">
        <w:r w:rsidR="003C075F">
          <w:rPr>
            <w:b/>
            <w:iCs/>
          </w:rPr>
          <w:t>S</w:t>
        </w:r>
      </w:ins>
      <w:ins w:id="511" w:author="Hyosub Kim" w:date="2020-08-26T15:29:00Z">
        <w:r w:rsidR="003C075F" w:rsidRPr="00C00109">
          <w:rPr>
            <w:b/>
            <w:iCs/>
          </w:rPr>
          <w:t>upplementary figure 1</w:t>
        </w:r>
      </w:ins>
      <w:ins w:id="512" w:author="Hyosub Kim" w:date="2020-08-26T15:31:00Z">
        <w:r w:rsidR="00C57B4C">
          <w:rPr>
            <w:b/>
            <w:iCs/>
          </w:rPr>
          <w:t xml:space="preserve"> </w:t>
        </w:r>
      </w:ins>
      <w:ins w:id="513" w:author="Hyosub Kim" w:date="2020-08-26T15:29:00Z">
        <w:r w:rsidR="003C075F" w:rsidRPr="00C00109">
          <w:rPr>
            <w:b/>
            <w:iCs/>
          </w:rPr>
          <w:t>includes stride by stride data of the pilot subjects who completed both conditions along with separate model fits</w:t>
        </w:r>
      </w:ins>
      <w:ins w:id="514" w:author="Hyosub Kim" w:date="2020-08-26T15:31:00Z">
        <w:r w:rsidR="00C57B4C">
          <w:rPr>
            <w:b/>
            <w:iCs/>
          </w:rPr>
          <w:t>.</w:t>
        </w:r>
      </w:ins>
      <w:ins w:id="515" w:author="Hyosub Kim" w:date="2020-08-26T15:29:00Z">
        <w:r w:rsidR="003C075F" w:rsidRPr="00C00109">
          <w:rPr>
            <w:b/>
            <w:iCs/>
          </w:rPr>
          <w:t xml:space="preserve"> </w:t>
        </w:r>
      </w:ins>
      <w:ins w:id="516" w:author="Hyosub Kim" w:date="2020-08-26T15:23:00Z">
        <w:r w:rsidR="003C075F">
          <w:rPr>
            <w:b/>
            <w:iCs/>
          </w:rPr>
          <w:t>The reviewer is correct in noting the high SD during learning for the variable conditions</w:t>
        </w:r>
      </w:ins>
      <w:ins w:id="517" w:author="Hyosub Kim" w:date="2020-08-26T15:32:00Z">
        <w:r w:rsidR="00C57B4C">
          <w:rPr>
            <w:b/>
            <w:iCs/>
          </w:rPr>
          <w:t>.</w:t>
        </w:r>
      </w:ins>
      <w:ins w:id="518" w:author="Hyosub Kim" w:date="2020-08-26T15:28:00Z">
        <w:r w:rsidR="003C075F">
          <w:rPr>
            <w:b/>
            <w:iCs/>
          </w:rPr>
          <w:t xml:space="preserve"> </w:t>
        </w:r>
      </w:ins>
      <w:ins w:id="519" w:author="Hyosub Kim" w:date="2020-08-26T15:32:00Z">
        <w:r w:rsidR="00C57B4C">
          <w:rPr>
            <w:b/>
            <w:iCs/>
          </w:rPr>
          <w:t xml:space="preserve">However, </w:t>
        </w:r>
      </w:ins>
      <w:del w:id="520" w:author="Hyosub Kim" w:date="2020-08-26T15:23:00Z">
        <w:r w:rsidRPr="00C00109" w:rsidDel="003C075F">
          <w:rPr>
            <w:b/>
            <w:iCs/>
          </w:rPr>
          <w:delText>First</w:delText>
        </w:r>
      </w:del>
      <w:del w:id="521" w:author="Hyosub Kim" w:date="2020-08-26T15:29:00Z">
        <w:r w:rsidRPr="00C00109" w:rsidDel="003C075F">
          <w:rPr>
            <w:b/>
            <w:iCs/>
          </w:rPr>
          <w:delText xml:space="preserve">, </w:delText>
        </w:r>
      </w:del>
      <w:del w:id="522" w:author="Hyosub Kim" w:date="2020-08-26T15:24:00Z">
        <w:r w:rsidRPr="00C00109" w:rsidDel="003C075F">
          <w:rPr>
            <w:b/>
            <w:iCs/>
          </w:rPr>
          <w:delText>we believe</w:delText>
        </w:r>
      </w:del>
      <w:ins w:id="523" w:author="Hyosub Kim" w:date="2020-08-26T15:24:00Z">
        <w:r w:rsidR="003C075F">
          <w:rPr>
            <w:b/>
            <w:iCs/>
          </w:rPr>
          <w:t xml:space="preserve">the new figure </w:t>
        </w:r>
      </w:ins>
      <w:ins w:id="524" w:author="Hyosub Kim" w:date="2020-08-26T15:31:00Z">
        <w:r w:rsidR="00C57B4C">
          <w:rPr>
            <w:b/>
            <w:iCs/>
          </w:rPr>
          <w:t xml:space="preserve">makes clear </w:t>
        </w:r>
      </w:ins>
      <w:ins w:id="525" w:author="Hyosub Kim" w:date="2020-08-26T15:24:00Z">
        <w:r w:rsidR="003C075F">
          <w:rPr>
            <w:b/>
            <w:iCs/>
          </w:rPr>
          <w:t>that</w:t>
        </w:r>
      </w:ins>
      <w:r w:rsidRPr="00C00109">
        <w:rPr>
          <w:b/>
          <w:iCs/>
        </w:rPr>
        <w:t xml:space="preserve"> the variability in the simulations figure (Figure 3) </w:t>
      </w:r>
      <w:del w:id="526" w:author="Hyosub Kim" w:date="2020-08-26T15:24:00Z">
        <w:r w:rsidRPr="00C00109" w:rsidDel="003C075F">
          <w:rPr>
            <w:b/>
            <w:iCs/>
          </w:rPr>
          <w:delText xml:space="preserve">likely </w:delText>
        </w:r>
      </w:del>
      <w:ins w:id="527" w:author="Hyosub Kim" w:date="2020-08-26T15:24:00Z">
        <w:r w:rsidR="003C075F">
          <w:rPr>
            <w:b/>
            <w:iCs/>
          </w:rPr>
          <w:t xml:space="preserve">is primarily due to </w:t>
        </w:r>
      </w:ins>
      <w:del w:id="528" w:author="Hyosub Kim" w:date="2020-08-26T15:24:00Z">
        <w:r w:rsidRPr="00C00109" w:rsidDel="003C075F">
          <w:rPr>
            <w:b/>
            <w:iCs/>
          </w:rPr>
          <w:delText xml:space="preserve">represents </w:delText>
        </w:r>
      </w:del>
      <w:r w:rsidRPr="00C00109">
        <w:rPr>
          <w:b/>
          <w:iCs/>
        </w:rPr>
        <w:t xml:space="preserve">the </w:t>
      </w:r>
      <w:del w:id="529" w:author="Hyosub Kim" w:date="2020-08-26T15:24:00Z">
        <w:r w:rsidRPr="00C00109" w:rsidDel="003C075F">
          <w:rPr>
            <w:b/>
            <w:iCs/>
          </w:rPr>
          <w:delText xml:space="preserve">variation </w:delText>
        </w:r>
      </w:del>
      <w:ins w:id="530" w:author="Hyosub Kim" w:date="2020-08-26T15:24:00Z">
        <w:r w:rsidR="003C075F" w:rsidRPr="00C00109">
          <w:rPr>
            <w:b/>
            <w:iCs/>
          </w:rPr>
          <w:t>varia</w:t>
        </w:r>
        <w:r w:rsidR="003C075F">
          <w:rPr>
            <w:b/>
            <w:iCs/>
          </w:rPr>
          <w:t>bility</w:t>
        </w:r>
        <w:r w:rsidR="003C075F" w:rsidRPr="00C00109">
          <w:rPr>
            <w:b/>
            <w:iCs/>
          </w:rPr>
          <w:t xml:space="preserve"> </w:t>
        </w:r>
      </w:ins>
      <w:r w:rsidRPr="00C00109">
        <w:rPr>
          <w:b/>
          <w:iCs/>
        </w:rPr>
        <w:t>of target</w:t>
      </w:r>
      <w:ins w:id="531" w:author="Hyosub Kim" w:date="2020-08-26T15:24:00Z">
        <w:r w:rsidR="003C075F">
          <w:rPr>
            <w:b/>
            <w:iCs/>
          </w:rPr>
          <w:t xml:space="preserve"> locations</w:t>
        </w:r>
      </w:ins>
      <w:del w:id="532" w:author="Hyosub Kim" w:date="2020-08-26T15:24:00Z">
        <w:r w:rsidRPr="00C00109" w:rsidDel="003C075F">
          <w:rPr>
            <w:b/>
            <w:iCs/>
          </w:rPr>
          <w:delText>s</w:delText>
        </w:r>
      </w:del>
      <w:r w:rsidRPr="00C00109">
        <w:rPr>
          <w:b/>
          <w:iCs/>
        </w:rPr>
        <w:t xml:space="preserve"> </w:t>
      </w:r>
      <w:del w:id="533" w:author="Hyosub Kim" w:date="2020-08-26T15:25:00Z">
        <w:r w:rsidRPr="00C00109" w:rsidDel="003C075F">
          <w:rPr>
            <w:b/>
            <w:iCs/>
          </w:rPr>
          <w:delText>performed on each iteration of the simulation</w:delText>
        </w:r>
      </w:del>
      <w:ins w:id="534" w:author="Hyosub Kim" w:date="2020-08-26T15:25:00Z">
        <w:r w:rsidR="003C075F">
          <w:rPr>
            <w:b/>
            <w:iCs/>
          </w:rPr>
          <w:t>across strides</w:t>
        </w:r>
      </w:ins>
      <w:ins w:id="535" w:author="Hyosub Kim" w:date="2020-08-26T15:31:00Z">
        <w:r w:rsidR="00C57B4C">
          <w:rPr>
            <w:b/>
            <w:iCs/>
          </w:rPr>
          <w:t xml:space="preserve">, as </w:t>
        </w:r>
      </w:ins>
      <w:del w:id="536" w:author="Hyosub Kim" w:date="2020-08-26T15:31:00Z">
        <w:r w:rsidRPr="00C00109" w:rsidDel="00C57B4C">
          <w:rPr>
            <w:b/>
            <w:iCs/>
          </w:rPr>
          <w:delText xml:space="preserve">. </w:delText>
        </w:r>
      </w:del>
      <w:ins w:id="537" w:author="Hyosub Kim" w:date="2020-08-26T15:31:00Z">
        <w:r w:rsidR="00C57B4C">
          <w:rPr>
            <w:b/>
            <w:iCs/>
          </w:rPr>
          <w:t>e</w:t>
        </w:r>
      </w:ins>
      <w:ins w:id="538" w:author="Hyosub Kim" w:date="2020-08-26T15:27:00Z">
        <w:r w:rsidR="003C075F">
          <w:rPr>
            <w:b/>
            <w:iCs/>
          </w:rPr>
          <w:t xml:space="preserve">ach simulation has a unique target set drawn from the distributions for each of the respective conditions. </w:t>
        </w:r>
      </w:ins>
      <w:ins w:id="539" w:author="Hyosub Kim" w:date="2020-08-26T15:32:00Z">
        <w:r w:rsidR="00C57B4C">
          <w:rPr>
            <w:b/>
            <w:iCs/>
          </w:rPr>
          <w:t>Impor</w:t>
        </w:r>
      </w:ins>
      <w:ins w:id="540" w:author="Hyosub Kim" w:date="2020-08-26T15:33:00Z">
        <w:r w:rsidR="00C57B4C">
          <w:rPr>
            <w:b/>
            <w:iCs/>
          </w:rPr>
          <w:t>tantly</w:t>
        </w:r>
      </w:ins>
      <w:ins w:id="541" w:author="Hyosub Kim" w:date="2020-08-26T15:32:00Z">
        <w:r w:rsidR="00C57B4C">
          <w:rPr>
            <w:b/>
            <w:iCs/>
          </w:rPr>
          <w:t xml:space="preserve">, in supplementary figure </w:t>
        </w:r>
      </w:ins>
      <w:del w:id="542" w:author="Hyosub Kim" w:date="2020-08-26T15:32:00Z">
        <w:r w:rsidRPr="00C00109" w:rsidDel="00C57B4C">
          <w:rPr>
            <w:b/>
            <w:iCs/>
          </w:rPr>
          <w:delText xml:space="preserve">To ensure this is the case we provide </w:delText>
        </w:r>
      </w:del>
      <w:del w:id="543" w:author="Hyosub Kim" w:date="2020-08-26T15:29:00Z">
        <w:r w:rsidRPr="00C00109" w:rsidDel="003C075F">
          <w:rPr>
            <w:b/>
            <w:iCs/>
          </w:rPr>
          <w:delText xml:space="preserve">supplementary figure 1, as the reviewer suggested, which includes stride by stride data of the pilot subjects who completed both conditions along with separate model fits for better visualization (especially in the High Variability condition). </w:delText>
        </w:r>
      </w:del>
      <w:del w:id="544" w:author="Hyosub Kim" w:date="2020-08-26T15:32:00Z">
        <w:r w:rsidRPr="00C00109" w:rsidDel="00C57B4C">
          <w:rPr>
            <w:b/>
            <w:iCs/>
          </w:rPr>
          <w:delText>Here</w:delText>
        </w:r>
      </w:del>
      <w:ins w:id="545" w:author="Hyosub Kim" w:date="2020-08-26T15:32:00Z">
        <w:r w:rsidR="00C57B4C">
          <w:rPr>
            <w:b/>
            <w:iCs/>
          </w:rPr>
          <w:t>1</w:t>
        </w:r>
      </w:ins>
      <w:r w:rsidRPr="00C00109">
        <w:rPr>
          <w:b/>
          <w:iCs/>
        </w:rPr>
        <w:t xml:space="preserve"> we can see that the models </w:t>
      </w:r>
      <w:del w:id="546" w:author="Hyosub Kim" w:date="2020-08-26T15:33:00Z">
        <w:r w:rsidRPr="00C00109" w:rsidDel="00C57B4C">
          <w:rPr>
            <w:b/>
            <w:iCs/>
          </w:rPr>
          <w:delText xml:space="preserve">follow </w:delText>
        </w:r>
      </w:del>
      <w:ins w:id="547" w:author="Hyosub Kim" w:date="2020-08-26T15:33:00Z">
        <w:r w:rsidR="00C57B4C">
          <w:rPr>
            <w:b/>
            <w:iCs/>
          </w:rPr>
          <w:t xml:space="preserve">fit </w:t>
        </w:r>
      </w:ins>
      <w:r w:rsidRPr="00C00109">
        <w:rPr>
          <w:b/>
          <w:iCs/>
        </w:rPr>
        <w:t xml:space="preserve">the data quite well </w:t>
      </w:r>
      <w:del w:id="548" w:author="Hyosub Kim" w:date="2020-08-26T15:33:00Z">
        <w:r w:rsidRPr="00C00109" w:rsidDel="00C57B4C">
          <w:rPr>
            <w:b/>
            <w:iCs/>
          </w:rPr>
          <w:delText xml:space="preserve">and </w:delText>
        </w:r>
      </w:del>
      <w:del w:id="549" w:author="Hyosub Kim" w:date="2020-08-26T15:32:00Z">
        <w:r w:rsidRPr="00C00109" w:rsidDel="00C57B4C">
          <w:rPr>
            <w:b/>
            <w:iCs/>
          </w:rPr>
          <w:delText xml:space="preserve">the there is greater variability in the model during the High Variability condition when compared with the Consistent Condition. </w:delText>
        </w:r>
      </w:del>
      <w:ins w:id="550" w:author="Hyosub Kim" w:date="2020-08-26T15:25:00Z">
        <w:r w:rsidR="003C075F">
          <w:rPr>
            <w:b/>
            <w:iCs/>
          </w:rPr>
          <w:t>across all conditions</w:t>
        </w:r>
      </w:ins>
      <w:ins w:id="551" w:author="Hyosub Kim" w:date="2020-08-26T15:26:00Z">
        <w:r w:rsidR="003C075F">
          <w:rPr>
            <w:b/>
            <w:iCs/>
          </w:rPr>
          <w:t xml:space="preserve">. </w:t>
        </w:r>
      </w:ins>
    </w:p>
    <w:p w14:paraId="6612AF85" w14:textId="75E46AF7" w:rsidR="003C075F" w:rsidRDefault="003C075F" w:rsidP="009530CB">
      <w:pPr>
        <w:ind w:left="360"/>
        <w:rPr>
          <w:ins w:id="552" w:author="Hyosub Kim" w:date="2020-08-26T15:26:00Z"/>
          <w:b/>
          <w:iCs/>
        </w:rPr>
      </w:pPr>
      <w:bookmarkStart w:id="553" w:name="_GoBack"/>
      <w:bookmarkEnd w:id="553"/>
    </w:p>
    <w:p w14:paraId="56E87AEB" w14:textId="2FC06682" w:rsidR="003C075F" w:rsidRDefault="003C075F" w:rsidP="009530CB">
      <w:pPr>
        <w:ind w:left="360"/>
        <w:rPr>
          <w:ins w:id="554" w:author="Hyosub Kim" w:date="2020-08-26T15:26:00Z"/>
          <w:b/>
          <w:iCs/>
        </w:rPr>
      </w:pPr>
    </w:p>
    <w:p w14:paraId="03295A9A" w14:textId="77777777" w:rsidR="003C075F" w:rsidRPr="00C00109" w:rsidRDefault="003C075F" w:rsidP="009530CB">
      <w:pPr>
        <w:ind w:left="360"/>
        <w:rPr>
          <w:b/>
          <w:iCs/>
        </w:rPr>
      </w:pPr>
    </w:p>
    <w:p w14:paraId="0321A563" w14:textId="77777777" w:rsidR="009530CB" w:rsidRDefault="009530CB" w:rsidP="00294632">
      <w:pPr>
        <w:ind w:left="360"/>
        <w:rPr>
          <w:b/>
          <w:bCs/>
        </w:rPr>
      </w:pPr>
    </w:p>
    <w:p w14:paraId="608D7D57" w14:textId="77777777" w:rsidR="009530CB" w:rsidRDefault="009530CB" w:rsidP="00294632">
      <w:pPr>
        <w:ind w:left="360"/>
        <w:rPr>
          <w:i/>
          <w:iCs/>
        </w:rPr>
      </w:pPr>
    </w:p>
    <w:p w14:paraId="533B5BB7" w14:textId="77777777" w:rsidR="009530CB" w:rsidRDefault="009530CB" w:rsidP="00294632">
      <w:pPr>
        <w:ind w:left="360"/>
        <w:rPr>
          <w:i/>
          <w:iCs/>
        </w:rPr>
      </w:pPr>
    </w:p>
    <w:p w14:paraId="1AD6ECBE" w14:textId="2F0E50B7" w:rsidR="00DE1DD5" w:rsidRDefault="00DE1DD5" w:rsidP="00294632">
      <w:pPr>
        <w:ind w:left="360"/>
        <w:rPr>
          <w:i/>
          <w:iCs/>
        </w:rPr>
      </w:pPr>
      <w:r>
        <w:rPr>
          <w:i/>
          <w:iCs/>
        </w:rPr>
        <w:t>Supplementary figure 1:</w:t>
      </w:r>
    </w:p>
    <w:p w14:paraId="6B052C3C" w14:textId="407EF1C2" w:rsidR="00DE1DD5" w:rsidRDefault="00DE1DD5" w:rsidP="00294632">
      <w:pPr>
        <w:ind w:left="360"/>
      </w:pPr>
      <w:r>
        <w:rPr>
          <w:noProof/>
        </w:rPr>
        <w:drawing>
          <wp:inline distT="0" distB="0" distL="0" distR="0" wp14:anchorId="610D71F9" wp14:editId="0DD92206">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7770"/>
                    </a:xfrm>
                    <a:prstGeom prst="rect">
                      <a:avLst/>
                    </a:prstGeom>
                  </pic:spPr>
                </pic:pic>
              </a:graphicData>
            </a:graphic>
          </wp:inline>
        </w:drawing>
      </w:r>
    </w:p>
    <w:sectPr w:rsidR="00DE1D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Hyosub Kim" w:date="2020-08-25T08:53:00Z" w:initials="HK">
    <w:p w14:paraId="065E196D" w14:textId="69DB8C5D" w:rsidR="00CC5BDC" w:rsidRDefault="00CC5BDC">
      <w:pPr>
        <w:pStyle w:val="CommentText"/>
      </w:pPr>
      <w:r>
        <w:rPr>
          <w:rStyle w:val="CommentReference"/>
        </w:rPr>
        <w:annotationRef/>
      </w:r>
      <w:r>
        <w:t>This was something they were interested in seeing?</w:t>
      </w:r>
    </w:p>
  </w:comment>
  <w:comment w:id="235" w:author="Hyosub Kim" w:date="2020-08-25T11:10:00Z" w:initials="HK">
    <w:p w14:paraId="76ADAC0F" w14:textId="61F03554" w:rsidR="00D677CD" w:rsidRDefault="00D677CD">
      <w:pPr>
        <w:pStyle w:val="CommentText"/>
      </w:pPr>
      <w:r>
        <w:rPr>
          <w:rStyle w:val="CommentReference"/>
        </w:rPr>
        <w:annotationRef/>
      </w:r>
      <w:r>
        <w:t>Reminder to check the manuscript for how it’s worded.</w:t>
      </w:r>
    </w:p>
  </w:comment>
  <w:comment w:id="328" w:author="Hyosub Kim" w:date="2020-08-25T09:03:00Z" w:initials="HK">
    <w:p w14:paraId="69721F09" w14:textId="6BF280B4" w:rsidR="005C078E" w:rsidRDefault="005C078E">
      <w:pPr>
        <w:pStyle w:val="CommentText"/>
      </w:pPr>
      <w:r>
        <w:rPr>
          <w:rStyle w:val="CommentReference"/>
        </w:rPr>
        <w:annotationRef/>
      </w:r>
      <w:r>
        <w:t>Maybe add a statement about other studies effectively showing the same thing, that strategy is much faster than implicit: Bond and Taylor 2015, Morehead et al 2015, Haith et al 2015.</w:t>
      </w:r>
    </w:p>
  </w:comment>
  <w:comment w:id="362" w:author="Hyosub Kim" w:date="2020-08-14T14:33:00Z" w:initials="HK">
    <w:p w14:paraId="1F1ED813" w14:textId="46B70A39" w:rsidR="009E7E6E" w:rsidRDefault="009E7E6E">
      <w:pPr>
        <w:pStyle w:val="CommentText"/>
      </w:pPr>
      <w:r>
        <w:rPr>
          <w:rStyle w:val="CommentReference"/>
        </w:rPr>
        <w:annotationRef/>
      </w:r>
      <w:r>
        <w:t xml:space="preserve">It’d be nice to say something like this. Can you try it out?  </w:t>
      </w:r>
    </w:p>
  </w:comment>
  <w:comment w:id="363" w:author="Jonathan Wood" w:date="2020-08-17T21:12:00Z" w:initials="JW">
    <w:p w14:paraId="07CD76B4" w14:textId="51672F9A" w:rsidR="009E7E6E" w:rsidRDefault="009E7E6E">
      <w:pPr>
        <w:pStyle w:val="CommentText"/>
        <w:rPr>
          <w:rStyle w:val="CommentReference"/>
        </w:rPr>
      </w:pPr>
      <w:r>
        <w:rPr>
          <w:rStyle w:val="CommentReference"/>
        </w:rPr>
        <w:annotationRef/>
      </w:r>
      <w:r>
        <w:rPr>
          <w:rStyle w:val="CommentReference"/>
        </w:rPr>
        <w:t xml:space="preserve">This works for model fitting from our prior study but only when we are binning. When we start binning less than 4 strides, the solver fails (“objective function is undefined at initial point”). And my hunch is that this is because the F is too large during that iteration. </w:t>
      </w:r>
    </w:p>
    <w:p w14:paraId="396397BB" w14:textId="77777777" w:rsidR="009E7E6E" w:rsidRDefault="009E7E6E">
      <w:pPr>
        <w:pStyle w:val="CommentText"/>
        <w:rPr>
          <w:rStyle w:val="CommentReference"/>
        </w:rPr>
      </w:pPr>
    </w:p>
    <w:p w14:paraId="2F631B24" w14:textId="095E453A" w:rsidR="009E7E6E" w:rsidRDefault="009E7E6E">
      <w:pPr>
        <w:pStyle w:val="CommentText"/>
        <w:rPr>
          <w:rStyle w:val="CommentReference"/>
        </w:rPr>
      </w:pPr>
      <w:r>
        <w:rPr>
          <w:rStyle w:val="CommentReference"/>
        </w:rPr>
        <w:t xml:space="preserve">When I remove constraints to fit our pilot data (4 subjects) for the current study, it is the same story in terms of needing to bin strides. </w:t>
      </w:r>
    </w:p>
    <w:p w14:paraId="009282AA" w14:textId="0FAB56E7" w:rsidR="009E7E6E" w:rsidRDefault="009E7E6E">
      <w:pPr>
        <w:pStyle w:val="CommentText"/>
        <w:rPr>
          <w:rStyle w:val="CommentReference"/>
        </w:rPr>
      </w:pPr>
    </w:p>
    <w:p w14:paraId="6C080D7F" w14:textId="0CFAC471" w:rsidR="009E7E6E" w:rsidRDefault="009E7E6E">
      <w:pPr>
        <w:pStyle w:val="CommentText"/>
      </w:pPr>
      <w:r>
        <w:t>When strides are binned by 3-5, the parameters can be recovered even without this constraint. And the parameters are consistent with our predictions.</w:t>
      </w:r>
    </w:p>
  </w:comment>
  <w:comment w:id="364" w:author="Hyosub Kim" w:date="2020-08-25T09:15:00Z" w:initials="HK">
    <w:p w14:paraId="528148DD" w14:textId="3C7FDF3A" w:rsidR="00EA3E63" w:rsidRDefault="00EA3E63">
      <w:pPr>
        <w:pStyle w:val="CommentText"/>
      </w:pPr>
      <w:r>
        <w:rPr>
          <w:rStyle w:val="CommentReference"/>
        </w:rPr>
        <w:annotationRef/>
      </w:r>
      <w:r>
        <w:t>Any way you can succinctly convey the gist of this in our response?</w:t>
      </w:r>
    </w:p>
  </w:comment>
  <w:comment w:id="369" w:author="Hyosub Kim" w:date="2020-08-25T11:15:00Z" w:initials="HK">
    <w:p w14:paraId="6D7EA5CD" w14:textId="518C7AA9" w:rsidR="00D677CD" w:rsidRDefault="00D677CD">
      <w:pPr>
        <w:pStyle w:val="CommentText"/>
      </w:pPr>
      <w:r>
        <w:rPr>
          <w:rStyle w:val="CommentReference"/>
        </w:rPr>
        <w:annotationRef/>
      </w:r>
      <w:r>
        <w:t>Or unbiased?</w:t>
      </w:r>
    </w:p>
  </w:comment>
  <w:comment w:id="380" w:author="Hyosub Kim" w:date="2020-08-14T15:08:00Z" w:initials="HK">
    <w:p w14:paraId="338D2F32" w14:textId="77777777" w:rsidR="009E7E6E" w:rsidRDefault="009E7E6E">
      <w:pPr>
        <w:pStyle w:val="CommentText"/>
      </w:pPr>
      <w:r>
        <w:rPr>
          <w:rStyle w:val="CommentReference"/>
        </w:rPr>
        <w:annotationRef/>
      </w:r>
      <w:r>
        <w:t xml:space="preserve">I’m still not 100% clear on what this reviewer is saying, are you? I don’t think they’re saying we need to emphasize the behavioral analyses, which is how you’ve seemed to take it. </w:t>
      </w:r>
    </w:p>
    <w:p w14:paraId="3C8C7CDB" w14:textId="77777777" w:rsidR="009E7E6E" w:rsidRDefault="009E7E6E">
      <w:pPr>
        <w:pStyle w:val="CommentText"/>
      </w:pPr>
    </w:p>
    <w:p w14:paraId="190E43B0" w14:textId="77777777" w:rsidR="009E7E6E" w:rsidRDefault="009E7E6E">
      <w:pPr>
        <w:pStyle w:val="CommentText"/>
      </w:pPr>
      <w:r>
        <w:t xml:space="preserve">I’m confused because I thought we are already “contrasting the distinct predictions from each against empirical data” by giving R2 values. Do we make that clear in manuscript? What are other ways to compare model and empirical data? Or are they talking about comparing simulations using fit parameters against empirical data, like in Wilson and Collins? </w:t>
      </w:r>
    </w:p>
    <w:p w14:paraId="7A2583FF" w14:textId="77777777" w:rsidR="009E7E6E" w:rsidRDefault="009E7E6E">
      <w:pPr>
        <w:pStyle w:val="CommentText"/>
      </w:pPr>
    </w:p>
    <w:p w14:paraId="41FA3C8F" w14:textId="11C3A0A5" w:rsidR="009E7E6E" w:rsidRDefault="009E7E6E">
      <w:pPr>
        <w:pStyle w:val="CommentText"/>
      </w:pPr>
      <w:r>
        <w:t xml:space="preserve">Think through this one some more. </w:t>
      </w:r>
    </w:p>
  </w:comment>
  <w:comment w:id="381" w:author="Jonathan Wood" w:date="2020-08-19T14:41:00Z" w:initials="JW">
    <w:p w14:paraId="6EFF0E3E" w14:textId="017530CD" w:rsidR="009E7E6E" w:rsidRDefault="009E7E6E">
      <w:pPr>
        <w:pStyle w:val="CommentText"/>
      </w:pPr>
      <w:r>
        <w:rPr>
          <w:rStyle w:val="CommentReference"/>
        </w:rPr>
        <w:annotationRef/>
      </w:r>
      <w:r>
        <w:t xml:space="preserve">Ah I see what you mean, I am now wondering if this comment is related to the one from the power analysis section that we needed clarification on. </w:t>
      </w:r>
      <w:r w:rsidR="001775B3">
        <w:t xml:space="preserve">I added a discussion on the model validation. </w:t>
      </w:r>
    </w:p>
  </w:comment>
  <w:comment w:id="400" w:author="Hyosub Kim" w:date="2020-08-14T15:18:00Z" w:initials="HK">
    <w:p w14:paraId="18F6A313" w14:textId="3FCFCF86" w:rsidR="009E7E6E" w:rsidRDefault="009E7E6E">
      <w:pPr>
        <w:pStyle w:val="CommentText"/>
      </w:pPr>
      <w:r>
        <w:rPr>
          <w:rStyle w:val="CommentReference"/>
        </w:rPr>
        <w:annotationRef/>
      </w:r>
      <w:r>
        <w:t xml:space="preserve">Related to above. It seems they have some method(s) in mind to assess whether “the results will match one theory better than the other” that we are not providing. </w:t>
      </w:r>
    </w:p>
  </w:comment>
  <w:comment w:id="438" w:author="Hyosub Kim" w:date="2020-08-26T13:45:00Z" w:initials="HK">
    <w:p w14:paraId="210CB35E" w14:textId="78211E83" w:rsidR="003A6465" w:rsidRDefault="003A6465">
      <w:pPr>
        <w:pStyle w:val="CommentText"/>
      </w:pPr>
      <w:r>
        <w:rPr>
          <w:rStyle w:val="CommentReference"/>
        </w:rPr>
        <w:annotationRef/>
      </w:r>
      <w:r>
        <w:t>Are you traveling backwards in time now?</w:t>
      </w:r>
    </w:p>
  </w:comment>
  <w:comment w:id="467" w:author="Hyosub Kim" w:date="2020-08-25T19:52:00Z" w:initials="HK">
    <w:p w14:paraId="090F6352" w14:textId="77777777" w:rsidR="009530CB" w:rsidRDefault="009530CB" w:rsidP="009530CB">
      <w:pPr>
        <w:pStyle w:val="CommentText"/>
      </w:pPr>
      <w:r>
        <w:rPr>
          <w:rStyle w:val="CommentReference"/>
        </w:rPr>
        <w:annotationRef/>
      </w:r>
      <w:r>
        <w:t>I’ve written too much, but thought it’d be nice to provide some thoughts on what we think would happen.</w:t>
      </w:r>
    </w:p>
  </w:comment>
  <w:comment w:id="468" w:author="Hyosub Kim" w:date="2020-08-25T19:54:00Z" w:initials="HK">
    <w:p w14:paraId="2E61EF19" w14:textId="77777777" w:rsidR="009530CB" w:rsidRDefault="009530CB" w:rsidP="009530CB">
      <w:pPr>
        <w:pStyle w:val="CommentText"/>
      </w:pPr>
      <w:r>
        <w:rPr>
          <w:rStyle w:val="CommentReference"/>
        </w:rPr>
        <w:annotationRef/>
      </w:r>
      <w:r>
        <w:t xml:space="preserve">I don’t get this. Why? If we can tighten this part, we probably don’t need the following sentences. </w:t>
      </w:r>
    </w:p>
  </w:comment>
  <w:comment w:id="469" w:author="Hyosub Kim" w:date="2020-08-25T20:24:00Z" w:initials="HK">
    <w:p w14:paraId="7E1E4F4C" w14:textId="77777777" w:rsidR="009530CB" w:rsidRDefault="009530CB" w:rsidP="009530CB">
      <w:pPr>
        <w:pStyle w:val="CommentText"/>
      </w:pPr>
      <w:r>
        <w:rPr>
          <w:rStyle w:val="CommentReference"/>
        </w:rPr>
        <w:annotationRef/>
      </w:r>
      <w:r>
        <w:t>Reduce necessity for reviewer to hunt for explanations.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5E196D" w15:done="0"/>
  <w15:commentEx w15:paraId="76ADAC0F" w15:done="0"/>
  <w15:commentEx w15:paraId="69721F09" w15:done="0"/>
  <w15:commentEx w15:paraId="1F1ED813" w15:done="0"/>
  <w15:commentEx w15:paraId="6C080D7F" w15:paraIdParent="1F1ED813" w15:done="0"/>
  <w15:commentEx w15:paraId="528148DD" w15:paraIdParent="1F1ED813" w15:done="0"/>
  <w15:commentEx w15:paraId="6D7EA5CD" w15:done="0"/>
  <w15:commentEx w15:paraId="41FA3C8F" w15:done="0"/>
  <w15:commentEx w15:paraId="6EFF0E3E" w15:paraIdParent="41FA3C8F" w15:done="0"/>
  <w15:commentEx w15:paraId="18F6A313" w15:done="0"/>
  <w15:commentEx w15:paraId="210CB35E" w15:done="0"/>
  <w15:commentEx w15:paraId="090F6352" w15:done="0"/>
  <w15:commentEx w15:paraId="2E61EF19" w15:done="0"/>
  <w15:commentEx w15:paraId="7E1E4F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57158" w16cex:dateUtc="2020-08-18T01:12:00Z"/>
  <w16cex:commentExtensible w16cex:durableId="22E7B8AF" w16cex:dateUtc="2020-08-19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E196D" w16cid:durableId="22EF500E"/>
  <w16cid:commentId w16cid:paraId="76ADAC0F" w16cid:durableId="22EF703F"/>
  <w16cid:commentId w16cid:paraId="69721F09" w16cid:durableId="22EF525B"/>
  <w16cid:commentId w16cid:paraId="1F1ED813" w16cid:durableId="22E11F57"/>
  <w16cid:commentId w16cid:paraId="6C080D7F" w16cid:durableId="22E57158"/>
  <w16cid:commentId w16cid:paraId="528148DD" w16cid:durableId="22EF554A"/>
  <w16cid:commentId w16cid:paraId="6D7EA5CD" w16cid:durableId="22EF715B"/>
  <w16cid:commentId w16cid:paraId="41FA3C8F" w16cid:durableId="22E12768"/>
  <w16cid:commentId w16cid:paraId="6EFF0E3E" w16cid:durableId="22E7B8AF"/>
  <w16cid:commentId w16cid:paraId="18F6A313" w16cid:durableId="22E129AA"/>
  <w16cid:commentId w16cid:paraId="210CB35E" w16cid:durableId="22F0E611"/>
  <w16cid:commentId w16cid:paraId="090F6352" w16cid:durableId="22EFEA7F"/>
  <w16cid:commentId w16cid:paraId="2E61EF19" w16cid:durableId="22EFEADC"/>
  <w16cid:commentId w16cid:paraId="7E1E4F4C" w16cid:durableId="22EF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576CB" w14:textId="77777777" w:rsidR="00DE25B6" w:rsidRDefault="00DE25B6" w:rsidP="00612534">
      <w:r>
        <w:separator/>
      </w:r>
    </w:p>
  </w:endnote>
  <w:endnote w:type="continuationSeparator" w:id="0">
    <w:p w14:paraId="51DB2437" w14:textId="77777777" w:rsidR="00DE25B6" w:rsidRDefault="00DE25B6" w:rsidP="00612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B534C" w14:textId="77777777" w:rsidR="00DE25B6" w:rsidRDefault="00DE25B6" w:rsidP="00612534">
      <w:r>
        <w:separator/>
      </w:r>
    </w:p>
  </w:footnote>
  <w:footnote w:type="continuationSeparator" w:id="0">
    <w:p w14:paraId="3B4CE759" w14:textId="77777777" w:rsidR="00DE25B6" w:rsidRDefault="00DE25B6" w:rsidP="00612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A57D2"/>
    <w:multiLevelType w:val="hybridMultilevel"/>
    <w:tmpl w:val="B81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5F6B58"/>
    <w:multiLevelType w:val="hybridMultilevel"/>
    <w:tmpl w:val="63E8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30BB0"/>
    <w:multiLevelType w:val="hybridMultilevel"/>
    <w:tmpl w:val="C9E0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osub Kim">
    <w15:presenceInfo w15:providerId="Windows Live" w15:userId="e29d31df84083a66"/>
  </w15:person>
  <w15:person w15:author="Jonathan Wood">
    <w15:presenceInfo w15:providerId="Windows Live" w15:userId="347fa1a50d2d1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F0"/>
    <w:rsid w:val="000111BF"/>
    <w:rsid w:val="00015A02"/>
    <w:rsid w:val="00016E2F"/>
    <w:rsid w:val="00037B57"/>
    <w:rsid w:val="000426B7"/>
    <w:rsid w:val="00047C54"/>
    <w:rsid w:val="000544A0"/>
    <w:rsid w:val="00065364"/>
    <w:rsid w:val="00066788"/>
    <w:rsid w:val="00083626"/>
    <w:rsid w:val="000A4A95"/>
    <w:rsid w:val="000B103E"/>
    <w:rsid w:val="000C2551"/>
    <w:rsid w:val="000C29A8"/>
    <w:rsid w:val="000C397C"/>
    <w:rsid w:val="000D4B99"/>
    <w:rsid w:val="000E0A80"/>
    <w:rsid w:val="000E0C2D"/>
    <w:rsid w:val="000E71D0"/>
    <w:rsid w:val="000F3A36"/>
    <w:rsid w:val="001032C4"/>
    <w:rsid w:val="00107C3D"/>
    <w:rsid w:val="001103D3"/>
    <w:rsid w:val="0011582D"/>
    <w:rsid w:val="001176F0"/>
    <w:rsid w:val="00117D80"/>
    <w:rsid w:val="0013788D"/>
    <w:rsid w:val="0014123E"/>
    <w:rsid w:val="00160278"/>
    <w:rsid w:val="0016747B"/>
    <w:rsid w:val="00173326"/>
    <w:rsid w:val="001775B3"/>
    <w:rsid w:val="00183842"/>
    <w:rsid w:val="00187EB4"/>
    <w:rsid w:val="001951F5"/>
    <w:rsid w:val="001A4DEC"/>
    <w:rsid w:val="001B3AFA"/>
    <w:rsid w:val="001B7190"/>
    <w:rsid w:val="001D30E8"/>
    <w:rsid w:val="001E3A43"/>
    <w:rsid w:val="001E55B1"/>
    <w:rsid w:val="001F44F3"/>
    <w:rsid w:val="00203532"/>
    <w:rsid w:val="002204B3"/>
    <w:rsid w:val="00221940"/>
    <w:rsid w:val="00235C63"/>
    <w:rsid w:val="00235CBC"/>
    <w:rsid w:val="00240B11"/>
    <w:rsid w:val="00247550"/>
    <w:rsid w:val="0025281A"/>
    <w:rsid w:val="00257ADB"/>
    <w:rsid w:val="00257B0C"/>
    <w:rsid w:val="002630CC"/>
    <w:rsid w:val="0027411F"/>
    <w:rsid w:val="00286FFC"/>
    <w:rsid w:val="00294632"/>
    <w:rsid w:val="00297AD5"/>
    <w:rsid w:val="002A215C"/>
    <w:rsid w:val="002B1675"/>
    <w:rsid w:val="002B52DF"/>
    <w:rsid w:val="002C14B9"/>
    <w:rsid w:val="002D242E"/>
    <w:rsid w:val="00302032"/>
    <w:rsid w:val="003043AB"/>
    <w:rsid w:val="00304D09"/>
    <w:rsid w:val="003222BC"/>
    <w:rsid w:val="003325CB"/>
    <w:rsid w:val="00336212"/>
    <w:rsid w:val="003366D8"/>
    <w:rsid w:val="00340831"/>
    <w:rsid w:val="0036464B"/>
    <w:rsid w:val="00374159"/>
    <w:rsid w:val="003746FF"/>
    <w:rsid w:val="00375209"/>
    <w:rsid w:val="00381BE1"/>
    <w:rsid w:val="003916F1"/>
    <w:rsid w:val="003A6465"/>
    <w:rsid w:val="003A7B18"/>
    <w:rsid w:val="003C075F"/>
    <w:rsid w:val="003E47E9"/>
    <w:rsid w:val="003E7AF8"/>
    <w:rsid w:val="00421AD6"/>
    <w:rsid w:val="004241E9"/>
    <w:rsid w:val="00426DD5"/>
    <w:rsid w:val="00427F6B"/>
    <w:rsid w:val="0043706B"/>
    <w:rsid w:val="00452CFA"/>
    <w:rsid w:val="004668B7"/>
    <w:rsid w:val="0048214B"/>
    <w:rsid w:val="00482897"/>
    <w:rsid w:val="004C4675"/>
    <w:rsid w:val="004D2990"/>
    <w:rsid w:val="004D5871"/>
    <w:rsid w:val="004D7AB3"/>
    <w:rsid w:val="004E044B"/>
    <w:rsid w:val="00503F21"/>
    <w:rsid w:val="00531067"/>
    <w:rsid w:val="00540798"/>
    <w:rsid w:val="00544C44"/>
    <w:rsid w:val="0054648F"/>
    <w:rsid w:val="005611D2"/>
    <w:rsid w:val="00582BA1"/>
    <w:rsid w:val="005C078E"/>
    <w:rsid w:val="005D24C2"/>
    <w:rsid w:val="005E72C7"/>
    <w:rsid w:val="005F15FC"/>
    <w:rsid w:val="005F53CC"/>
    <w:rsid w:val="00612534"/>
    <w:rsid w:val="00625AA2"/>
    <w:rsid w:val="0063139F"/>
    <w:rsid w:val="0063196A"/>
    <w:rsid w:val="006321B3"/>
    <w:rsid w:val="006611FC"/>
    <w:rsid w:val="0066132E"/>
    <w:rsid w:val="006614DB"/>
    <w:rsid w:val="00664098"/>
    <w:rsid w:val="00664A22"/>
    <w:rsid w:val="00672D28"/>
    <w:rsid w:val="00687610"/>
    <w:rsid w:val="00693209"/>
    <w:rsid w:val="006A1475"/>
    <w:rsid w:val="006A252F"/>
    <w:rsid w:val="006C10C8"/>
    <w:rsid w:val="006D1656"/>
    <w:rsid w:val="006F33C7"/>
    <w:rsid w:val="00703A14"/>
    <w:rsid w:val="00707631"/>
    <w:rsid w:val="0071221D"/>
    <w:rsid w:val="007539F9"/>
    <w:rsid w:val="00767933"/>
    <w:rsid w:val="0079661A"/>
    <w:rsid w:val="007A4CBC"/>
    <w:rsid w:val="007B7128"/>
    <w:rsid w:val="007D5510"/>
    <w:rsid w:val="007F3F97"/>
    <w:rsid w:val="00803B77"/>
    <w:rsid w:val="00804F31"/>
    <w:rsid w:val="008073D7"/>
    <w:rsid w:val="00816FB0"/>
    <w:rsid w:val="008278C8"/>
    <w:rsid w:val="008477C8"/>
    <w:rsid w:val="00867DDA"/>
    <w:rsid w:val="00870492"/>
    <w:rsid w:val="00874FC2"/>
    <w:rsid w:val="00880452"/>
    <w:rsid w:val="00894568"/>
    <w:rsid w:val="008B5B26"/>
    <w:rsid w:val="008C2EFF"/>
    <w:rsid w:val="008C3D1E"/>
    <w:rsid w:val="008C4364"/>
    <w:rsid w:val="008E7166"/>
    <w:rsid w:val="008E7CCD"/>
    <w:rsid w:val="009018E2"/>
    <w:rsid w:val="00905CF9"/>
    <w:rsid w:val="0093049E"/>
    <w:rsid w:val="00935F3D"/>
    <w:rsid w:val="00941D3E"/>
    <w:rsid w:val="0094333F"/>
    <w:rsid w:val="009530CB"/>
    <w:rsid w:val="00964473"/>
    <w:rsid w:val="0097411D"/>
    <w:rsid w:val="00974696"/>
    <w:rsid w:val="00980D36"/>
    <w:rsid w:val="00982556"/>
    <w:rsid w:val="00986796"/>
    <w:rsid w:val="009A7E33"/>
    <w:rsid w:val="009B1066"/>
    <w:rsid w:val="009B63A5"/>
    <w:rsid w:val="009C566E"/>
    <w:rsid w:val="009D1CDD"/>
    <w:rsid w:val="009E2068"/>
    <w:rsid w:val="009E7E6E"/>
    <w:rsid w:val="009F5ACE"/>
    <w:rsid w:val="00A044ED"/>
    <w:rsid w:val="00A4739F"/>
    <w:rsid w:val="00A5757F"/>
    <w:rsid w:val="00A63840"/>
    <w:rsid w:val="00A80730"/>
    <w:rsid w:val="00A84958"/>
    <w:rsid w:val="00A861CE"/>
    <w:rsid w:val="00A977F3"/>
    <w:rsid w:val="00AA02D6"/>
    <w:rsid w:val="00AA1B96"/>
    <w:rsid w:val="00AA3ED6"/>
    <w:rsid w:val="00AA6B8D"/>
    <w:rsid w:val="00AC6CF5"/>
    <w:rsid w:val="00AD29E0"/>
    <w:rsid w:val="00AD3E86"/>
    <w:rsid w:val="00B000BF"/>
    <w:rsid w:val="00B111C4"/>
    <w:rsid w:val="00B16151"/>
    <w:rsid w:val="00B16B1B"/>
    <w:rsid w:val="00B22FAD"/>
    <w:rsid w:val="00B26071"/>
    <w:rsid w:val="00B52471"/>
    <w:rsid w:val="00B525E7"/>
    <w:rsid w:val="00B83593"/>
    <w:rsid w:val="00B8461C"/>
    <w:rsid w:val="00B87E82"/>
    <w:rsid w:val="00B91BC2"/>
    <w:rsid w:val="00BA4765"/>
    <w:rsid w:val="00BB24CE"/>
    <w:rsid w:val="00BB3979"/>
    <w:rsid w:val="00BC1D61"/>
    <w:rsid w:val="00BC7B14"/>
    <w:rsid w:val="00BC7F46"/>
    <w:rsid w:val="00BE11D3"/>
    <w:rsid w:val="00BE185F"/>
    <w:rsid w:val="00BE2B0E"/>
    <w:rsid w:val="00C21A3D"/>
    <w:rsid w:val="00C30792"/>
    <w:rsid w:val="00C343B1"/>
    <w:rsid w:val="00C524C0"/>
    <w:rsid w:val="00C53DF2"/>
    <w:rsid w:val="00C57B4C"/>
    <w:rsid w:val="00C612AA"/>
    <w:rsid w:val="00C638C2"/>
    <w:rsid w:val="00C833E4"/>
    <w:rsid w:val="00C84699"/>
    <w:rsid w:val="00C93B87"/>
    <w:rsid w:val="00CA03EA"/>
    <w:rsid w:val="00CA1DFA"/>
    <w:rsid w:val="00CB3BE1"/>
    <w:rsid w:val="00CB3E3C"/>
    <w:rsid w:val="00CC5BDC"/>
    <w:rsid w:val="00CD6F39"/>
    <w:rsid w:val="00CF504E"/>
    <w:rsid w:val="00D02479"/>
    <w:rsid w:val="00D26109"/>
    <w:rsid w:val="00D31DA9"/>
    <w:rsid w:val="00D33A29"/>
    <w:rsid w:val="00D56EC5"/>
    <w:rsid w:val="00D677CD"/>
    <w:rsid w:val="00D90AF2"/>
    <w:rsid w:val="00D9162E"/>
    <w:rsid w:val="00DA2C46"/>
    <w:rsid w:val="00DA73C2"/>
    <w:rsid w:val="00DB50EE"/>
    <w:rsid w:val="00DC444E"/>
    <w:rsid w:val="00DD2990"/>
    <w:rsid w:val="00DE1DD5"/>
    <w:rsid w:val="00DE25B6"/>
    <w:rsid w:val="00DE3FC8"/>
    <w:rsid w:val="00DF4E44"/>
    <w:rsid w:val="00DF6756"/>
    <w:rsid w:val="00E3050D"/>
    <w:rsid w:val="00E35E74"/>
    <w:rsid w:val="00E64868"/>
    <w:rsid w:val="00E70212"/>
    <w:rsid w:val="00E746DC"/>
    <w:rsid w:val="00EA3E63"/>
    <w:rsid w:val="00EC29A2"/>
    <w:rsid w:val="00ED0EB3"/>
    <w:rsid w:val="00ED2489"/>
    <w:rsid w:val="00ED78BE"/>
    <w:rsid w:val="00EE5D45"/>
    <w:rsid w:val="00EE67CE"/>
    <w:rsid w:val="00EF667E"/>
    <w:rsid w:val="00F136EF"/>
    <w:rsid w:val="00F1402B"/>
    <w:rsid w:val="00F140B1"/>
    <w:rsid w:val="00F17012"/>
    <w:rsid w:val="00F22050"/>
    <w:rsid w:val="00F51651"/>
    <w:rsid w:val="00F83E70"/>
    <w:rsid w:val="00FC29B4"/>
    <w:rsid w:val="00FC6483"/>
    <w:rsid w:val="00FC74B1"/>
    <w:rsid w:val="00FD3DC5"/>
    <w:rsid w:val="00FE11B4"/>
    <w:rsid w:val="00FE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5EB8"/>
  <w15:chartTrackingRefBased/>
  <w15:docId w15:val="{E7430CB8-BE9A-413F-B8E9-8B5786DB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F0"/>
    <w:pPr>
      <w:ind w:left="720"/>
      <w:contextualSpacing/>
    </w:pPr>
  </w:style>
  <w:style w:type="character" w:styleId="CommentReference">
    <w:name w:val="annotation reference"/>
    <w:basedOn w:val="DefaultParagraphFont"/>
    <w:uiPriority w:val="99"/>
    <w:semiHidden/>
    <w:unhideWhenUsed/>
    <w:rsid w:val="008B5B26"/>
    <w:rPr>
      <w:sz w:val="16"/>
      <w:szCs w:val="16"/>
    </w:rPr>
  </w:style>
  <w:style w:type="paragraph" w:styleId="CommentText">
    <w:name w:val="annotation text"/>
    <w:basedOn w:val="Normal"/>
    <w:link w:val="CommentTextChar"/>
    <w:uiPriority w:val="99"/>
    <w:semiHidden/>
    <w:unhideWhenUsed/>
    <w:rsid w:val="008B5B26"/>
    <w:rPr>
      <w:sz w:val="20"/>
      <w:szCs w:val="20"/>
    </w:rPr>
  </w:style>
  <w:style w:type="character" w:customStyle="1" w:styleId="CommentTextChar">
    <w:name w:val="Comment Text Char"/>
    <w:basedOn w:val="DefaultParagraphFont"/>
    <w:link w:val="CommentText"/>
    <w:uiPriority w:val="99"/>
    <w:semiHidden/>
    <w:rsid w:val="008B5B26"/>
    <w:rPr>
      <w:sz w:val="20"/>
      <w:szCs w:val="20"/>
    </w:rPr>
  </w:style>
  <w:style w:type="paragraph" w:styleId="CommentSubject">
    <w:name w:val="annotation subject"/>
    <w:basedOn w:val="CommentText"/>
    <w:next w:val="CommentText"/>
    <w:link w:val="CommentSubjectChar"/>
    <w:uiPriority w:val="99"/>
    <w:semiHidden/>
    <w:unhideWhenUsed/>
    <w:rsid w:val="008B5B26"/>
    <w:rPr>
      <w:b/>
      <w:bCs/>
    </w:rPr>
  </w:style>
  <w:style w:type="character" w:customStyle="1" w:styleId="CommentSubjectChar">
    <w:name w:val="Comment Subject Char"/>
    <w:basedOn w:val="CommentTextChar"/>
    <w:link w:val="CommentSubject"/>
    <w:uiPriority w:val="99"/>
    <w:semiHidden/>
    <w:rsid w:val="008B5B26"/>
    <w:rPr>
      <w:b/>
      <w:bCs/>
      <w:sz w:val="20"/>
      <w:szCs w:val="20"/>
    </w:rPr>
  </w:style>
  <w:style w:type="paragraph" w:styleId="BalloonText">
    <w:name w:val="Balloon Text"/>
    <w:basedOn w:val="Normal"/>
    <w:link w:val="BalloonTextChar"/>
    <w:uiPriority w:val="99"/>
    <w:semiHidden/>
    <w:unhideWhenUsed/>
    <w:rsid w:val="008B5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B26"/>
    <w:rPr>
      <w:rFonts w:ascii="Segoe UI" w:hAnsi="Segoe UI" w:cs="Segoe UI"/>
      <w:sz w:val="18"/>
      <w:szCs w:val="18"/>
    </w:rPr>
  </w:style>
  <w:style w:type="character" w:styleId="Hyperlink">
    <w:name w:val="Hyperlink"/>
    <w:basedOn w:val="DefaultParagraphFont"/>
    <w:uiPriority w:val="99"/>
    <w:unhideWhenUsed/>
    <w:rsid w:val="00A63840"/>
    <w:rPr>
      <w:color w:val="0563C1" w:themeColor="hyperlink"/>
      <w:u w:val="single"/>
    </w:rPr>
  </w:style>
  <w:style w:type="character" w:styleId="UnresolvedMention">
    <w:name w:val="Unresolved Mention"/>
    <w:basedOn w:val="DefaultParagraphFont"/>
    <w:uiPriority w:val="99"/>
    <w:semiHidden/>
    <w:unhideWhenUsed/>
    <w:rsid w:val="00A63840"/>
    <w:rPr>
      <w:color w:val="605E5C"/>
      <w:shd w:val="clear" w:color="auto" w:fill="E1DFDD"/>
    </w:rPr>
  </w:style>
  <w:style w:type="paragraph" w:styleId="Bibliography">
    <w:name w:val="Bibliography"/>
    <w:basedOn w:val="Normal"/>
    <w:next w:val="Normal"/>
    <w:uiPriority w:val="37"/>
    <w:semiHidden/>
    <w:unhideWhenUsed/>
    <w:rsid w:val="009B1066"/>
  </w:style>
  <w:style w:type="paragraph" w:styleId="Header">
    <w:name w:val="header"/>
    <w:basedOn w:val="Normal"/>
    <w:link w:val="HeaderChar"/>
    <w:uiPriority w:val="99"/>
    <w:unhideWhenUsed/>
    <w:rsid w:val="00612534"/>
    <w:pPr>
      <w:tabs>
        <w:tab w:val="center" w:pos="4680"/>
        <w:tab w:val="right" w:pos="9360"/>
      </w:tabs>
    </w:pPr>
  </w:style>
  <w:style w:type="character" w:customStyle="1" w:styleId="HeaderChar">
    <w:name w:val="Header Char"/>
    <w:basedOn w:val="DefaultParagraphFont"/>
    <w:link w:val="Header"/>
    <w:uiPriority w:val="99"/>
    <w:rsid w:val="00612534"/>
  </w:style>
  <w:style w:type="paragraph" w:styleId="Footer">
    <w:name w:val="footer"/>
    <w:basedOn w:val="Normal"/>
    <w:link w:val="FooterChar"/>
    <w:uiPriority w:val="99"/>
    <w:unhideWhenUsed/>
    <w:rsid w:val="00612534"/>
    <w:pPr>
      <w:tabs>
        <w:tab w:val="center" w:pos="4680"/>
        <w:tab w:val="right" w:pos="9360"/>
      </w:tabs>
    </w:pPr>
  </w:style>
  <w:style w:type="character" w:customStyle="1" w:styleId="FooterChar">
    <w:name w:val="Footer Char"/>
    <w:basedOn w:val="DefaultParagraphFont"/>
    <w:link w:val="Footer"/>
    <w:uiPriority w:val="99"/>
    <w:rsid w:val="0061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99104">
      <w:bodyDiv w:val="1"/>
      <w:marLeft w:val="0"/>
      <w:marRight w:val="0"/>
      <w:marTop w:val="0"/>
      <w:marBottom w:val="0"/>
      <w:divBdr>
        <w:top w:val="none" w:sz="0" w:space="0" w:color="auto"/>
        <w:left w:val="none" w:sz="0" w:space="0" w:color="auto"/>
        <w:bottom w:val="none" w:sz="0" w:space="0" w:color="auto"/>
        <w:right w:val="none" w:sz="0" w:space="0" w:color="auto"/>
      </w:divBdr>
      <w:divsChild>
        <w:div w:id="1451129540">
          <w:marLeft w:val="-60"/>
          <w:marRight w:val="-80"/>
          <w:marTop w:val="0"/>
          <w:marBottom w:val="0"/>
          <w:divBdr>
            <w:top w:val="none" w:sz="0" w:space="0" w:color="auto"/>
            <w:left w:val="none" w:sz="0" w:space="0" w:color="auto"/>
            <w:bottom w:val="none" w:sz="0" w:space="0" w:color="auto"/>
            <w:right w:val="none" w:sz="0" w:space="0" w:color="auto"/>
          </w:divBdr>
        </w:div>
      </w:divsChild>
    </w:div>
    <w:div w:id="1145121271">
      <w:bodyDiv w:val="1"/>
      <w:marLeft w:val="0"/>
      <w:marRight w:val="0"/>
      <w:marTop w:val="0"/>
      <w:marBottom w:val="0"/>
      <w:divBdr>
        <w:top w:val="none" w:sz="0" w:space="0" w:color="auto"/>
        <w:left w:val="none" w:sz="0" w:space="0" w:color="auto"/>
        <w:bottom w:val="none" w:sz="0" w:space="0" w:color="auto"/>
        <w:right w:val="none" w:sz="0" w:space="0" w:color="auto"/>
      </w:divBdr>
    </w:div>
    <w:div w:id="133919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DBAA8-103F-2540-BC47-0B2E3447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6949</Words>
  <Characters>39614</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8</cp:revision>
  <dcterms:created xsi:type="dcterms:W3CDTF">2020-08-26T18:50:00Z</dcterms:created>
  <dcterms:modified xsi:type="dcterms:W3CDTF">2020-08-26T19:33:00Z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id="UJFoyoCs"/&gt;&lt;style id="http://www.zotero.org/styles/eneuro" hasBibliography="1" bibliographyStyleHasBeenSet="1"/&gt;&lt;prefs&gt;&lt;pref name="fieldType" value="Field"/&gt;&lt;/prefs&gt;&lt;/data&gt;</vt:lpwstr>
  </property>
</Properties>
</file>