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738AF491" w:rsidR="006575D6" w:rsidRDefault="00794216" w:rsidP="00407563">
      <w:pPr>
        <w:spacing w:line="480" w:lineRule="auto"/>
        <w:rPr>
          <w:ins w:id="0" w:author="Jonathan Wood" w:date="2020-09-02T11:59:00Z"/>
        </w:rPr>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 w:author="Jonathan Wood" w:date="2020-09-02T11:59:00Z">
        <w:r w:rsidR="00E61CC4">
          <w:delText>it</w:delText>
        </w:r>
      </w:del>
      <w:ins w:id="2" w:author="Jonathan Wood" w:date="2020-09-02T11:59:00Z">
        <w:r w:rsidR="008818ED">
          <w:t>the use-dependent bias</w:t>
        </w:r>
      </w:ins>
      <w:r w:rsidR="008818ED">
        <w:t xml:space="preserve">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w:t>
      </w:r>
      <w:r w:rsidR="00CE41C1">
        <w:lastRenderedPageBreak/>
        <w:t xml:space="preserve">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3" w:author="Jonathan Wood" w:date="2020-09-02T11:59:00Z">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ins>
    </w:p>
    <w:p w14:paraId="2F7E09C0" w14:textId="77777777" w:rsidR="006575D6" w:rsidRDefault="006575D6" w:rsidP="00407563">
      <w:pPr>
        <w:spacing w:line="480" w:lineRule="auto"/>
        <w:rPr>
          <w:ins w:id="4" w:author="Jonathan Wood" w:date="2020-09-02T11:59:00Z"/>
        </w:rPr>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lastRenderedPageBreak/>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 xml:space="preserve">During the Learning </w:t>
      </w:r>
      <w:r>
        <w:lastRenderedPageBreak/>
        <w:t>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43A9C62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5" w:author="Hyosub Kim" w:date="2020-09-03T09:23:00Z">
        <w:r w:rsidR="00F85011">
          <w:t xml:space="preserve">Thus, </w:t>
        </w:r>
      </w:ins>
      <w:ins w:id="6" w:author="Hyosub Kim" w:date="2020-09-03T09:24:00Z">
        <w:r w:rsidR="00F85011">
          <w:t>all thre</w:t>
        </w:r>
      </w:ins>
      <w:ins w:id="7" w:author="Hyosub Kim" w:date="2020-09-03T09:25:00Z">
        <w:r w:rsidR="00F85011">
          <w:t>e</w:t>
        </w:r>
      </w:ins>
      <w:ins w:id="8" w:author="Jonathan Wood" w:date="2020-09-02T11:59:00Z">
        <w:r w:rsidR="00684ECD" w:rsidRPr="00A46808">
          <w:t xml:space="preserve"> conditions </w:t>
        </w:r>
      </w:ins>
      <w:ins w:id="9" w:author="Hyosub Kim" w:date="2020-09-03T09:25:00Z">
        <w:r w:rsidR="00F85011">
          <w:t xml:space="preserve">will </w:t>
        </w:r>
      </w:ins>
      <w:ins w:id="10" w:author="Jonathan Wood" w:date="2020-09-02T11:59:00Z">
        <w:r w:rsidR="00684ECD" w:rsidRPr="00A46808">
          <w:t>have</w:t>
        </w:r>
      </w:ins>
      <w:ins w:id="11" w:author="Jonathan Wood" w:date="2020-09-02T13:33:00Z">
        <w:r w:rsidR="00EC723F">
          <w:t xml:space="preserve"> a</w:t>
        </w:r>
      </w:ins>
      <w:ins w:id="12" w:author="Jonathan Wood" w:date="2020-09-02T11:59:00Z">
        <w:r w:rsidR="00684ECD" w:rsidRPr="00A46808">
          <w:t xml:space="preserve"> </w:t>
        </w:r>
      </w:ins>
      <w:ins w:id="13" w:author="Jonathan Wood" w:date="2020-09-02T13:33:00Z">
        <w:r w:rsidR="00EC723F">
          <w:t>nearly identical</w:t>
        </w:r>
      </w:ins>
      <w:ins w:id="14" w:author="Jonathan Wood" w:date="2020-09-02T11:59:00Z">
        <w:r w:rsidR="00317D24" w:rsidRPr="00A46808">
          <w:t xml:space="preserve"> average</w:t>
        </w:r>
      </w:ins>
      <w:ins w:id="15" w:author="Hyosub Kim" w:date="2020-09-03T09:01:00Z">
        <w:r w:rsidR="002A3685">
          <w:t xml:space="preserve"> </w:t>
        </w:r>
      </w:ins>
      <w:ins w:id="16" w:author="Jonathan Wood" w:date="2020-09-02T11:59:00Z">
        <w:r w:rsidR="00317D24" w:rsidRPr="00A46808">
          <w:t>step asymmetry target of 22%</w:t>
        </w:r>
      </w:ins>
      <w:ins w:id="17" w:author="Hyosub Kim" w:date="2020-09-03T09:01:00Z">
        <w:r w:rsidR="002A3685">
          <w:t xml:space="preserve"> (small discrepancies </w:t>
        </w:r>
      </w:ins>
      <w:ins w:id="18" w:author="Hyosub Kim" w:date="2020-09-03T09:09:00Z">
        <w:r w:rsidR="00EA6B12">
          <w:t xml:space="preserve">in the variable conditions </w:t>
        </w:r>
      </w:ins>
      <w:ins w:id="19" w:author="Hyosub Kim" w:date="2020-09-03T09:01:00Z">
        <w:r w:rsidR="002A3685">
          <w:t xml:space="preserve">due to </w:t>
        </w:r>
      </w:ins>
      <w:ins w:id="20" w:author="Hyosub Kim" w:date="2020-09-03T09:03:00Z">
        <w:r w:rsidR="002A3685">
          <w:t>drawing random samples</w:t>
        </w:r>
      </w:ins>
      <w:ins w:id="21" w:author="Hyosub Kim" w:date="2020-09-03T09:01:00Z">
        <w:r w:rsidR="002A3685">
          <w:t>)</w:t>
        </w:r>
      </w:ins>
      <w:ins w:id="22" w:author="Jonathan Wood" w:date="2020-09-02T11:59:00Z">
        <w:r w:rsidR="00317D24" w:rsidRPr="00A46808">
          <w:t xml:space="preserve">, but </w:t>
        </w:r>
      </w:ins>
      <w:ins w:id="23" w:author="Hyosub Kim" w:date="2020-09-03T09:25:00Z">
        <w:r w:rsidR="00F85011">
          <w:t xml:space="preserve">the </w:t>
        </w:r>
        <w:r w:rsidR="00F85011" w:rsidRPr="00A46808">
          <w:t>target variability</w:t>
        </w:r>
        <w:r w:rsidR="00F85011">
          <w:t xml:space="preserve"> for each condition will be markedly </w:t>
        </w:r>
      </w:ins>
      <w:ins w:id="24" w:author="Hyosub Kim" w:date="2020-09-03T09:26:00Z">
        <w:r w:rsidR="00F85011">
          <w:t>different</w:t>
        </w:r>
      </w:ins>
      <w:r w:rsidR="002A3685">
        <w:t>.</w:t>
      </w:r>
      <w:ins w:id="25" w:author="Hyosub Kim" w:date="2020-09-03T09:09:00Z">
        <w:r w:rsidR="00EA6B12">
          <w:t xml:space="preserve"> </w:t>
        </w:r>
      </w:ins>
      <w:ins w:id="26" w:author="Hyosub Kim" w:date="2020-09-03T09:29:00Z">
        <w:r w:rsidR="00F85011">
          <w:t>T</w:t>
        </w:r>
      </w:ins>
      <w:ins w:id="27" w:author="Hyosub Kim" w:date="2020-09-03T09:07:00Z">
        <w:r w:rsidR="002A3685">
          <w:t xml:space="preserve">his </w:t>
        </w:r>
      </w:ins>
      <w:ins w:id="28" w:author="Hyosub Kim" w:date="2020-09-03T09:09:00Z">
        <w:r w:rsidR="00EA6B12">
          <w:t xml:space="preserve">study </w:t>
        </w:r>
      </w:ins>
      <w:ins w:id="29" w:author="Hyosub Kim" w:date="2020-09-03T09:07:00Z">
        <w:r w:rsidR="002A3685">
          <w:t>design</w:t>
        </w:r>
      </w:ins>
      <w:ins w:id="30" w:author="Jonathan Wood" w:date="2020-09-02T11:59:00Z">
        <w:r w:rsidR="004E72D2" w:rsidRPr="00A46808">
          <w:t xml:space="preserve"> </w:t>
        </w:r>
      </w:ins>
      <w:ins w:id="31" w:author="Hyosub Kim" w:date="2020-09-03T09:31:00Z">
        <w:r w:rsidR="005A156F">
          <w:t xml:space="preserve">is intended to </w:t>
        </w:r>
      </w:ins>
      <w:ins w:id="32" w:author="Jonathan Wood" w:date="2020-09-02T11:59:00Z">
        <w:r w:rsidR="006575D6" w:rsidRPr="00A46808">
          <w:t>isolate</w:t>
        </w:r>
        <w:bookmarkStart w:id="33" w:name="_GoBack"/>
        <w:bookmarkEnd w:id="33"/>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lastRenderedPageBreak/>
        <w:t xml:space="preserve">Data </w:t>
      </w:r>
      <w:r w:rsidR="000B5BB3">
        <w:rPr>
          <w:i/>
          <w:iCs/>
          <w:u w:val="single"/>
        </w:rPr>
        <w:t>C</w:t>
      </w:r>
      <w:r w:rsidRPr="00E4663D">
        <w:rPr>
          <w:i/>
          <w:iCs/>
          <w:u w:val="single"/>
        </w:rPr>
        <w:t xml:space="preserve">ollection: </w:t>
      </w:r>
    </w:p>
    <w:p w14:paraId="7966DDCC" w14:textId="7D9323D8" w:rsidR="00105698" w:rsidRDefault="00105698" w:rsidP="00407563">
      <w:pPr>
        <w:spacing w:line="480" w:lineRule="auto"/>
      </w:pPr>
      <w:del w:id="34" w:author="Jonathan Wood" w:date="2020-09-02T11:59:00Z">
        <w:r>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t>
      </w:r>
      <w:r w:rsidRPr="00A46808">
        <w:t xml:space="preserve">We will use a custom marker set with </w:t>
      </w:r>
      <w:del w:id="35" w:author="Jonathan Wood" w:date="2020-09-02T11:59:00Z">
        <w:r>
          <w:delText>7</w:delText>
        </w:r>
      </w:del>
      <w:ins w:id="36" w:author="Jonathan Wood" w:date="2020-09-02T11:59:00Z">
        <w:r w:rsidR="00F41E44" w:rsidRPr="00A46808">
          <w:t>11</w:t>
        </w:r>
        <w:r w:rsidRPr="00A46808">
          <w:t xml:space="preserve"> </w:t>
        </w:r>
        <w:r w:rsidR="00872190" w:rsidRPr="00A46808">
          <w:t>total</w:t>
        </w:r>
      </w:ins>
      <w:r w:rsidR="00872190" w:rsidRPr="00A46808">
        <w:t xml:space="preserve"> </w:t>
      </w:r>
      <w:r w:rsidRPr="00A46808">
        <w:t>retroreflective markers</w:t>
      </w:r>
      <w:r w:rsidR="0076375E" w:rsidRPr="00A46808">
        <w:t>, one for</w:t>
      </w:r>
      <w:r w:rsidRPr="00A46808">
        <w:t xml:space="preserve"> each</w:t>
      </w:r>
      <w:r w:rsidR="00F41E44" w:rsidRPr="00A46808">
        <w:t xml:space="preserve"> </w:t>
      </w:r>
      <w:del w:id="37" w:author="Jonathan Wood" w:date="2020-09-02T11:59:00Z">
        <w:r>
          <w:delText>heel,</w:delText>
        </w:r>
        <w:r w:rsidR="00CD354D">
          <w:delText xml:space="preserve"> each</w:delText>
        </w:r>
      </w:del>
      <w:ins w:id="38" w:author="Jonathan Wood" w:date="2020-09-02T11:59:00Z">
        <w:r w:rsidR="00F41E44" w:rsidRPr="00A46808">
          <w:t>greater trochanter,</w:t>
        </w:r>
      </w:ins>
      <w:r w:rsidR="00F41E44" w:rsidRPr="00A46808">
        <w:t xml:space="preserve"> lateral </w:t>
      </w:r>
      <w:ins w:id="39" w:author="Jonathan Wood" w:date="2020-09-02T11:59:00Z">
        <w:r w:rsidR="00F41E44" w:rsidRPr="00A46808">
          <w:t>knee,</w:t>
        </w:r>
        <w:r w:rsidRPr="00A46808">
          <w:t xml:space="preserve"> heel,</w:t>
        </w:r>
        <w:r w:rsidR="00CD354D" w:rsidRPr="00A46808">
          <w:t xml:space="preserve"> </w:t>
        </w:r>
        <w:r w:rsidRPr="00A46808">
          <w:t xml:space="preserve">lateral </w:t>
        </w:r>
      </w:ins>
      <w:r w:rsidRPr="00A46808">
        <w:t xml:space="preserve">malleolus, and </w:t>
      </w:r>
      <w:del w:id="40" w:author="Jonathan Wood" w:date="2020-09-02T11:59:00Z">
        <w:r w:rsidR="00CD354D">
          <w:delText xml:space="preserve">each </w:delText>
        </w:r>
      </w:del>
      <w:r w:rsidRPr="00A46808">
        <w:t>5</w:t>
      </w:r>
      <w:r w:rsidRPr="00A46808">
        <w:rPr>
          <w:vertAlign w:val="superscript"/>
        </w:rPr>
        <w:t>th</w:t>
      </w:r>
      <w:r w:rsidRPr="00A46808">
        <w:t xml:space="preserve"> metatarsal head. The</w:t>
      </w:r>
      <w:r w:rsidR="00237BEF" w:rsidRPr="00A46808">
        <w:t xml:space="preserve"> </w:t>
      </w:r>
      <w:del w:id="41" w:author="Jonathan Wood" w:date="2020-09-02T11:59:00Z">
        <w:r w:rsidR="00237BEF">
          <w:delText>s</w:delText>
        </w:r>
      </w:del>
      <w:r w:rsidR="00872190" w:rsidRPr="00A46808">
        <w:t>e</w:t>
      </w:r>
      <w:ins w:id="42" w:author="Jonathan Wood" w:date="2020-09-02T11:59:00Z">
        <w:r w:rsidR="00872190" w:rsidRPr="00A46808">
          <w:t>le</w:t>
        </w:r>
      </w:ins>
      <w:r w:rsidR="00872190" w:rsidRPr="00A46808">
        <w:t xml:space="preserve">venth </w:t>
      </w:r>
      <w:r w:rsidRPr="00A46808">
        <w:t xml:space="preserve">marker </w:t>
      </w:r>
      <w:r w:rsidR="00237BEF" w:rsidRPr="00A46808">
        <w:t xml:space="preserve">will be </w:t>
      </w:r>
      <w:r w:rsidRPr="00A46808">
        <w:t>placed on the left 1</w:t>
      </w:r>
      <w:r w:rsidRPr="00A46808">
        <w:rPr>
          <w:vertAlign w:val="superscript"/>
        </w:rPr>
        <w:t>st</w:t>
      </w:r>
      <w:r w:rsidRPr="00A46808">
        <w:t xml:space="preserve"> metatarsal head</w:t>
      </w:r>
      <w:r w:rsidR="00CD354D" w:rsidRPr="00A46808">
        <w:t xml:space="preserve"> to ensure the tracking system can differentiate between the right and left feet</w:t>
      </w:r>
      <w:r w:rsidRPr="00A46808">
        <w:t>.</w:t>
      </w:r>
      <w:r>
        <w:t xml:space="preserve"> </w:t>
      </w:r>
      <w:del w:id="43" w:author="Jonathan Wood" w:date="2020-09-02T11:59:00Z">
        <w:r>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0E26CB79"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del w:id="44" w:author="Jonathan Wood" w:date="2020-09-02T11:59:00Z">
        <w:r w:rsidRPr="00B34D36">
          <w:delText xml:space="preserve">Kinematic and kinetic data </w:delText>
        </w:r>
        <w:r>
          <w:delText>will be</w:delText>
        </w:r>
        <w:r w:rsidRPr="00B34D36">
          <w:delText xml:space="preserve"> low pass filtered at 10 Hz using a 4</w:delText>
        </w:r>
        <w:r w:rsidRPr="00B34D36">
          <w:rPr>
            <w:vertAlign w:val="superscript"/>
          </w:rPr>
          <w:delText>th</w:delText>
        </w:r>
        <w:r w:rsidRPr="00B34D36">
          <w:delText xml:space="preserve"> order Butterworth filter.</w:delText>
        </w:r>
        <w:r>
          <w:delText xml:space="preserve"> Kinetic data will be used to detect heel strike events when the force plate reads greater that 20 N and toe off events when the force plate reads less than 20 N. Erroneous force plate events will be removed and replaced with kinematic events</w:delText>
        </w:r>
        <w:r w:rsidR="005B694A">
          <w:delText xml:space="preserve">. For </w:delText>
        </w:r>
        <w:r>
          <w:delText>heel strikes</w:delText>
        </w:r>
        <w:r w:rsidR="005B694A">
          <w:delText xml:space="preserve"> this is </w:delText>
        </w:r>
        <w:r>
          <w:delText>the most anterior position of the heel marker in the sagittal plane</w:delText>
        </w:r>
        <w:r w:rsidR="005B694A">
          <w:delText>,</w:delText>
        </w:r>
        <w:r w:rsidR="001C484F">
          <w:delText xml:space="preserve"> and</w:delText>
        </w:r>
        <w:r w:rsidR="005B694A">
          <w:delText xml:space="preserve"> for </w:delText>
        </w:r>
        <w:r>
          <w:delText>toe offs</w:delText>
        </w:r>
        <w:r w:rsidR="005B694A">
          <w:delText xml:space="preserve"> this is </w:delText>
        </w:r>
        <w:r>
          <w:delText>the most posterior position of the 5</w:delText>
        </w:r>
        <w:r w:rsidRPr="00895680">
          <w:rPr>
            <w:vertAlign w:val="superscript"/>
          </w:rPr>
          <w:delText>th</w:delText>
        </w:r>
        <w:r>
          <w:delText xml:space="preserve"> metatarsal head in the sagittal plane.</w:delText>
        </w:r>
      </w:del>
      <w:ins w:id="45" w:author="Jonathan Wood" w:date="2020-09-02T11:59:00Z">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ins>
      <w:r w:rsidR="00620C44">
        <w:t xml:space="preserve"> </w:t>
      </w:r>
      <w:r>
        <w:t>Step lengths will be calculated as the</w:t>
      </w:r>
      <w:r w:rsidR="005B694A">
        <w:t xml:space="preserve"> sagittal</w:t>
      </w:r>
      <w:r>
        <w:t xml:space="preserve"> difference between the leading and trailing heel markers at the moment of leading heel </w:t>
      </w:r>
      <w:r>
        <w:lastRenderedPageBreak/>
        <w:t xml:space="preserve">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44CC9E0"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del w:id="46" w:author="Jonathan Wood" w:date="2020-09-02T11:59:00Z">
                    <w:rPr>
                      <w:rFonts w:ascii="Cambria Math" w:hAnsi="Cambria Math"/>
                      <w:i/>
                    </w:rPr>
                  </w:del>
                </m:ctrlPr>
              </m:dPr>
              <m:e>
                <m:sSub>
                  <m:sSubPr>
                    <m:ctrlPr>
                      <w:del w:id="47" w:author="Jonathan Wood" w:date="2020-09-02T11:59:00Z">
                        <w:rPr>
                          <w:rFonts w:ascii="Cambria Math" w:hAnsi="Cambria Math"/>
                          <w:i/>
                        </w:rPr>
                      </w:del>
                    </m:ctrlPr>
                  </m:sSubPr>
                  <m:e>
                    <m:r>
                      <w:del w:id="48" w:author="Jonathan Wood" w:date="2020-09-02T11:59:00Z">
                        <w:rPr>
                          <w:rFonts w:ascii="Cambria Math" w:hAnsi="Cambria Math"/>
                        </w:rPr>
                        <m:t>Step Length</m:t>
                      </w:del>
                    </m:r>
                  </m:e>
                  <m:sub>
                    <m:r>
                      <w:del w:id="49" w:author="Jonathan Wood" w:date="2020-09-02T11:59:00Z">
                        <w:rPr>
                          <w:rFonts w:ascii="Cambria Math" w:hAnsi="Cambria Math"/>
                        </w:rPr>
                        <m:t>LEFT</m:t>
                      </w:del>
                    </m:r>
                  </m:sub>
                </m:sSub>
                <m:r>
                  <w:del w:id="50" w:author="Jonathan Wood" w:date="2020-09-02T11:59:00Z">
                    <w:rPr>
                      <w:rFonts w:ascii="Cambria Math" w:hAnsi="Cambria Math"/>
                    </w:rPr>
                    <m:t>-</m:t>
                  </w:del>
                </m:r>
                <m:sSub>
                  <m:sSubPr>
                    <m:ctrlPr>
                      <w:del w:id="51" w:author="Jonathan Wood" w:date="2020-09-02T11:59:00Z">
                        <w:rPr>
                          <w:rFonts w:ascii="Cambria Math" w:hAnsi="Cambria Math"/>
                          <w:i/>
                        </w:rPr>
                      </w:del>
                    </m:ctrlPr>
                  </m:sSubPr>
                  <m:e>
                    <m:r>
                      <w:del w:id="52" w:author="Jonathan Wood" w:date="2020-09-02T11:59:00Z">
                        <w:rPr>
                          <w:rFonts w:ascii="Cambria Math" w:hAnsi="Cambria Math"/>
                        </w:rPr>
                        <m:t>Step Length</m:t>
                      </w:del>
                    </m:r>
                  </m:e>
                  <m:sub>
                    <m:r>
                      <w:del w:id="53" w:author="Jonathan Wood" w:date="2020-09-02T11:59:00Z">
                        <w:rPr>
                          <w:rFonts w:ascii="Cambria Math" w:hAnsi="Cambria Math"/>
                        </w:rPr>
                        <m:t>RIGHT</m:t>
                      </w:del>
                    </m:r>
                  </m:sub>
                </m:sSub>
              </m:e>
            </m:d>
            <m:d>
              <m:dPr>
                <m:ctrlPr>
                  <w:ins w:id="54" w:author="Jonathan Wood" w:date="2020-09-02T11:59:00Z">
                    <w:rPr>
                      <w:rFonts w:ascii="Cambria Math" w:hAnsi="Cambria Math"/>
                      <w:i/>
                    </w:rPr>
                  </w:ins>
                </m:ctrlPr>
              </m:dPr>
              <m:e>
                <m:sSub>
                  <m:sSubPr>
                    <m:ctrlPr>
                      <w:ins w:id="55" w:author="Jonathan Wood" w:date="2020-09-02T11:59:00Z">
                        <w:rPr>
                          <w:rFonts w:ascii="Cambria Math" w:hAnsi="Cambria Math"/>
                          <w:i/>
                        </w:rPr>
                      </w:ins>
                    </m:ctrlPr>
                  </m:sSubPr>
                  <m:e>
                    <m:r>
                      <w:ins w:id="56" w:author="Jonathan Wood" w:date="2020-09-02T11:59:00Z">
                        <w:rPr>
                          <w:rFonts w:ascii="Cambria Math" w:hAnsi="Cambria Math"/>
                        </w:rPr>
                        <m:t>Step Length</m:t>
                      </w:ins>
                    </m:r>
                  </m:e>
                  <m:sub>
                    <m:r>
                      <w:ins w:id="57" w:author="Jonathan Wood" w:date="2020-09-02T11:59:00Z">
                        <w:rPr>
                          <w:rFonts w:ascii="Cambria Math" w:hAnsi="Cambria Math"/>
                        </w:rPr>
                        <m:t>LONG</m:t>
                      </w:ins>
                    </m:r>
                  </m:sub>
                </m:sSub>
                <m:r>
                  <w:ins w:id="58" w:author="Jonathan Wood" w:date="2020-09-02T11:59:00Z">
                    <w:rPr>
                      <w:rFonts w:ascii="Cambria Math" w:hAnsi="Cambria Math"/>
                    </w:rPr>
                    <m:t>-</m:t>
                  </w:ins>
                </m:r>
                <m:sSub>
                  <m:sSubPr>
                    <m:ctrlPr>
                      <w:ins w:id="59" w:author="Jonathan Wood" w:date="2020-09-02T11:59:00Z">
                        <w:rPr>
                          <w:rFonts w:ascii="Cambria Math" w:hAnsi="Cambria Math"/>
                          <w:i/>
                        </w:rPr>
                      </w:ins>
                    </m:ctrlPr>
                  </m:sSubPr>
                  <m:e>
                    <m:r>
                      <w:ins w:id="60" w:author="Jonathan Wood" w:date="2020-09-02T11:59:00Z">
                        <w:rPr>
                          <w:rFonts w:ascii="Cambria Math" w:hAnsi="Cambria Math"/>
                        </w:rPr>
                        <m:t>Step Length</m:t>
                      </w:ins>
                    </m:r>
                  </m:e>
                  <m:sub>
                    <m:r>
                      <w:ins w:id="61" w:author="Jonathan Wood" w:date="2020-09-02T11:59:00Z">
                        <w:rPr>
                          <w:rFonts w:ascii="Cambria Math" w:hAnsi="Cambria Math"/>
                        </w:rPr>
                        <m:t>SHORT</m:t>
                      </w:ins>
                    </m:r>
                  </m:sub>
                </m:sSub>
              </m:e>
            </m:d>
          </m:num>
          <m:den>
            <m:d>
              <m:dPr>
                <m:ctrlPr>
                  <w:rPr>
                    <w:rFonts w:ascii="Cambria Math" w:hAnsi="Cambria Math"/>
                    <w:i/>
                  </w:rPr>
                </m:ctrlPr>
              </m:dPr>
              <m:e>
                <m:sSub>
                  <m:sSubPr>
                    <m:ctrlPr>
                      <w:del w:id="62" w:author="Jonathan Wood" w:date="2020-09-02T11:59:00Z">
                        <w:rPr>
                          <w:rFonts w:ascii="Cambria Math" w:hAnsi="Cambria Math"/>
                          <w:i/>
                        </w:rPr>
                      </w:del>
                    </m:ctrlPr>
                  </m:sSubPr>
                  <m:e>
                    <m:r>
                      <w:del w:id="63" w:author="Jonathan Wood" w:date="2020-09-02T11:59:00Z">
                        <w:rPr>
                          <w:rFonts w:ascii="Cambria Math" w:hAnsi="Cambria Math"/>
                        </w:rPr>
                        <m:t>Step Length</m:t>
                      </w:del>
                    </m:r>
                  </m:e>
                  <m:sub>
                    <m:r>
                      <w:del w:id="64" w:author="Jonathan Wood" w:date="2020-09-02T11:59:00Z">
                        <w:rPr>
                          <w:rFonts w:ascii="Cambria Math" w:hAnsi="Cambria Math"/>
                        </w:rPr>
                        <m:t>LEFT</m:t>
                      </w:del>
                    </m:r>
                  </m:sub>
                </m:sSub>
                <m:sSub>
                  <m:sSubPr>
                    <m:ctrlPr>
                      <w:ins w:id="65" w:author="Jonathan Wood" w:date="2020-09-02T11:59:00Z">
                        <w:rPr>
                          <w:rFonts w:ascii="Cambria Math" w:hAnsi="Cambria Math"/>
                          <w:i/>
                        </w:rPr>
                      </w:ins>
                    </m:ctrlPr>
                  </m:sSubPr>
                  <m:e>
                    <m:r>
                      <w:ins w:id="66" w:author="Jonathan Wood" w:date="2020-09-02T11:59:00Z">
                        <w:rPr>
                          <w:rFonts w:ascii="Cambria Math" w:hAnsi="Cambria Math"/>
                        </w:rPr>
                        <m:t>Step Length</m:t>
                      </w:ins>
                    </m:r>
                  </m:e>
                  <m:sub>
                    <m:r>
                      <w:ins w:id="67" w:author="Jonathan Wood" w:date="2020-09-02T11:59:00Z">
                        <w:rPr>
                          <w:rFonts w:ascii="Cambria Math" w:hAnsi="Cambria Math"/>
                        </w:rPr>
                        <m:t>LONG</m:t>
                      </w:ins>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8" w:author="Jonathan Wood" w:date="2020-09-02T12:46:00Z">
                        <w:rPr>
                          <w:rFonts w:ascii="Cambria Math" w:hAnsi="Cambria Math"/>
                        </w:rPr>
                        <m:t>RIGHT</m:t>
                      </w:del>
                    </m:r>
                    <m:r>
                      <w:ins w:id="69" w:author="Jonathan Wood" w:date="2020-09-02T12:46: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70" w:author="Jonathan Wood" w:date="2020-09-02T11:59:00Z">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1C0F0A89" w:rsidR="00E00AF1" w:rsidRDefault="00A20B70" w:rsidP="00407563">
      <w:pPr>
        <w:spacing w:line="480" w:lineRule="auto"/>
        <w:rPr>
          <w:ins w:id="71" w:author="Jonathan Wood" w:date="2020-09-02T11:59:00Z"/>
        </w:rPr>
      </w:pPr>
      <w:ins w:id="72" w:author="Jonathan Wood" w:date="2020-09-02T11:59:00Z">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ins>
      <w:ins w:id="73" w:author="Hyosub Kim" w:date="2020-09-03T09:15:00Z">
        <w:r w:rsidR="00EA6B12">
          <w:t xml:space="preserve">A visualization of this </w:t>
        </w:r>
      </w:ins>
      <w:ins w:id="74" w:author="Jonathan Wood" w:date="2020-09-02T11:59:00Z">
        <w:r w:rsidR="00872190" w:rsidRPr="00A46808">
          <w:t xml:space="preserve">analysis </w:t>
        </w:r>
        <w:r w:rsidR="00E46987" w:rsidRPr="00A46808">
          <w:t xml:space="preserve">will be </w:t>
        </w:r>
      </w:ins>
      <w:ins w:id="75" w:author="Hyosub Kim" w:date="2020-09-03T09:15:00Z">
        <w:r w:rsidR="00EA6B12">
          <w:t xml:space="preserve">provided </w:t>
        </w:r>
      </w:ins>
      <w:ins w:id="76" w:author="Jonathan Wood" w:date="2020-09-02T11:59:00Z">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ins>
    </w:p>
    <w:p w14:paraId="5537027F" w14:textId="252FE9C6" w:rsidR="003D0D56" w:rsidRDefault="003D0D56" w:rsidP="00407563">
      <w:pPr>
        <w:spacing w:line="480" w:lineRule="auto"/>
        <w:rPr>
          <w:ins w:id="77" w:author="Jonathan Wood" w:date="2020-09-02T11:59:00Z"/>
        </w:rPr>
      </w:pPr>
    </w:p>
    <w:p w14:paraId="6D547D87" w14:textId="62381B8C"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del w:id="78" w:author="Jonathan Wood" w:date="2020-09-02T11:59:00Z">
        <w:r>
          <w:delText>, based on the task design</w:delText>
        </w:r>
        <w:r w:rsidR="00FB5294">
          <w:delText xml:space="preserve"> and our pilot data (see Fig</w:delText>
        </w:r>
        <w:r w:rsidR="00280952">
          <w:delText>ure 4</w:delText>
        </w:r>
        <w:r w:rsidR="00FB5294">
          <w:delText>)</w:delText>
        </w:r>
        <w:r>
          <w:delText>, that</w:delText>
        </w:r>
      </w:del>
      <w:ins w:id="79" w:author="Jonathan Wood" w:date="2020-09-02T11:59:00Z">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lastRenderedPageBreak/>
          <w:t>track</w:t>
        </w:r>
        <w:r w:rsidR="00E46987" w:rsidRPr="00B3186F">
          <w:t xml:space="preserve"> the target SAI </w:t>
        </w:r>
        <w:r w:rsidR="008478F8" w:rsidRPr="00B3186F">
          <w:t xml:space="preserve">for </w:t>
        </w:r>
        <w:r w:rsidR="00E46987" w:rsidRPr="00B3186F">
          <w:t>each condition.</w:t>
        </w:r>
        <w:r w:rsidR="00E46987">
          <w:t xml:space="preserve"> That is</w:t>
        </w:r>
        <w:r>
          <w:t>,</w:t>
        </w:r>
      </w:ins>
      <w:r>
        <w:t xml:space="preserve"> the mean SAI will not differ across conditions (Learning SAI mean), but the SAI standard deviation (Learning SAI </w:t>
      </w:r>
      <w:r>
        <w:sym w:font="Symbol" w:char="F073"/>
      </w:r>
      <w:r>
        <w:t>) will</w:t>
      </w:r>
      <w:del w:id="80" w:author="Jonathan Wood" w:date="2020-09-02T11:59:00Z">
        <w:r>
          <w:delText>.</w:delText>
        </w:r>
      </w:del>
      <w:ins w:id="81" w:author="Jonathan Wood" w:date="2020-09-02T11:59:00Z">
        <w:r w:rsidR="007D087E">
          <w:t xml:space="preserve"> (Figure 4D)</w:t>
        </w:r>
        <w:r>
          <w:t>.</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del w:id="82" w:author="Jonathan Wood" w:date="2020-09-02T11:59:00Z">
        <w:r>
          <w:delText>.</w:delText>
        </w:r>
      </w:del>
      <w:ins w:id="83" w:author="Jonathan Wood" w:date="2020-09-02T11:59:00Z">
        <w:r w:rsidR="007D087E">
          <w:t xml:space="preserve"> (Figure 3A, learning insets)</w:t>
        </w:r>
        <w:r>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 xml:space="preserve">ly </w:t>
      </w:r>
      <w:r w:rsidR="00DE585D" w:rsidRPr="005B4CB5">
        <w:lastRenderedPageBreak/>
        <w:t>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84" w:author="Jonathan Wood" w:date="2020-09-02T11:59:00Z">
        <w:r w:rsidR="00EE1E48" w:rsidRPr="00B3186F">
          <w:t>Unlike the force-field adaptation task used in</w:t>
        </w:r>
      </w:ins>
      <w:ins w:id="85" w:author="Jonathan Wood" w:date="2020-09-02T14:33:00Z">
        <w:r w:rsidR="00392CC4">
          <w:t xml:space="preserve"> the</w:t>
        </w:r>
      </w:ins>
      <w:ins w:id="86" w:author="Jonathan Wood" w:date="2020-09-02T11:59:00Z">
        <w:r w:rsidR="00EE1E48" w:rsidRPr="00B3186F">
          <w:t xml:space="preserve"> </w:t>
        </w:r>
        <w:proofErr w:type="spellStart"/>
        <w:r w:rsidR="00EE1E48" w:rsidRPr="00B3186F">
          <w:t>Diedrichsen</w:t>
        </w:r>
        <w:proofErr w:type="spellEnd"/>
        <w:r w:rsidR="00EE1E48" w:rsidRPr="00B3186F">
          <w:t xml:space="preserve">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w:t>
        </w:r>
        <w:proofErr w:type="spellStart"/>
        <w:r w:rsidR="00434022" w:rsidRPr="00B3186F">
          <w:t>Diedrichsen</w:t>
        </w:r>
        <w:proofErr w:type="spellEnd"/>
        <w:r w:rsidR="00434022" w:rsidRPr="00B3186F">
          <w:t xml:space="preserve">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2A3685"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2A3685"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2A3685"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8251EF9" w:rsidR="005B646C" w:rsidRDefault="008E10A8" w:rsidP="00407563">
      <w:pPr>
        <w:spacing w:line="480" w:lineRule="auto"/>
      </w:pPr>
      <w:del w:id="87" w:author="Jonathan Wood" w:date="2020-09-02T11:59:00Z">
        <w:r>
          <w:delText>In this</w:delText>
        </w:r>
      </w:del>
      <w:ins w:id="88" w:author="Jonathan Wood" w:date="2020-09-02T11:59:00Z">
        <w:r w:rsidR="00F610AC" w:rsidRPr="00B3186F">
          <w:t>This</w:t>
        </w:r>
      </w:ins>
      <w:r w:rsidR="00F610AC" w:rsidRPr="00B3186F">
        <w:t xml:space="preserve"> model</w:t>
      </w:r>
      <w:ins w:id="89" w:author="Jonathan Wood" w:date="2020-09-02T11:59:00Z">
        <w:r w:rsidR="00F610AC" w:rsidRPr="00B3186F">
          <w:t xml:space="preserve"> assumes that individuals </w:t>
        </w:r>
        <w:r w:rsidR="001E0BF9" w:rsidRPr="00B3186F">
          <w:t>remember</w:t>
        </w:r>
        <w:r w:rsidR="00F610AC" w:rsidRPr="00B3186F">
          <w:t xml:space="preserve"> </w:t>
        </w:r>
        <w:r w:rsidR="001E0BF9" w:rsidRPr="00B3186F">
          <w:t>some proportion</w:t>
        </w:r>
      </w:ins>
      <w:r w:rsidR="005F1ED9" w:rsidRPr="00B3186F">
        <w:t>,</w:t>
      </w:r>
      <w:r w:rsidR="001E0BF9" w:rsidRPr="00B3186F">
        <w:t xml:space="preserve"> </w:t>
      </w:r>
      <m:oMath>
        <m:r>
          <w:rPr>
            <w:rStyle w:val="PlaceholderText"/>
            <w:rFonts w:ascii="Cambria Math" w:hAnsi="Cambria Math"/>
            <w:color w:val="auto"/>
          </w:rPr>
          <m:t>A</m:t>
        </m:r>
      </m:oMath>
      <w:del w:id="90" w:author="Jonathan Wood" w:date="2020-09-02T11:59:00Z">
        <w:r w:rsidR="00D00F31">
          <w:rPr>
            <w:rStyle w:val="PlaceholderText"/>
            <w:rFonts w:eastAsiaTheme="minorEastAsia"/>
            <w:color w:val="auto"/>
          </w:rPr>
          <w:delText xml:space="preserve"> </w:delText>
        </w:r>
        <w:r w:rsidR="005B646C" w:rsidRPr="00D00F31">
          <w:delText xml:space="preserve">is </w:delText>
        </w:r>
        <w:r w:rsidR="005B646C">
          <w:delText xml:space="preserve">a </w:delText>
        </w:r>
        <w:r>
          <w:delText>retention factor</w:delText>
        </w:r>
        <w:r w:rsidR="005B646C">
          <w:delText xml:space="preserve"> representing how much</w:delText>
        </w:r>
      </w:del>
      <w:ins w:id="91" w:author="Jonathan Wood" w:date="2020-09-02T11:59:00Z">
        <w:r w:rsidR="005F1ED9" w:rsidRPr="00B3186F">
          <w:rPr>
            <w:rStyle w:val="PlaceholderText"/>
            <w:rFonts w:eastAsiaTheme="minorEastAsia"/>
            <w:color w:val="auto"/>
          </w:rPr>
          <w:t>,</w:t>
        </w:r>
      </w:ins>
      <w:r w:rsidR="00F610AC" w:rsidRPr="00B3186F">
        <w:t xml:space="preserve"> </w:t>
      </w:r>
      <w:r w:rsidR="001E0BF9" w:rsidRPr="007F17C4">
        <w:rPr>
          <w:color w:val="000000"/>
          <w:shd w:val="clear" w:color="auto" w:fill="FFFFFF"/>
        </w:rPr>
        <w:t xml:space="preserve">of </w:t>
      </w:r>
      <w:del w:id="92" w:author="Jonathan Wood" w:date="2020-09-02T11:59:00Z">
        <w:r w:rsidR="005B646C">
          <w:delText xml:space="preserve">the </w:delText>
        </w:r>
      </w:del>
      <w:ins w:id="93" w:author="Jonathan Wood" w:date="2020-09-02T11:59:00Z">
        <w:r w:rsidR="001E0BF9" w:rsidRPr="00B3186F">
          <w:rPr>
            <w:rFonts w:eastAsia="Times New Roman"/>
            <w:bCs/>
            <w:iCs/>
            <w:color w:val="000000"/>
            <w:shd w:val="clear" w:color="auto" w:fill="FFFFFF"/>
          </w:rPr>
          <w:t xml:space="preserve">their explicit </w:t>
        </w:r>
      </w:ins>
      <w:r w:rsidR="00152AE6" w:rsidRPr="007F17C4">
        <w:rPr>
          <w:color w:val="000000"/>
          <w:shd w:val="clear" w:color="auto" w:fill="FFFFFF"/>
        </w:rPr>
        <w:t>strategy</w:t>
      </w:r>
      <w:del w:id="94" w:author="Jonathan Wood" w:date="2020-09-02T11:59:00Z">
        <w:r w:rsidR="005B646C">
          <w:delText xml:space="preserve"> (</w:delText>
        </w:r>
        <m:oMath>
          <m:r>
            <w:rPr>
              <w:rFonts w:ascii="Cambria Math" w:hAnsi="Cambria Math"/>
            </w:rPr>
            <m:t>s</m:t>
          </m:r>
        </m:oMath>
        <w:r w:rsidR="005B646C">
          <w:delText>) is retained from one trial</w:delText>
        </w:r>
      </w:del>
      <w:ins w:id="95" w:author="Jonathan Wood" w:date="2020-09-02T11:59:00Z">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ins>
      <w:ins w:id="96" w:author="Jonathan Wood" w:date="2020-09-02T14:35:00Z">
        <w:r w:rsidR="00392CC4">
          <w:rPr>
            <w:rFonts w:eastAsia="Times New Roman"/>
            <w:bCs/>
            <w:iCs/>
            <w:color w:val="000000"/>
            <w:shd w:val="clear" w:color="auto" w:fill="FFFFFF"/>
          </w:rPr>
          <w:t>,</w:t>
        </w:r>
      </w:ins>
      <w:r w:rsidR="001E0BF9" w:rsidRPr="007F17C4">
        <w:rPr>
          <w:color w:val="000000"/>
          <w:shd w:val="clear" w:color="auto" w:fill="FFFFFF"/>
        </w:rPr>
        <w:t xml:space="preserve"> </w:t>
      </w:r>
      <w:r w:rsidR="005F1ED9" w:rsidRPr="007F17C4">
        <w:rPr>
          <w:color w:val="000000"/>
          <w:shd w:val="clear" w:color="auto" w:fill="FFFFFF"/>
        </w:rPr>
        <w:t xml:space="preserve">to </w:t>
      </w:r>
      <w:del w:id="97" w:author="Jonathan Wood" w:date="2020-09-02T11:59:00Z">
        <w:r w:rsidR="005B646C">
          <w:delText xml:space="preserve">the next, and </w:delText>
        </w:r>
        <m:oMath>
          <m:r>
            <w:rPr>
              <w:rFonts w:ascii="Cambria Math" w:hAnsi="Cambria Math"/>
            </w:rPr>
            <m:t>C</m:t>
          </m:r>
        </m:oMath>
        <w:r w:rsidR="005B646C">
          <w:delText xml:space="preserve"> is the proportion</w:delText>
        </w:r>
      </w:del>
      <w:ins w:id="98" w:author="Jonathan Wood" w:date="2020-09-02T11:59:00Z">
        <w:r w:rsidR="005F1ED9" w:rsidRPr="00B3186F">
          <w:rPr>
            <w:rFonts w:eastAsia="Times New Roman"/>
            <w:bCs/>
            <w:iCs/>
            <w:color w:val="000000"/>
            <w:shd w:val="clear" w:color="auto" w:fill="FFFFFF"/>
          </w:rPr>
          <w:t>some degree</w:t>
        </w:r>
      </w:ins>
      <w:ins w:id="99" w:author="Jonathan Wood" w:date="2020-09-02T14:35:00Z">
        <w:r w:rsidR="00392CC4">
          <w:rPr>
            <w:rFonts w:eastAsia="Times New Roman"/>
            <w:bCs/>
            <w:iCs/>
            <w:color w:val="000000"/>
            <w:shd w:val="clear" w:color="auto" w:fill="FFFFFF"/>
          </w:rPr>
          <w:t>,</w:t>
        </w:r>
      </w:ins>
      <w:ins w:id="100" w:author="Jonathan Wood" w:date="2020-09-02T11:59:00Z">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ins>
      <w:r w:rsidR="00CE2904">
        <w:t xml:space="preserve"> </w:t>
      </w:r>
      <w:r w:rsidR="005B646C" w:rsidRPr="00B3186F">
        <w:t>of the error</w:t>
      </w:r>
      <w:del w:id="101" w:author="Jonathan Wood" w:date="2020-09-02T11:59:00Z">
        <w:r w:rsidR="005B646C">
          <w:delText xml:space="preserve"> that is corrected for </w:delText>
        </w:r>
      </w:del>
      <w:ins w:id="102" w:author="Jonathan Wood" w:date="2020-09-02T11:59:00Z">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w:t>
        </w:r>
      </w:ins>
      <w:r w:rsidR="005B646C" w:rsidRPr="00B3186F">
        <w:t>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032712F"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del w:id="103" w:author="Jonathan Wood" w:date="2020-09-02T11:59:00Z">
        <w:r>
          <w:delText>Note that</w:delText>
        </w:r>
      </w:del>
      <w:ins w:id="104" w:author="Jonathan Wood" w:date="2020-09-02T11:59:00Z">
        <w:r w:rsidR="00B7625D">
          <w:t>Here,</w:t>
        </w:r>
      </w:ins>
      <w:r w:rsidR="00B7625D">
        <w:t xml:space="preserve"> </w:t>
      </w:r>
      <w:r>
        <w:t>the update is a function of the motor output</w:t>
      </w:r>
      <w:del w:id="105" w:author="Jonathan Wood" w:date="2020-09-02T11:59:00Z">
        <w:r>
          <w:delText xml:space="preserve">, </w:delText>
        </w:r>
        <w:r w:rsidR="00707D77">
          <w:delText>as opposed to</w:delText>
        </w:r>
        <w:r>
          <w:delText xml:space="preserve"> an</w:delText>
        </w:r>
      </w:del>
      <w:ins w:id="106" w:author="Jonathan Wood" w:date="2020-09-02T11:59:00Z">
        <w:r w:rsidR="00B7625D">
          <w:t xml:space="preserve"> which</w:t>
        </w:r>
        <w:r w:rsidR="00152AE6">
          <w:t>, in this experiment,</w:t>
        </w:r>
        <w:r w:rsidR="00B7625D">
          <w:t xml:space="preserve"> changes based on the</w:t>
        </w:r>
      </w:ins>
      <w:r w:rsidR="00B7625D">
        <w:t xml:space="preserve"> error signal</w:t>
      </w:r>
      <w:del w:id="107" w:author="Jonathan Wood" w:date="2020-09-02T11:59:00Z">
        <w:r w:rsidR="006116E1">
          <w:delText>:</w:delText>
        </w:r>
      </w:del>
      <w:ins w:id="108" w:author="Jonathan Wood" w:date="2020-09-02T11:59:00Z">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ins>
    </w:p>
    <w:p w14:paraId="745DAA5C" w14:textId="77777777" w:rsidR="005B646C" w:rsidRDefault="005B646C" w:rsidP="00407563">
      <w:pPr>
        <w:spacing w:line="480" w:lineRule="auto"/>
      </w:pPr>
    </w:p>
    <w:p w14:paraId="387CA41E" w14:textId="5C9F6409" w:rsidR="00507F44" w:rsidRPr="00D539FB" w:rsidRDefault="002A3685"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3A2D08B1" w14:textId="2EF1C3E7" w:rsidR="005B646C" w:rsidRDefault="00D061A8" w:rsidP="00407563">
      <w:pPr>
        <w:spacing w:line="480" w:lineRule="auto"/>
        <w:rPr>
          <w:del w:id="109" w:author="Jonathan Wood" w:date="2020-09-02T11:59:00Z"/>
        </w:rPr>
      </w:pPr>
      <w:del w:id="110" w:author="Jonathan Wood" w:date="2020-09-02T11:59:00Z">
        <w:r>
          <w:delText>W</w:delText>
        </w:r>
        <w:r w:rsidR="005B646C">
          <w:delText xml:space="preserve">e assume the use-dependent process learns </w:delText>
        </w:r>
        <w:r>
          <w:delText>much</w:delText>
        </w:r>
        <w:r w:rsidR="005B646C">
          <w:delText xml:space="preserve"> slow</w:delText>
        </w:r>
        <w:r>
          <w:delText>er</w:delText>
        </w:r>
        <w:r w:rsidR="005B646C">
          <w:delText xml:space="preserve"> than a strategic process </w:delText>
        </w:r>
        <w:r w:rsidR="0017005F">
          <w:fldChar w:fldCharType="begin"/>
        </w:r>
        <w:r w:rsidR="005E1D22">
          <w:del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R="0017005F">
          <w:fldChar w:fldCharType="separate"/>
        </w:r>
        <w:r w:rsidR="0017005F" w:rsidRPr="0017005F">
          <w:delText>(Diedrichsen et al., 2010)</w:delText>
        </w:r>
        <w:r w:rsidR="0017005F">
          <w:fldChar w:fldCharType="end"/>
        </w:r>
        <w:r w:rsidR="000322D0">
          <w:delText xml:space="preserve"> </w:delText>
        </w:r>
        <w:r>
          <w:delText xml:space="preserve">and thus constrain </w:delText>
        </w:r>
        <m:oMath>
          <m:r>
            <w:rPr>
              <w:rFonts w:ascii="Cambria Math" w:hAnsi="Cambria Math"/>
            </w:rPr>
            <m:t>F</m:t>
          </m:r>
        </m:oMath>
        <w:r w:rsidR="005B646C">
          <w:rPr>
            <w:rFonts w:eastAsiaTheme="minorEastAsia"/>
          </w:rPr>
          <w:delText xml:space="preserve"> to be</w:delText>
        </w:r>
        <w:r>
          <w:rPr>
            <w:rFonts w:eastAsiaTheme="minorEastAsia"/>
          </w:rPr>
          <w:delText xml:space="preserve"> at least</w:delText>
        </w:r>
        <w:r w:rsidR="005B646C">
          <w:rPr>
            <w:rFonts w:eastAsiaTheme="minorEastAsia"/>
          </w:rPr>
          <w:delText xml:space="preserve"> 5</w:delText>
        </w:r>
        <w:r>
          <w:rPr>
            <w:rFonts w:eastAsiaTheme="minorEastAsia"/>
          </w:rPr>
          <w:delText xml:space="preserve"> times</w:delText>
        </w:r>
        <w:r w:rsidR="005B646C">
          <w:rPr>
            <w:rFonts w:eastAsiaTheme="minorEastAsia"/>
          </w:rPr>
          <w:delText xml:space="preserve"> less than </w:delText>
        </w:r>
        <m:oMath>
          <m:r>
            <w:rPr>
              <w:rFonts w:ascii="Cambria Math" w:hAnsi="Cambria Math"/>
            </w:rPr>
            <m:t>C</m:t>
          </m:r>
        </m:oMath>
        <w:r w:rsidR="005B646C">
          <w:rPr>
            <w:rFonts w:eastAsiaTheme="minorEastAsia"/>
          </w:rPr>
          <w:delText>.</w:delText>
        </w:r>
      </w:del>
    </w:p>
    <w:p w14:paraId="6CB3485D" w14:textId="77777777" w:rsidR="00591F30" w:rsidRDefault="00591F30" w:rsidP="00407563">
      <w:pPr>
        <w:spacing w:line="480" w:lineRule="auto"/>
        <w:rPr>
          <w:del w:id="111" w:author="Jonathan Wood" w:date="2020-09-02T11:59:00Z"/>
          <w:b/>
          <w:bCs/>
        </w:rPr>
      </w:pPr>
    </w:p>
    <w:p w14:paraId="26D7DF4E" w14:textId="71D33127" w:rsidR="005B646C" w:rsidRDefault="003665D7" w:rsidP="00407563">
      <w:pPr>
        <w:spacing w:line="480" w:lineRule="auto"/>
      </w:pPr>
      <w:ins w:id="112" w:author="Jonathan Wood" w:date="2020-09-02T11:59:00Z">
        <w:r w:rsidRPr="00B3186F">
          <w:lastRenderedPageBreak/>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proofErr w:type="spellStart"/>
        <w:r w:rsidR="0098525F" w:rsidRPr="00B3186F">
          <w:t>Diedrichsen</w:t>
        </w:r>
        <w:proofErr w:type="spellEnd"/>
        <w:r w:rsidR="0098525F" w:rsidRPr="00B3186F">
          <w:t xml:space="preserve"> et al. 2010</w:t>
        </w:r>
        <w:r w:rsidR="0005313B" w:rsidRPr="00B3186F">
          <w:t>)</w:t>
        </w:r>
        <w:r w:rsidR="00107F56" w:rsidRPr="00B3186F">
          <w:t>.</w:t>
        </w:r>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7833DC7" w:rsidR="00591F30" w:rsidRDefault="002A3685"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del w:id="113" w:author="Jonathan Wood" w:date="2020-09-02T11:59:00Z">
                <w:rPr>
                  <w:rFonts w:ascii="Cambria Math" w:hAnsi="Cambria Math"/>
                  <w:i/>
                </w:rPr>
              </w:del>
            </m:ctrlPr>
          </m:fPr>
          <m:num>
            <m:sSubSup>
              <m:sSubSupPr>
                <m:ctrlPr>
                  <w:del w:id="114" w:author="Jonathan Wood" w:date="2020-09-02T11:59:00Z">
                    <w:rPr>
                      <w:rFonts w:ascii="Cambria Math" w:hAnsi="Cambria Math"/>
                      <w:i/>
                    </w:rPr>
                  </w:del>
                </m:ctrlPr>
              </m:sSubSupPr>
              <m:e>
                <m:r>
                  <w:del w:id="115" w:author="Jonathan Wood" w:date="2020-09-02T11:59:00Z">
                    <w:rPr>
                      <w:rFonts w:ascii="Cambria Math" w:hAnsi="Cambria Math"/>
                    </w:rPr>
                    <m:t>σ</m:t>
                  </w:del>
                </m:r>
              </m:e>
              <m:sub>
                <m:r>
                  <w:del w:id="116" w:author="Jonathan Wood" w:date="2020-09-02T11:59:00Z">
                    <w:rPr>
                      <w:rFonts w:ascii="Cambria Math" w:hAnsi="Cambria Math"/>
                    </w:rPr>
                    <m:t xml:space="preserve">posterior </m:t>
                  </w:del>
                </m:r>
              </m:sub>
              <m:sup>
                <m:r>
                  <w:del w:id="117" w:author="Jonathan Wood" w:date="2020-09-02T11:59:00Z">
                    <w:rPr>
                      <w:rFonts w:ascii="Cambria Math" w:hAnsi="Cambria Math"/>
                    </w:rPr>
                    <m:t>2</m:t>
                  </w:del>
                </m:r>
              </m:sup>
            </m:sSubSup>
          </m:num>
          <m:den>
            <m:sSubSup>
              <m:sSubSupPr>
                <m:ctrlPr>
                  <w:del w:id="118" w:author="Jonathan Wood" w:date="2020-09-02T11:59:00Z">
                    <w:rPr>
                      <w:rFonts w:ascii="Cambria Math" w:hAnsi="Cambria Math"/>
                      <w:i/>
                    </w:rPr>
                  </w:del>
                </m:ctrlPr>
              </m:sSubSupPr>
              <m:e>
                <m:r>
                  <w:del w:id="119" w:author="Jonathan Wood" w:date="2020-09-02T11:59:00Z">
                    <w:rPr>
                      <w:rFonts w:ascii="Cambria Math" w:hAnsi="Cambria Math"/>
                    </w:rPr>
                    <m:t>σ</m:t>
                  </w:del>
                </m:r>
              </m:e>
              <m:sub>
                <m:r>
                  <w:del w:id="120" w:author="Jonathan Wood" w:date="2020-09-02T11:59:00Z">
                    <w:rPr>
                      <w:rFonts w:ascii="Cambria Math" w:hAnsi="Cambria Math"/>
                    </w:rPr>
                    <m:t xml:space="preserve">prior </m:t>
                  </w:del>
                </m:r>
              </m:sub>
              <m:sup>
                <m:r>
                  <w:del w:id="121" w:author="Jonathan Wood" w:date="2020-09-02T11:59:00Z">
                    <w:rPr>
                      <w:rFonts w:ascii="Cambria Math" w:hAnsi="Cambria Math"/>
                    </w:rPr>
                    <m:t>2</m:t>
                  </w:del>
                </m:r>
              </m:sup>
            </m:sSubSup>
          </m:den>
        </m:f>
        <m:f>
          <m:fPr>
            <m:ctrlPr>
              <w:ins w:id="122" w:author="Jonathan Wood" w:date="2020-09-02T11:59:00Z">
                <w:rPr>
                  <w:rFonts w:ascii="Cambria Math" w:hAnsi="Cambria Math"/>
                  <w:i/>
                </w:rPr>
              </w:ins>
            </m:ctrlPr>
          </m:fPr>
          <m:num>
            <m:sSubSup>
              <m:sSubSupPr>
                <m:ctrlPr>
                  <w:ins w:id="123" w:author="Jonathan Wood" w:date="2020-09-02T11:59:00Z">
                    <w:rPr>
                      <w:rFonts w:ascii="Cambria Math" w:hAnsi="Cambria Math"/>
                      <w:i/>
                    </w:rPr>
                  </w:ins>
                </m:ctrlPr>
              </m:sSubSupPr>
              <m:e>
                <m:r>
                  <w:ins w:id="124" w:author="Jonathan Wood" w:date="2020-09-02T11:59:00Z">
                    <w:rPr>
                      <w:rFonts w:ascii="Cambria Math" w:hAnsi="Cambria Math"/>
                    </w:rPr>
                    <m:t>σ</m:t>
                  </w:ins>
                </m:r>
              </m:e>
              <m:sub>
                <m:r>
                  <w:ins w:id="125" w:author="Jonathan Wood" w:date="2020-09-02T11:59:00Z">
                    <w:rPr>
                      <w:rFonts w:ascii="Cambria Math" w:hAnsi="Cambria Math"/>
                    </w:rPr>
                    <m:t xml:space="preserve">likelihood </m:t>
                  </w:ins>
                </m:r>
              </m:sub>
              <m:sup>
                <m:r>
                  <w:ins w:id="126" w:author="Jonathan Wood" w:date="2020-09-02T11:59:00Z">
                    <w:rPr>
                      <w:rFonts w:ascii="Cambria Math" w:hAnsi="Cambria Math"/>
                    </w:rPr>
                    <m:t>2</m:t>
                  </w:ins>
                </m:r>
              </m:sup>
            </m:sSubSup>
          </m:num>
          <m:den>
            <m:sSubSup>
              <m:sSubSupPr>
                <m:ctrlPr>
                  <w:ins w:id="127" w:author="Jonathan Wood" w:date="2020-09-02T11:59:00Z">
                    <w:rPr>
                      <w:rFonts w:ascii="Cambria Math" w:hAnsi="Cambria Math"/>
                      <w:i/>
                    </w:rPr>
                  </w:ins>
                </m:ctrlPr>
              </m:sSubSupPr>
              <m:e>
                <m:r>
                  <w:ins w:id="128" w:author="Jonathan Wood" w:date="2020-09-02T11:59:00Z">
                    <w:rPr>
                      <w:rFonts w:ascii="Cambria Math" w:hAnsi="Cambria Math"/>
                    </w:rPr>
                    <m:t>σ</m:t>
                  </w:ins>
                </m:r>
              </m:e>
              <m:sub>
                <m:r>
                  <w:ins w:id="129" w:author="Jonathan Wood" w:date="2020-09-02T11:59:00Z">
                    <w:rPr>
                      <w:rFonts w:ascii="Cambria Math" w:hAnsi="Cambria Math"/>
                    </w:rPr>
                    <m:t xml:space="preserve">prior </m:t>
                  </w:ins>
                </m:r>
              </m:sub>
              <m:sup>
                <m:r>
                  <w:ins w:id="130" w:author="Jonathan Wood" w:date="2020-09-02T11:59:00Z">
                    <w:rPr>
                      <w:rFonts w:ascii="Cambria Math" w:hAnsi="Cambria Math"/>
                    </w:rPr>
                    <m:t>2</m:t>
                  </w:ins>
                </m:r>
              </m:sup>
            </m:sSubSup>
            <m:r>
              <w:ins w:id="131" w:author="Jonathan Wood" w:date="2020-09-02T11:59:00Z">
                <w:rPr>
                  <w:rFonts w:ascii="Cambria Math" w:hAnsi="Cambria Math"/>
                </w:rPr>
                <m:t>+</m:t>
              </w:ins>
            </m:r>
            <m:sSubSup>
              <m:sSubSupPr>
                <m:ctrlPr>
                  <w:ins w:id="132" w:author="Jonathan Wood" w:date="2020-09-02T11:59:00Z">
                    <w:rPr>
                      <w:rFonts w:ascii="Cambria Math" w:hAnsi="Cambria Math"/>
                      <w:i/>
                    </w:rPr>
                  </w:ins>
                </m:ctrlPr>
              </m:sSubSupPr>
              <m:e>
                <m:r>
                  <w:ins w:id="133" w:author="Jonathan Wood" w:date="2020-09-02T11:59:00Z">
                    <w:rPr>
                      <w:rFonts w:ascii="Cambria Math" w:hAnsi="Cambria Math"/>
                    </w:rPr>
                    <m:t>σ</m:t>
                  </w:ins>
                </m:r>
              </m:e>
              <m:sub>
                <m:r>
                  <w:ins w:id="134" w:author="Jonathan Wood" w:date="2020-09-02T11:59:00Z">
                    <w:rPr>
                      <w:rFonts w:ascii="Cambria Math" w:hAnsi="Cambria Math"/>
                    </w:rPr>
                    <m:t>likelihood</m:t>
                  </w:ins>
                </m:r>
              </m:sub>
              <m:sup>
                <m:r>
                  <w:ins w:id="135" w:author="Jonathan Wood" w:date="2020-09-02T11:59: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del w:id="136" w:author="Jonathan Wood" w:date="2020-09-02T11:59:00Z">
                <w:rPr>
                  <w:rFonts w:ascii="Cambria Math" w:hAnsi="Cambria Math"/>
                  <w:i/>
                </w:rPr>
              </w:del>
            </m:ctrlPr>
          </m:fPr>
          <m:num>
            <m:sSubSup>
              <m:sSubSupPr>
                <m:ctrlPr>
                  <w:del w:id="137" w:author="Jonathan Wood" w:date="2020-09-02T11:59:00Z">
                    <w:rPr>
                      <w:rFonts w:ascii="Cambria Math" w:hAnsi="Cambria Math"/>
                      <w:i/>
                    </w:rPr>
                  </w:del>
                </m:ctrlPr>
              </m:sSubSupPr>
              <m:e>
                <m:r>
                  <w:del w:id="138" w:author="Jonathan Wood" w:date="2020-09-02T11:59:00Z">
                    <w:rPr>
                      <w:rFonts w:ascii="Cambria Math" w:hAnsi="Cambria Math"/>
                    </w:rPr>
                    <m:t>σ</m:t>
                  </w:del>
                </m:r>
              </m:e>
              <m:sub>
                <m:r>
                  <w:del w:id="139" w:author="Jonathan Wood" w:date="2020-09-02T11:59:00Z">
                    <w:rPr>
                      <w:rFonts w:ascii="Cambria Math" w:hAnsi="Cambria Math"/>
                    </w:rPr>
                    <m:t>posterior</m:t>
                  </w:del>
                </m:r>
              </m:sub>
              <m:sup>
                <m:r>
                  <w:del w:id="140" w:author="Jonathan Wood" w:date="2020-09-02T11:59:00Z">
                    <w:rPr>
                      <w:rFonts w:ascii="Cambria Math" w:hAnsi="Cambria Math"/>
                    </w:rPr>
                    <m:t>2</m:t>
                  </w:del>
                </m:r>
              </m:sup>
            </m:sSubSup>
          </m:num>
          <m:den>
            <m:sSubSup>
              <m:sSubSupPr>
                <m:ctrlPr>
                  <w:del w:id="141" w:author="Jonathan Wood" w:date="2020-09-02T11:59:00Z">
                    <w:rPr>
                      <w:rFonts w:ascii="Cambria Math" w:hAnsi="Cambria Math"/>
                      <w:i/>
                    </w:rPr>
                  </w:del>
                </m:ctrlPr>
              </m:sSubSupPr>
              <m:e>
                <m:r>
                  <w:del w:id="142" w:author="Jonathan Wood" w:date="2020-09-02T11:59:00Z">
                    <w:rPr>
                      <w:rFonts w:ascii="Cambria Math" w:hAnsi="Cambria Math"/>
                    </w:rPr>
                    <m:t>σ</m:t>
                  </w:del>
                </m:r>
              </m:e>
              <m:sub>
                <m:r>
                  <w:del w:id="143" w:author="Jonathan Wood" w:date="2020-09-02T11:59:00Z">
                    <w:rPr>
                      <w:rFonts w:ascii="Cambria Math" w:hAnsi="Cambria Math"/>
                    </w:rPr>
                    <m:t>likelihood</m:t>
                  </w:del>
                </m:r>
              </m:sub>
              <m:sup>
                <m:r>
                  <w:del w:id="144" w:author="Jonathan Wood" w:date="2020-09-02T11:59:00Z">
                    <w:rPr>
                      <w:rFonts w:ascii="Cambria Math" w:hAnsi="Cambria Math"/>
                    </w:rPr>
                    <m:t>2</m:t>
                  </w:del>
                </m:r>
              </m:sup>
            </m:sSubSup>
          </m:den>
        </m:f>
        <m:f>
          <m:fPr>
            <m:ctrlPr>
              <w:ins w:id="145" w:author="Jonathan Wood" w:date="2020-09-02T11:59:00Z">
                <w:rPr>
                  <w:rFonts w:ascii="Cambria Math" w:hAnsi="Cambria Math"/>
                  <w:i/>
                </w:rPr>
              </w:ins>
            </m:ctrlPr>
          </m:fPr>
          <m:num>
            <m:sSubSup>
              <m:sSubSupPr>
                <m:ctrlPr>
                  <w:ins w:id="146" w:author="Jonathan Wood" w:date="2020-09-02T11:59:00Z">
                    <w:rPr>
                      <w:rFonts w:ascii="Cambria Math" w:hAnsi="Cambria Math"/>
                      <w:i/>
                    </w:rPr>
                  </w:ins>
                </m:ctrlPr>
              </m:sSubSupPr>
              <m:e>
                <m:r>
                  <w:ins w:id="147" w:author="Jonathan Wood" w:date="2020-09-02T11:59:00Z">
                    <w:rPr>
                      <w:rFonts w:ascii="Cambria Math" w:hAnsi="Cambria Math"/>
                    </w:rPr>
                    <m:t>σ</m:t>
                  </w:ins>
                </m:r>
              </m:e>
              <m:sub>
                <m:r>
                  <w:ins w:id="148" w:author="Jonathan Wood" w:date="2020-09-02T11:59:00Z">
                    <w:rPr>
                      <w:rFonts w:ascii="Cambria Math" w:hAnsi="Cambria Math"/>
                    </w:rPr>
                    <m:t>prior</m:t>
                  </w:ins>
                </m:r>
              </m:sub>
              <m:sup>
                <m:r>
                  <w:ins w:id="149" w:author="Jonathan Wood" w:date="2020-09-02T11:59:00Z">
                    <w:rPr>
                      <w:rFonts w:ascii="Cambria Math" w:hAnsi="Cambria Math"/>
                    </w:rPr>
                    <m:t>2</m:t>
                  </w:ins>
                </m:r>
              </m:sup>
            </m:sSubSup>
          </m:num>
          <m:den>
            <m:sSubSup>
              <m:sSubSupPr>
                <m:ctrlPr>
                  <w:ins w:id="150" w:author="Jonathan Wood" w:date="2020-09-02T11:59:00Z">
                    <w:rPr>
                      <w:rFonts w:ascii="Cambria Math" w:hAnsi="Cambria Math"/>
                      <w:i/>
                    </w:rPr>
                  </w:ins>
                </m:ctrlPr>
              </m:sSubSupPr>
              <m:e>
                <m:r>
                  <w:ins w:id="151" w:author="Jonathan Wood" w:date="2020-09-02T11:59:00Z">
                    <w:rPr>
                      <w:rFonts w:ascii="Cambria Math" w:hAnsi="Cambria Math"/>
                    </w:rPr>
                    <m:t>σ</m:t>
                  </w:ins>
                </m:r>
              </m:e>
              <m:sub>
                <m:r>
                  <w:ins w:id="152" w:author="Jonathan Wood" w:date="2020-09-02T11:59:00Z">
                    <w:rPr>
                      <w:rFonts w:ascii="Cambria Math" w:hAnsi="Cambria Math"/>
                    </w:rPr>
                    <m:t xml:space="preserve">prior </m:t>
                  </w:ins>
                </m:r>
              </m:sub>
              <m:sup>
                <m:r>
                  <w:ins w:id="153" w:author="Jonathan Wood" w:date="2020-09-02T11:59:00Z">
                    <w:rPr>
                      <w:rFonts w:ascii="Cambria Math" w:hAnsi="Cambria Math"/>
                    </w:rPr>
                    <m:t>2</m:t>
                  </w:ins>
                </m:r>
              </m:sup>
            </m:sSubSup>
            <m:r>
              <w:ins w:id="154" w:author="Jonathan Wood" w:date="2020-09-02T11:59:00Z">
                <w:rPr>
                  <w:rFonts w:ascii="Cambria Math" w:hAnsi="Cambria Math"/>
                </w:rPr>
                <m:t>+</m:t>
              </w:ins>
            </m:r>
            <m:sSubSup>
              <m:sSubSupPr>
                <m:ctrlPr>
                  <w:ins w:id="155" w:author="Jonathan Wood" w:date="2020-09-02T11:59:00Z">
                    <w:rPr>
                      <w:rFonts w:ascii="Cambria Math" w:hAnsi="Cambria Math"/>
                      <w:i/>
                    </w:rPr>
                  </w:ins>
                </m:ctrlPr>
              </m:sSubSupPr>
              <m:e>
                <m:r>
                  <w:ins w:id="156" w:author="Jonathan Wood" w:date="2020-09-02T11:59:00Z">
                    <w:rPr>
                      <w:rFonts w:ascii="Cambria Math" w:hAnsi="Cambria Math"/>
                    </w:rPr>
                    <m:t>σ</m:t>
                  </w:ins>
                </m:r>
              </m:e>
              <m:sub>
                <m:r>
                  <w:ins w:id="157" w:author="Jonathan Wood" w:date="2020-09-02T11:59:00Z">
                    <w:rPr>
                      <w:rFonts w:ascii="Cambria Math" w:hAnsi="Cambria Math"/>
                    </w:rPr>
                    <m:t>likelihood</m:t>
                  </w:ins>
                </m:r>
              </m:sub>
              <m:sup>
                <m:r>
                  <w:ins w:id="158" w:author="Jonathan Wood" w:date="2020-09-02T11:59:00Z">
                    <w:rPr>
                      <w:rFonts w:ascii="Cambria Math" w:hAnsi="Cambria Math"/>
                    </w:rPr>
                    <m:t>2</m:t>
                  </w:ins>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del w:id="159" w:author="Jonathan Wood" w:date="2020-09-02T11:59:00Z">
        <w:r w:rsidR="00465960">
          <w:rPr>
            <w:rFonts w:eastAsiaTheme="minorEastAsia"/>
          </w:rPr>
          <w:tab/>
        </w:r>
        <w:r w:rsidR="00BF52F6">
          <w:rPr>
            <w:rFonts w:eastAsiaTheme="minorEastAsia"/>
          </w:rPr>
          <w:tab/>
        </w:r>
      </w:del>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152E8CEB" w:rsidR="007E089C" w:rsidRDefault="00CF6962" w:rsidP="003665D7">
      <w:pPr>
        <w:spacing w:line="480" w:lineRule="auto"/>
        <w:rPr>
          <w:ins w:id="160" w:author="Jonathan Wood" w:date="2020-09-02T11:59: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del w:id="161" w:author="Jonathan Wood" w:date="2020-09-02T11:59:00Z">
        <w:r w:rsidR="002502A3">
          <w:rPr>
            <w:rFonts w:eastAsiaTheme="minorEastAsia"/>
          </w:rPr>
          <w:delText>,</w:delText>
        </w:r>
      </w:del>
      <w:ins w:id="162" w:author="Jonathan Wood" w:date="2020-09-02T11:59:00Z">
        <w:r w:rsidR="00C274B7">
          <w:rPr>
            <w:rFonts w:eastAsiaTheme="minorEastAsia"/>
          </w:rPr>
          <w:t>.</w:t>
        </w:r>
      </w:ins>
      <w:r w:rsidR="002502A3">
        <w:rPr>
          <w:rFonts w:eastAsiaTheme="minorEastAsia"/>
        </w:rPr>
        <w:t xml:space="preserve"> </w:t>
      </w:r>
      <w:del w:id="163" w:author="Jonathan Wood" w:date="2020-09-02T13:03:00Z">
        <w:r w:rsidR="002C7B5B" w:rsidDel="00CE31EB">
          <w:rPr>
            <w:rFonts w:eastAsiaTheme="minorEastAsia"/>
          </w:rPr>
          <w:delText>t</w:delText>
        </w:r>
      </w:del>
      <w:ins w:id="164" w:author="Jonathan Wood" w:date="2020-09-02T13:03:00Z">
        <w:r w:rsidR="00CE31EB">
          <w:rPr>
            <w:rFonts w:eastAsiaTheme="minorEastAsia"/>
          </w:rPr>
          <w:t>T</w:t>
        </w:r>
      </w:ins>
      <w:r w:rsidR="002C7B5B">
        <w:rPr>
          <w:rFonts w:eastAsiaTheme="minorEastAsia"/>
        </w:rPr>
        <w:t>herefore</w:t>
      </w:r>
      <w:del w:id="165" w:author="Jonathan Wood" w:date="2020-09-02T11:59:00Z">
        <w:r>
          <w:rPr>
            <w:rFonts w:eastAsiaTheme="minorEastAsia"/>
          </w:rPr>
          <w:delText xml:space="preserve"> </w:delTex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delText xml:space="preserve"> </w:delText>
        </w:r>
        <w:r>
          <w:rPr>
            <w:rFonts w:eastAsiaTheme="minorEastAsia"/>
          </w:rPr>
          <w:delText xml:space="preserve">is the variance for the posterior probability and is equal to </w:delTex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delText>.</w:delText>
        </w:r>
        <w:r w:rsidR="004B6DF6">
          <w:rPr>
            <w:rFonts w:eastAsiaTheme="minorEastAsia"/>
          </w:rPr>
          <w:delText xml:space="preserve"> </w:delText>
        </w:r>
      </w:del>
      <w:ins w:id="166" w:author="Jonathan Wood" w:date="2020-09-02T11:59:00Z">
        <w:r w:rsidR="007E089C">
          <w:rPr>
            <w:rFonts w:eastAsiaTheme="minorEastAsia"/>
          </w:rPr>
          <w:t>:</w:t>
        </w:r>
      </w:ins>
    </w:p>
    <w:p w14:paraId="5A6800DC" w14:textId="77777777" w:rsidR="007E089C" w:rsidRDefault="007E089C" w:rsidP="003665D7">
      <w:pPr>
        <w:spacing w:line="480" w:lineRule="auto"/>
        <w:rPr>
          <w:ins w:id="167" w:author="Jonathan Wood" w:date="2020-09-02T11:59:00Z"/>
          <w:rFonts w:eastAsiaTheme="minorEastAsia"/>
        </w:rPr>
      </w:pPr>
    </w:p>
    <w:p w14:paraId="2E72D672" w14:textId="77F609E4" w:rsidR="007E089C" w:rsidRDefault="00CF6962" w:rsidP="003665D7">
      <w:pPr>
        <w:spacing w:line="480" w:lineRule="auto"/>
        <w:rPr>
          <w:ins w:id="168" w:author="Jonathan Wood" w:date="2020-09-02T11:59:00Z"/>
          <w:rFonts w:eastAsiaTheme="minorEastAsia"/>
        </w:rPr>
      </w:pPr>
      <w:ins w:id="169" w:author="Jonathan Wood" w:date="2020-09-02T11:59:00Z">
        <w:r>
          <w:rPr>
            <w:rFonts w:eastAsiaTheme="minorEastAsia"/>
          </w:rPr>
          <w:lastRenderedPageBreak/>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p>
    <w:p w14:paraId="34AFE157" w14:textId="77777777" w:rsidR="007E089C" w:rsidRDefault="007E089C" w:rsidP="003665D7">
      <w:pPr>
        <w:spacing w:line="480" w:lineRule="auto"/>
        <w:rPr>
          <w:ins w:id="170" w:author="Jonathan Wood" w:date="2020-09-02T11:59:00Z"/>
        </w:rPr>
      </w:pPr>
    </w:p>
    <w:p w14:paraId="0D8D6436" w14:textId="7723C606" w:rsidR="00144E2C" w:rsidRDefault="00752118" w:rsidP="003665D7">
      <w:pPr>
        <w:spacing w:line="480" w:lineRule="auto"/>
        <w:rPr>
          <w:ins w:id="171" w:author="Jonathan Wood" w:date="2020-09-02T11:59: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172" w:author="Jonathan Wood" w:date="2020-09-02T11:59:00Z">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ins>
    </w:p>
    <w:p w14:paraId="753571DC" w14:textId="77777777" w:rsidR="00144E2C" w:rsidRDefault="00144E2C" w:rsidP="003665D7">
      <w:pPr>
        <w:spacing w:line="480" w:lineRule="auto"/>
        <w:rPr>
          <w:ins w:id="173" w:author="Jonathan Wood" w:date="2020-09-02T11:59:00Z"/>
        </w:rPr>
      </w:pPr>
    </w:p>
    <w:p w14:paraId="283A7F66" w14:textId="15E3AC25" w:rsidR="00591F30" w:rsidRDefault="00194326" w:rsidP="003665D7">
      <w:pPr>
        <w:spacing w:line="480" w:lineRule="auto"/>
      </w:pPr>
      <w:ins w:id="174" w:author="Jonathan Wood" w:date="2020-09-02T11:59:00Z">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C3EAD28" w:rsidR="00591F30" w:rsidRDefault="002A3685"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175" w:author="Jonathan Wood" w:date="2020-09-02T11:59:00Z">
        <w:r w:rsidR="00C50295">
          <w:delText>7</w:delText>
        </w:r>
      </w:del>
      <w:ins w:id="176" w:author="Jonathan Wood" w:date="2020-09-02T11:59:00Z">
        <w:r w:rsidR="00C753F8">
          <w:t>8</w:t>
        </w:r>
      </w:ins>
      <w:r w:rsidR="007B6811">
        <w:t>)</w:t>
      </w:r>
    </w:p>
    <w:p w14:paraId="44A4D404" w14:textId="1B85B2CC" w:rsidR="00507F44" w:rsidRPr="00D539FB" w:rsidRDefault="002A3685"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77" w:name="_Hlk37794084"/>
            <m:r>
              <w:rPr>
                <w:rFonts w:ascii="Cambria Math" w:hAnsi="Cambria Math"/>
              </w:rPr>
              <m:t>β</m:t>
            </m:r>
            <w:bookmarkEnd w:id="177"/>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del w:id="178" w:author="Jonathan Wood" w:date="2020-09-02T11:59:00Z">
        <w:r w:rsidR="00C50295">
          <w:delText>8</w:delText>
        </w:r>
      </w:del>
      <w:ins w:id="179" w:author="Jonathan Wood" w:date="2020-09-02T11:59:00Z">
        <w:r w:rsidR="00C753F8">
          <w:t>9</w:t>
        </w:r>
      </w:ins>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80" w:name="_Hlk41035246"/>
      <w:r>
        <w:lastRenderedPageBreak/>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80"/>
      <w:ins w:id="181" w:author="Jonathan Wood" w:date="2020-09-02T11:59:00Z">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ins>
      <w:ins w:id="182" w:author="Jonathan Wood" w:date="2020-09-02T12:31:00Z">
        <w:r w:rsidR="00C538EF">
          <w:t>ing</w:t>
        </w:r>
      </w:ins>
      <w:ins w:id="183" w:author="Jonathan Wood" w:date="2020-09-02T11:59:00Z">
        <w:r w:rsidR="00BD2F3B">
          <w:t xml:space="preserve"> </w:t>
        </w:r>
        <w:r w:rsidR="00C274B7">
          <w:t>predict</w:t>
        </w:r>
        <w:r w:rsidR="00BD2F3B">
          <w:t>ions</w:t>
        </w:r>
        <w:r w:rsidR="00C274B7">
          <w:t xml:space="preserve"> </w:t>
        </w:r>
        <w:r w:rsidR="00BD2F3B">
          <w:t xml:space="preserve">regarding </w:t>
        </w:r>
        <w:r w:rsidR="00C274B7">
          <w:t xml:space="preserve">use-dependent </w:t>
        </w:r>
      </w:ins>
      <w:ins w:id="184" w:author="Jonathan Wood" w:date="2020-09-02T14:57:00Z">
        <w:r w:rsidR="0022790A">
          <w:t>biases</w:t>
        </w:r>
      </w:ins>
      <w:ins w:id="185" w:author="Jonathan Wood" w:date="2020-09-02T11:59:00Z">
        <w:r w:rsidR="00C274B7">
          <w:t xml:space="preserve"> in response to varying degrees of practice consistency</w:t>
        </w:r>
        <w:r w:rsidR="00BD2F3B">
          <w:t xml:space="preserve"> and the empirically observed </w:t>
        </w:r>
      </w:ins>
      <w:ins w:id="186" w:author="Jonathan Wood" w:date="2020-09-02T14:57:00Z">
        <w:r w:rsidR="0022790A">
          <w:t>biases</w:t>
        </w:r>
      </w:ins>
      <w:ins w:id="187" w:author="Jonathan Wood" w:date="2020-09-02T11:59:00Z">
        <w:r w:rsidR="00C274B7">
          <w:t xml:space="preserve">. The Strategy plus Use-Dependent model predicts that the use-dependent </w:t>
        </w:r>
      </w:ins>
      <w:ins w:id="188" w:author="Jonathan Wood" w:date="2020-09-02T14:57:00Z">
        <w:r w:rsidR="0022790A">
          <w:t>bias</w:t>
        </w:r>
      </w:ins>
      <w:ins w:id="189" w:author="Jonathan Wood" w:date="2020-09-02T11:59:00Z">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ins>
      <w:ins w:id="190" w:author="Jonathan Wood" w:date="2020-09-02T14:57:00Z">
        <w:r w:rsidR="0022790A">
          <w:t>bias</w:t>
        </w:r>
      </w:ins>
      <w:ins w:id="191" w:author="Jonathan Wood" w:date="2020-09-02T11:59:00Z">
        <w:r w:rsidR="00A451A6">
          <w:t xml:space="preserve"> </w:t>
        </w:r>
        <w:r w:rsidR="00CD3AC6">
          <w:t xml:space="preserve">as </w:t>
        </w:r>
        <w:r w:rsidR="00A451A6">
          <w:t>target consistency</w:t>
        </w:r>
        <w:r w:rsidR="00CD3AC6">
          <w:t xml:space="preserve"> is reduced</w:t>
        </w:r>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140BBDA1"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del w:id="192" w:author="Jonathan Wood" w:date="2020-09-02T11:59:00Z">
        <w:r>
          <w:delText xml:space="preserve">. </w:delText>
        </w:r>
        <w:r w:rsidR="001C7AA5">
          <w:delText xml:space="preserve">Relative support for one model over the other will be formally assessed using model selection criteria, specifically Akaike Information Criterion (AIC) scores. </w:delText>
        </w:r>
      </w:del>
      <w:ins w:id="193" w:author="Jonathan Wood" w:date="2020-09-02T11:59:00Z">
        <w:r w:rsidR="007C3788">
          <w:t xml:space="preserve">: The </w:t>
        </w:r>
        <w:r w:rsidR="00BD2F3B">
          <w:t>S</w:t>
        </w:r>
        <w:r w:rsidR="007C3788">
          <w:t xml:space="preserve">trategy plus Use-Dependent model predicts no difference in </w:t>
        </w:r>
      </w:ins>
      <w:ins w:id="194" w:author="Jonathan Wood" w:date="2020-09-02T14:59:00Z">
        <w:r w:rsidR="0022790A">
          <w:t>use-</w:t>
        </w:r>
        <w:r w:rsidR="0022790A">
          <w:lastRenderedPageBreak/>
          <w:t>dependent bias</w:t>
        </w:r>
      </w:ins>
      <w:ins w:id="195" w:author="Jonathan Wood" w:date="2020-09-02T11:59:00Z">
        <w:r w:rsidR="007C3788">
          <w:t xml:space="preserve"> across conditions while the Adaptive Bayesian model predicts reduced </w:t>
        </w:r>
      </w:ins>
      <w:ins w:id="196" w:author="Jonathan Wood" w:date="2020-09-02T14:59:00Z">
        <w:r w:rsidR="0022790A">
          <w:t>use-dependent bias</w:t>
        </w:r>
      </w:ins>
      <w:ins w:id="197" w:author="Jonathan Wood" w:date="2020-09-02T11:59:00Z">
        <w:r w:rsidR="007C3788">
          <w:t xml:space="preserve"> </w:t>
        </w:r>
        <w:r w:rsidR="00D342A2">
          <w:t>during</w:t>
        </w:r>
        <w:r w:rsidR="007C3788">
          <w:t xml:space="preserve"> less consistent conditions</w:t>
        </w:r>
        <w:r>
          <w:t>.</w:t>
        </w:r>
        <w:r w:rsidR="00444FF7">
          <w:t xml:space="preserve"> </w:t>
        </w:r>
      </w:ins>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w:t>
      </w:r>
      <w:del w:id="198" w:author="Jonathan Wood" w:date="2020-09-02T11:59:00Z">
        <w:r w:rsidR="001C7AA5">
          <w:delText>model for each individual participant</w:delText>
        </w:r>
      </w:del>
      <w:ins w:id="199" w:author="Jonathan Wood" w:date="2020-09-02T11:59:00Z">
        <w:r w:rsidR="00444FF7">
          <w:t>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ins>
      <w:ins w:id="200" w:author="Jonathan Wood" w:date="2020-09-02T15:00:00Z">
        <w:r w:rsidR="0022790A">
          <w:t>biases</w:t>
        </w:r>
      </w:ins>
      <w:ins w:id="201" w:author="Jonathan Wood" w:date="2020-09-02T11:59:00Z">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w:t>
        </w:r>
      </w:ins>
      <w:r w:rsidR="00444FF7">
        <w:t xml:space="preserve">. </w:t>
      </w:r>
    </w:p>
    <w:p w14:paraId="5BC5DDED" w14:textId="24275245" w:rsidR="00444FF7" w:rsidRDefault="001C7AA5" w:rsidP="001C7AA5">
      <w:pPr>
        <w:spacing w:line="480" w:lineRule="auto"/>
        <w:rPr>
          <w:ins w:id="202" w:author="Jonathan Wood" w:date="2020-09-02T11:59:00Z"/>
        </w:rPr>
      </w:pPr>
      <w:del w:id="203" w:author="Jonathan Wood" w:date="2020-09-02T11:59:00Z">
        <w:r>
          <w:delText>We will use AIC to objectively compare the model fits and</w:delText>
        </w:r>
      </w:del>
    </w:p>
    <w:p w14:paraId="082994D4" w14:textId="61D910CA" w:rsidR="001C7AA5" w:rsidRDefault="00D342A2" w:rsidP="007F17C4">
      <w:pPr>
        <w:spacing w:line="480" w:lineRule="auto"/>
      </w:pPr>
      <w:ins w:id="204" w:author="Jonathan Wood" w:date="2020-09-02T11:59:00Z">
        <w:r>
          <w:t>Additional objective</w:t>
        </w:r>
        <w:r w:rsidR="00444FF7">
          <w:t xml:space="preserve"> support for one model over the other will be formally assessed using model selection criteria, specifically Akaike Information Criterion (AIC) scores. </w:t>
        </w:r>
        <w:r w:rsidR="001C7AA5">
          <w:t>We will</w:t>
        </w:r>
      </w:ins>
      <w:r w:rsidR="001C7AA5">
        <w:t xml:space="preserve">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2C53BC6"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205" w:author="Jonathan Wood" w:date="2020-09-02T11:59:00Z">
        <w:r w:rsidR="00DC21D4">
          <w:t>D</w:t>
        </w:r>
      </w:ins>
      <w:r>
        <w:t>). These assumptions will be assessed using repeated measures ANOVA and</w:t>
      </w:r>
      <w:r w:rsidR="00A8261D">
        <w:t xml:space="preserve"> </w:t>
      </w:r>
      <w:ins w:id="206" w:author="Jonathan Wood" w:date="2020-09-02T11:59:00Z">
        <w:r w:rsidR="00A8261D">
          <w:t xml:space="preserve">in the </w:t>
        </w:r>
        <w:r w:rsidR="00A8261D">
          <w:lastRenderedPageBreak/>
          <w:t>case of a significant test</w:t>
        </w:r>
        <w:r w:rsidR="006C27CC">
          <w:t>, we will perform</w:t>
        </w:r>
        <w:r>
          <w:t xml:space="preserve"> </w:t>
        </w:r>
      </w:ins>
      <w:r>
        <w:t>post-hoc Bonferroni</w:t>
      </w:r>
      <w:r w:rsidR="00DE585D">
        <w:t>-</w:t>
      </w:r>
      <w:r>
        <w:t>corrected pairwise comparisons</w:t>
      </w:r>
      <w:del w:id="207" w:author="Jonathan Wood" w:date="2020-09-02T11:59:00Z">
        <w:r>
          <w:delText xml:space="preserve"> if necessary</w:delText>
        </w:r>
      </w:del>
      <w:r>
        <w:t xml:space="preserve">.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ins w:id="208" w:author="Jonathan Wood" w:date="2020-09-02T14:45:00Z">
        <w:r w:rsidR="00106858">
          <w:rPr>
            <w:rFonts w:eastAsia="Times New Roman"/>
            <w:szCs w:val="24"/>
          </w:rPr>
          <w:t xml:space="preserve">Bonferroni corrected p-values will be used for tests involving multiple comparisons. </w:t>
        </w:r>
      </w:ins>
      <w:r>
        <w:t xml:space="preserve">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1E543CD0"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209" w:author="Jonathan Wood" w:date="2020-09-02T11:59:00Z">
        <w:r w:rsidR="002E2976">
          <w:t xml:space="preserve">an abrupt </w:t>
        </w:r>
      </w:ins>
      <w:r>
        <w:t>learning phase</w:t>
      </w:r>
      <w:del w:id="210" w:author="Jonathan Wood" w:date="2020-09-02T11:59:00Z">
        <w:r>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 xml:space="preserve">also ensure appropriate counterbalancing of </w:t>
      </w:r>
      <w:r>
        <w:lastRenderedPageBreak/>
        <w:t>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44DFABC2" w14:textId="77777777" w:rsidR="004216BF" w:rsidRPr="000322D0" w:rsidRDefault="004216BF" w:rsidP="00407563">
      <w:pPr>
        <w:spacing w:line="480" w:lineRule="auto"/>
        <w:rPr>
          <w:del w:id="211" w:author="Jonathan Wood" w:date="2020-09-02T11:59:00Z"/>
          <w:i/>
          <w:iCs/>
          <w:u w:val="single"/>
        </w:rPr>
      </w:pPr>
      <w:del w:id="212" w:author="Jonathan Wood" w:date="2020-09-02T11:59:00Z">
        <w:r>
          <w:rPr>
            <w:i/>
            <w:iCs/>
            <w:u w:val="single"/>
          </w:rPr>
          <w:delText>Confusion Matrices:</w:delText>
        </w:r>
      </w:del>
    </w:p>
    <w:p w14:paraId="3F4A0A3A" w14:textId="53CD0672" w:rsidR="004216BF" w:rsidRPr="000322D0" w:rsidRDefault="004216BF" w:rsidP="00407563">
      <w:pPr>
        <w:spacing w:line="480" w:lineRule="auto"/>
        <w:rPr>
          <w:ins w:id="213" w:author="Jonathan Wood" w:date="2020-09-02T11:59:00Z"/>
          <w:i/>
          <w:iCs/>
          <w:u w:val="single"/>
        </w:rPr>
      </w:pPr>
      <w:del w:id="214" w:author="Jonathan Wood" w:date="2020-09-02T11:59:00Z">
        <w:r>
          <w:delText>To determine whether the models are distinguishable and</w:delText>
        </w:r>
      </w:del>
      <w:ins w:id="215" w:author="Jonathan Wood" w:date="2020-09-02T11:59:00Z">
        <w:r w:rsidR="00F9403F">
          <w:rPr>
            <w:i/>
            <w:iCs/>
            <w:u w:val="single"/>
          </w:rPr>
          <w:t>Model Recovery</w:t>
        </w:r>
      </w:ins>
    </w:p>
    <w:p w14:paraId="1757C09F" w14:textId="4B21DCF2" w:rsidR="004216BF" w:rsidRDefault="00D342A2" w:rsidP="00407563">
      <w:pPr>
        <w:spacing w:line="480" w:lineRule="auto"/>
      </w:pPr>
      <w:ins w:id="216" w:author="Jonathan Wood" w:date="2020-09-02T11:59:00Z">
        <w:r>
          <w:t>Due to the central importance of model selection in</w:t>
        </w:r>
      </w:ins>
      <w:r>
        <w:t xml:space="preserve"> the </w:t>
      </w:r>
      <w:del w:id="217" w:author="Jonathan Wood" w:date="2020-09-02T11:59:00Z">
        <w:r w:rsidR="004216BF">
          <w:delText>best method of objective comparison</w:delText>
        </w:r>
      </w:del>
      <w:ins w:id="218" w:author="Jonathan Wood" w:date="2020-09-02T11:59:00Z">
        <w:r>
          <w:t>proposed study</w:t>
        </w:r>
      </w:ins>
      <w:r w:rsidR="00321787">
        <w:t xml:space="preserve">, </w:t>
      </w:r>
      <w:r w:rsidR="00707326">
        <w:t>we performed model recovery analysis</w:t>
      </w:r>
      <w:ins w:id="219" w:author="Jonathan Wood" w:date="2020-09-02T11:59:00Z">
        <w:r w:rsidR="00707326">
          <w:t xml:space="preserve">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w:t>
        </w:r>
      </w:ins>
      <w:r w:rsidR="002B4E33">
        <w:t xml:space="preserve">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del w:id="220" w:author="Jonathan Wood" w:date="2020-09-02T11:59:00Z">
        <w:r w:rsidR="004216BF">
          <w:delText>. By</w:delText>
        </w:r>
      </w:del>
      <w:ins w:id="221" w:author="Jonathan Wood" w:date="2020-09-02T11:59:00Z">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w:t>
        </w:r>
      </w:ins>
      <w:r w:rsidR="002B4E33">
        <w:t xml:space="preserve"> </w:t>
      </w:r>
      <w:r w:rsidR="004216BF">
        <w:t xml:space="preserve">sequentially </w:t>
      </w:r>
      <w:del w:id="222" w:author="Jonathan Wood" w:date="2020-09-02T11:59:00Z">
        <w:r w:rsidR="004216BF">
          <w:delText>simulating</w:delText>
        </w:r>
      </w:del>
      <w:ins w:id="223" w:author="Jonathan Wood" w:date="2020-09-02T11:59:00Z">
        <w:r w:rsidR="004216BF">
          <w:t>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obtained by fitting</w:t>
        </w:r>
      </w:ins>
      <w:r w:rsidR="00BF768A">
        <w:t xml:space="preserve"> data from </w:t>
      </w:r>
      <w:ins w:id="224" w:author="Jonathan Wood" w:date="2020-09-02T11:59:00Z">
        <w:r w:rsidR="00BF768A">
          <w:t xml:space="preserve">a similar study </w:t>
        </w:r>
        <w:r w:rsidR="00BF768A">
          <w:lastRenderedPageBreak/>
          <w:t xml:space="preserve">(details in </w:t>
        </w:r>
        <w:r w:rsidR="00BF768A" w:rsidRPr="00CE2904">
          <w:t>Simulations</w:t>
        </w:r>
        <w:r w:rsidR="00BF768A">
          <w:t xml:space="preserve"> section)</w:t>
        </w:r>
        <w:r w:rsidR="002B4E33">
          <w:t xml:space="preserve">. We then fit the simulated data with </w:t>
        </w:r>
      </w:ins>
      <w:r w:rsidR="002B4E33">
        <w:t>each model</w:t>
      </w:r>
      <w:del w:id="225" w:author="Jonathan Wood" w:date="2020-09-02T11:59:00Z">
        <w:r w:rsidR="004216BF">
          <w:delText xml:space="preserve"> and then comparing model fits of the simulated data, we show in the confusion matrices (Figure 2) that</w:delText>
        </w:r>
      </w:del>
      <w:ins w:id="226" w:author="Jonathan Wood" w:date="2020-09-02T11:59:00Z">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w:t>
        </w:r>
      </w:ins>
      <w:r w:rsidR="002B4E33">
        <w:t xml:space="preserve"> the </w:t>
      </w:r>
      <w:del w:id="227" w:author="Jonathan Wood" w:date="2020-09-02T11:59:00Z">
        <w:r w:rsidR="004216BF">
          <w:delText>models are distinguishable under these ideal circumstances.</w:delText>
        </w:r>
      </w:del>
      <w:ins w:id="228" w:author="Jonathan Wood" w:date="2020-09-02T11:59:00Z">
        <w:r w:rsidR="00707326">
          <w:t>two values</w:t>
        </w:r>
        <w:r w:rsidR="002B4E33">
          <w:t>.</w:t>
        </w:r>
      </w:ins>
      <w:r w:rsidR="002B4E33">
        <w:t xml:space="preserve"> </w:t>
      </w:r>
      <w:r w:rsidR="00C8433D">
        <w:t>A</w:t>
      </w:r>
      <w:r w:rsidR="002B4E33">
        <w:t xml:space="preserve"> confusion matri</w:t>
      </w:r>
      <w:r w:rsidR="00C8433D">
        <w:t>x</w:t>
      </w:r>
      <w:r w:rsidR="002B4E33">
        <w:t xml:space="preserve"> </w:t>
      </w:r>
      <w:del w:id="229" w:author="Jonathan Wood" w:date="2020-09-02T11:59:00Z">
        <w:r w:rsidR="004216BF">
          <w:delText>provides</w:delText>
        </w:r>
      </w:del>
      <w:ins w:id="230" w:author="Jonathan Wood" w:date="2020-09-02T11:59:00Z">
        <w:r w:rsidR="00F610AC">
          <w:t>summarizes this process, providing</w:t>
        </w:r>
      </w:ins>
      <w:r w:rsidR="00F610AC">
        <w:t xml:space="preserve"> </w:t>
      </w:r>
      <w:r w:rsidR="002B4E33">
        <w:t xml:space="preserve">the probability that </w:t>
      </w:r>
      <w:del w:id="231" w:author="Jonathan Wood" w:date="2020-09-02T11:59:00Z">
        <w:r w:rsidR="004216BF">
          <w:delText>a randomly</w:delText>
        </w:r>
      </w:del>
      <w:ins w:id="232" w:author="Jonathan Wood" w:date="2020-09-02T11:59:00Z">
        <w:r w:rsidR="002B4E33">
          <w:t>the model which</w:t>
        </w:r>
      </w:ins>
      <w:r w:rsidR="002B4E33">
        <w:t xml:space="preserve"> generated</w:t>
      </w:r>
      <w:del w:id="233" w:author="Jonathan Wood" w:date="2020-09-02T11:59:00Z">
        <w:r w:rsidR="004216BF">
          <w:delText>,</w:delText>
        </w:r>
      </w:del>
      <w:ins w:id="234" w:author="Jonathan Wood" w:date="2020-09-02T11:59:00Z">
        <w:r w:rsidR="002B4E33">
          <w:t xml:space="preserve"> the</w:t>
        </w:r>
      </w:ins>
      <w:r w:rsidR="002B4E33">
        <w:t xml:space="preserve"> simulated </w:t>
      </w:r>
      <w:del w:id="235" w:author="Jonathan Wood" w:date="2020-09-02T11:59:00Z">
        <w:r w:rsidR="004216BF">
          <w:delText>model is fit</w:delText>
        </w:r>
      </w:del>
      <w:ins w:id="236" w:author="Jonathan Wood" w:date="2020-09-02T11:59:00Z">
        <w:r w:rsidR="002B4E33">
          <w:t>data was</w:t>
        </w:r>
      </w:ins>
      <w:r w:rsidR="002B4E33">
        <w:t xml:space="preserve"> better </w:t>
      </w:r>
      <w:ins w:id="237" w:author="Jonathan Wood" w:date="2020-09-02T11:59:00Z">
        <w:r w:rsidR="002B4E33">
          <w:t xml:space="preserve">fit </w:t>
        </w:r>
      </w:ins>
      <w:r w:rsidR="002B4E33">
        <w:t xml:space="preserve">by itself or </w:t>
      </w:r>
      <w:ins w:id="238" w:author="Jonathan Wood" w:date="2020-09-02T11:59:00Z">
        <w:r w:rsidR="002B4E33">
          <w:t xml:space="preserve">the </w:t>
        </w:r>
      </w:ins>
      <w:r w:rsidR="002B4E33">
        <w:t xml:space="preserve">other </w:t>
      </w:r>
      <w:del w:id="239" w:author="Jonathan Wood" w:date="2020-09-02T11:59:00Z">
        <w:r w:rsidR="004216BF">
          <w:delText>models using objective model comparisons</w:delText>
        </w:r>
      </w:del>
      <w:ins w:id="240" w:author="Jonathan Wood" w:date="2020-09-02T11:59:00Z">
        <w:r w:rsidR="002B4E33">
          <w:t>model</w:t>
        </w:r>
      </w:ins>
      <w:r w:rsidR="002B4E33">
        <w:t xml:space="preserve">.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ins w:id="241" w:author="Jonathan Wood" w:date="2020-09-02T14:50:00Z">
        <w:r w:rsidR="00C3506A">
          <w:t xml:space="preserve"> </w:t>
        </w:r>
      </w:ins>
      <w:del w:id="242" w:author="Jonathan Wood" w:date="2020-09-02T11:59:00Z">
        <w:r w:rsidR="004216BF">
          <w:delText xml:space="preserve"> We fit the simulated data from each model using </w:delText>
        </w:r>
        <w:r w:rsidR="00F84330">
          <w:delText>the same fitting procedure as above</w:delText>
        </w:r>
        <w:r w:rsidR="00F84330" w:rsidDel="00F84330">
          <w:delText xml:space="preserve"> </w:delText>
        </w:r>
        <w:r w:rsidR="004216BF">
          <w:delText>and found that comparison using Akaike Information Criterion (AIC) distinguishes between the models better than Bayesian Information Criterion (BIC).</w:delText>
        </w:r>
      </w:del>
      <w:ins w:id="243" w:author="Jonathan Wood" w:date="2020-09-02T11:59:00Z">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w:t>
        </w:r>
        <w:proofErr w:type="gramStart"/>
        <w:r w:rsidR="00C8433D">
          <w:t>criteria</w:t>
        </w:r>
        <w:proofErr w:type="gramEnd"/>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ins>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therefore, as long as the practiced asymmetry is much larger than the current state of use-</w:t>
      </w:r>
      <w:r w:rsidR="007A1489">
        <w:lastRenderedPageBreak/>
        <w:t xml:space="preserv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77ADD0D7" w:rsidR="000B101F" w:rsidRDefault="00912883" w:rsidP="00407563">
      <w:pPr>
        <w:spacing w:line="480" w:lineRule="auto"/>
      </w:pPr>
      <w:del w:id="244" w:author="Jonathan Wood" w:date="2020-09-02T11:59:00Z">
        <w:r>
          <w:delText xml:space="preserve">We </w:delText>
        </w:r>
        <w:r w:rsidR="000B101F">
          <w:delText xml:space="preserve">obtained </w:delText>
        </w:r>
      </w:del>
      <w:bookmarkStart w:id="245" w:name="_Hlk49946367"/>
      <w:ins w:id="246" w:author="Jonathan Wood" w:date="2020-09-02T11:59:00Z">
        <w:r w:rsidR="008762DC" w:rsidRPr="00CE2904">
          <w:rPr>
            <w:shd w:val="clear" w:color="auto" w:fill="FFFFFF"/>
          </w:rPr>
          <w:t xml:space="preserve">Preliminary model </w:t>
        </w:r>
      </w:ins>
      <w:r w:rsidR="008762DC" w:rsidRPr="007F17C4">
        <w:rPr>
          <w:shd w:val="clear" w:color="auto" w:fill="FFFFFF"/>
        </w:rPr>
        <w:t xml:space="preserve">parameters </w:t>
      </w:r>
      <w:del w:id="247" w:author="Jonathan Wood" w:date="2020-09-02T11:59:00Z">
        <w:r w:rsidR="000B101F">
          <w:delText xml:space="preserve">for model simulation </w:delText>
        </w:r>
      </w:del>
      <w:ins w:id="248" w:author="Jonathan Wood" w:date="2020-09-02T11:59:00Z">
        <w:r w:rsidR="008762DC" w:rsidRPr="00CE2904">
          <w:rPr>
            <w:shd w:val="clear" w:color="auto" w:fill="FFFFFF"/>
          </w:rPr>
          <w:t xml:space="preserve">were obtained </w:t>
        </w:r>
      </w:ins>
      <w:r w:rsidR="008762DC" w:rsidRPr="007F17C4">
        <w:rPr>
          <w:shd w:val="clear" w:color="auto" w:fill="FFFFFF"/>
        </w:rPr>
        <w:t xml:space="preserve">by fitting the models to </w:t>
      </w:r>
      <w:del w:id="249" w:author="Jonathan Wood" w:date="2020-09-02T11:59:00Z">
        <w:r w:rsidR="000B101F">
          <w:delText>each individual</w:delText>
        </w:r>
      </w:del>
      <w:ins w:id="250" w:author="Jonathan Wood" w:date="2020-09-02T11:59:00Z">
        <w:r w:rsidR="008762DC" w:rsidRPr="00CE2904">
          <w:rPr>
            <w:shd w:val="clear" w:color="auto" w:fill="FFFFFF"/>
          </w:rPr>
          <w:t>walking data (n=16</w:t>
        </w:r>
        <w:r w:rsidR="00B52FEA" w:rsidRPr="00CE2904">
          <w:rPr>
            <w:shd w:val="clear" w:color="auto" w:fill="FFFFFF"/>
          </w:rPr>
          <w:t xml:space="preserve"> participants</w:t>
        </w:r>
        <w:r w:rsidR="008762DC" w:rsidRPr="00CE2904">
          <w:rPr>
            <w:shd w:val="clear" w:color="auto" w:fill="FFFFFF"/>
          </w:rPr>
          <w:t>)</w:t>
        </w:r>
      </w:ins>
      <w:r w:rsidR="008762DC" w:rsidRPr="007F17C4">
        <w:rPr>
          <w:shd w:val="clear" w:color="auto" w:fill="FFFFFF"/>
        </w:rPr>
        <w:t xml:space="preserve"> from </w:t>
      </w:r>
      <w:ins w:id="251" w:author="Jonathan Wood" w:date="2020-09-02T11:59:00Z">
        <w:r w:rsidR="008762DC" w:rsidRPr="00CE2904">
          <w:rPr>
            <w:shd w:val="clear" w:color="auto" w:fill="FFFFFF"/>
          </w:rPr>
          <w:t>[withheld due to double-blinding]</w:t>
        </w:r>
        <w:r w:rsidR="00B52FEA" w:rsidRPr="00CE2904">
          <w:rPr>
            <w:shd w:val="clear" w:color="auto" w:fill="FFFFFF"/>
          </w:rPr>
          <w:t>,</w:t>
        </w:r>
        <w:r w:rsidR="008762DC" w:rsidRPr="00CE2904">
          <w:rPr>
            <w:shd w:val="clear" w:color="auto" w:fill="FFFFFF"/>
          </w:rPr>
          <w:t xml:space="preserve"> which </w:t>
        </w:r>
        <w:r w:rsidR="00B52FEA" w:rsidRPr="00CE2904">
          <w:rPr>
            <w:shd w:val="clear" w:color="auto" w:fill="FFFFFF"/>
          </w:rPr>
          <w:t xml:space="preserve">used </w:t>
        </w:r>
      </w:ins>
      <w:r w:rsidR="00B52FEA" w:rsidRPr="007F17C4">
        <w:rPr>
          <w:shd w:val="clear" w:color="auto" w:fill="FFFFFF"/>
        </w:rPr>
        <w:t>a</w:t>
      </w:r>
      <w:r w:rsidR="008762DC" w:rsidRPr="007F17C4">
        <w:rPr>
          <w:shd w:val="clear" w:color="auto" w:fill="FFFFFF"/>
        </w:rPr>
        <w:t xml:space="preserve"> </w:t>
      </w:r>
      <w:del w:id="252" w:author="Jonathan Wood" w:date="2020-09-02T11:59:00Z">
        <w:r w:rsidR="000B101F">
          <w:delText xml:space="preserve">previously collected </w:delText>
        </w:r>
        <w:bookmarkStart w:id="253" w:name="_Hlk49947232"/>
        <w:r w:rsidR="000B101F">
          <w:delText>dataset</w:delText>
        </w:r>
      </w:del>
      <w:ins w:id="254" w:author="Jonathan Wood" w:date="2020-09-02T11:59:00Z">
        <w:r w:rsidR="008762DC" w:rsidRPr="00CE2904">
          <w:rPr>
            <w:shd w:val="clear" w:color="auto" w:fill="FFFFFF"/>
          </w:rPr>
          <w:t xml:space="preserve">protocol </w:t>
        </w:r>
        <w:r w:rsidR="00B52FEA" w:rsidRPr="00CE2904">
          <w:rPr>
            <w:shd w:val="clear" w:color="auto" w:fill="FFFFFF"/>
          </w:rPr>
          <w:t xml:space="preserve">most similar </w:t>
        </w:r>
        <w:r w:rsidR="008762DC"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008762DC" w:rsidRPr="00CE2904">
          <w:rPr>
            <w:shd w:val="clear" w:color="auto" w:fill="FFFFFF"/>
          </w:rPr>
          <w:t xml:space="preserve"> </w:t>
        </w:r>
        <w:r w:rsidR="00B52FEA" w:rsidRPr="00CE2904">
          <w:rPr>
            <w:shd w:val="clear" w:color="auto" w:fill="FFFFFF"/>
          </w:rPr>
          <w:t>currently</w:t>
        </w:r>
        <w:r w:rsidR="008762DC" w:rsidRPr="00CE2904">
          <w:rPr>
            <w:shd w:val="clear" w:color="auto" w:fill="FFFFFF"/>
          </w:rPr>
          <w:t xml:space="preserve"> propos</w:t>
        </w:r>
        <w:r w:rsidR="00B52FEA" w:rsidRPr="00CE2904">
          <w:rPr>
            <w:shd w:val="clear" w:color="auto" w:fill="FFFFFF"/>
          </w:rPr>
          <w:t>e</w:t>
        </w:r>
        <w:bookmarkEnd w:id="245"/>
        <w:bookmarkEnd w:id="253"/>
        <w:r w:rsidR="008762DC" w:rsidRPr="00CE2904">
          <w:rPr>
            <w:shd w:val="clear" w:color="auto" w:fill="FFFFFF"/>
          </w:rPr>
          <w:t>.</w:t>
        </w:r>
      </w:ins>
      <w:r w:rsidR="008762DC" w:rsidRPr="007F17C4">
        <w:rPr>
          <w:shd w:val="clear" w:color="auto" w:fill="FFFFFF"/>
        </w:rPr>
        <w:t xml:space="preserve"> </w:t>
      </w:r>
      <w:r w:rsidR="00C6328C" w:rsidRPr="00CE2904">
        <w:t>(</w:t>
      </w:r>
      <w:bookmarkStart w:id="255"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255"/>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9643A70"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w:t>
      </w:r>
      <w:proofErr w:type="spellStart"/>
      <w:r w:rsidR="00912883">
        <w:lastRenderedPageBreak/>
        <w:t>Adaptative</w:t>
      </w:r>
      <w:proofErr w:type="spellEnd"/>
      <w:r w:rsidR="00912883">
        <w:t xml:space="preser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w:t>
      </w:r>
      <w:del w:id="256" w:author="Jonathan Wood" w:date="2020-09-02T11:59:00Z">
        <w:r w:rsidR="004216BF" w:rsidRPr="00210EAD">
          <w:delText>differences</w:delText>
        </w:r>
      </w:del>
      <w:ins w:id="257" w:author="Jonathan Wood" w:date="2020-09-02T11:59:00Z">
        <w:r w:rsidR="004216BF" w:rsidRPr="00210EAD">
          <w:t>differen</w:t>
        </w:r>
        <w:r w:rsidR="00957134">
          <w:t>t use-dependent biases</w:t>
        </w:r>
      </w:ins>
      <w:r w:rsidR="004216BF" w:rsidRPr="00210EAD">
        <w:t xml:space="preserve"> between conditions</w:t>
      </w:r>
      <w:del w:id="258" w:author="Jonathan Wood" w:date="2020-09-02T11:59:00Z">
        <w:r w:rsidR="004216BF" w:rsidRPr="00210EAD">
          <w:delText xml:space="preserve"> in </w:delText>
        </w:r>
        <w:r w:rsidR="00036041" w:rsidRPr="00210EAD">
          <w:delText xml:space="preserve">our </w:delText>
        </w:r>
        <w:r w:rsidR="00220B35" w:rsidRPr="00210EAD">
          <w:delText xml:space="preserve">behavioral </w:delText>
        </w:r>
        <w:r w:rsidR="00036041" w:rsidRPr="00210EAD">
          <w:delText>analys</w:delText>
        </w:r>
        <w:r w:rsidR="00220B35" w:rsidRPr="00210EAD">
          <w:delText>e</w:delText>
        </w:r>
        <w:r w:rsidR="00036041" w:rsidRPr="00210EAD">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6122184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del w:id="259" w:author="Jonathan Wood" w:date="2020-09-02T11:59:00Z">
        <w:r>
          <w:delText>.</w:delText>
        </w:r>
      </w:del>
      <w:ins w:id="260" w:author="Jonathan Wood" w:date="2020-09-02T11:59:00Z">
        <w:r w:rsidR="003600BA">
          <w:t xml:space="preserve"> (Figure 4A</w:t>
        </w:r>
        <w:r w:rsidR="00C15142">
          <w:t>)</w:t>
        </w:r>
        <w:r>
          <w:t>.</w:t>
        </w:r>
      </w:ins>
      <w:r>
        <w:t xml:space="preserve">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261" w:author="Jonathan Wood" w:date="2020-09-02T11:59:00Z">
        <w:r w:rsidR="003600BA">
          <w:t xml:space="preserve">We also calculated the Initial Bias and Early Washout for those participants who completed both the Constant and </w:t>
        </w:r>
        <w:r w:rsidR="00BF768A">
          <w:t>H</w:t>
        </w:r>
        <w:r w:rsidR="003600BA">
          <w:t xml:space="preserve">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262" w:author="Jonathan Wood" w:date="2020-09-02T11:59: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lastRenderedPageBreak/>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1C2D7432" w14:textId="77777777" w:rsidR="00D31135" w:rsidRPr="00D31135" w:rsidRDefault="00F849E4" w:rsidP="00D31135">
      <w:pPr>
        <w:pStyle w:val="Bibliography"/>
        <w:rPr>
          <w:ins w:id="263" w:author="Jonathan Wood" w:date="2020-09-02T11:59:00Z"/>
        </w:rPr>
      </w:pPr>
      <w:r>
        <w:fldChar w:fldCharType="begin"/>
      </w:r>
      <w:r w:rsidR="00B2319E">
        <w:instrText xml:space="preserve"> ADDIN ZOTERO_BIBL {"uncited":[],"omitted":[],"custom":[]} CSL_BIBLIOGRAPHY </w:instrText>
      </w:r>
      <w:r>
        <w:fldChar w:fldCharType="separate"/>
      </w:r>
      <w:ins w:id="264" w:author="Jonathan Wood" w:date="2020-09-02T11:59:00Z">
        <w:r w:rsidR="00D31135" w:rsidRPr="00D31135">
          <w:t>Bond KM, Taylor JA (2015) Flexible explicit but rigid implicit learning in a visuomotor adaptation task. J Neurophysiol 113:3836–3849.</w:t>
        </w:r>
      </w:ins>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rPr>
          <w:ins w:id="265" w:author="Jonathan Wood" w:date="2020-09-02T11:59:00Z"/>
        </w:rPr>
      </w:pPr>
      <w:ins w:id="266" w:author="Jonathan Wood" w:date="2020-09-02T11:59:00Z">
        <w:r w:rsidRPr="00D31135">
          <w:t xml:space="preserve">Finley JM, Long A, Bastian AJ, Torres-Oviedo G (2015) Spatial and </w:t>
        </w:r>
      </w:ins>
      <w:ins w:id="267" w:author="Jonathan Wood" w:date="2020-09-02T16:46:00Z">
        <w:r w:rsidR="004748A5">
          <w:t>t</w:t>
        </w:r>
      </w:ins>
      <w:ins w:id="268" w:author="Jonathan Wood" w:date="2020-09-02T11:59:00Z">
        <w:r w:rsidRPr="00D31135">
          <w:t xml:space="preserve">emporal </w:t>
        </w:r>
      </w:ins>
      <w:ins w:id="269" w:author="Jonathan Wood" w:date="2020-09-02T16:46:00Z">
        <w:r w:rsidR="004748A5">
          <w:t>c</w:t>
        </w:r>
      </w:ins>
      <w:ins w:id="270" w:author="Jonathan Wood" w:date="2020-09-02T11:59:00Z">
        <w:r w:rsidRPr="00D31135">
          <w:t xml:space="preserve">ontrol </w:t>
        </w:r>
      </w:ins>
      <w:ins w:id="271" w:author="Jonathan Wood" w:date="2020-09-02T16:46:00Z">
        <w:r w:rsidR="004748A5">
          <w:t>c</w:t>
        </w:r>
      </w:ins>
      <w:ins w:id="272" w:author="Jonathan Wood" w:date="2020-09-02T11:59:00Z">
        <w:r w:rsidRPr="00D31135">
          <w:t xml:space="preserve">ontribute to </w:t>
        </w:r>
      </w:ins>
      <w:ins w:id="273" w:author="Jonathan Wood" w:date="2020-09-02T16:46:00Z">
        <w:r w:rsidR="004748A5">
          <w:t>s</w:t>
        </w:r>
      </w:ins>
      <w:ins w:id="274" w:author="Jonathan Wood" w:date="2020-09-02T11:59:00Z">
        <w:r w:rsidRPr="00D31135">
          <w:t xml:space="preserve">tep </w:t>
        </w:r>
      </w:ins>
      <w:ins w:id="275" w:author="Jonathan Wood" w:date="2020-09-02T16:46:00Z">
        <w:r w:rsidR="004748A5">
          <w:t>l</w:t>
        </w:r>
      </w:ins>
      <w:ins w:id="276" w:author="Jonathan Wood" w:date="2020-09-02T11:59:00Z">
        <w:r w:rsidRPr="00D31135">
          <w:t xml:space="preserve">ength </w:t>
        </w:r>
      </w:ins>
      <w:ins w:id="277" w:author="Jonathan Wood" w:date="2020-09-02T16:46:00Z">
        <w:r w:rsidR="004748A5">
          <w:t>a</w:t>
        </w:r>
      </w:ins>
      <w:ins w:id="278" w:author="Jonathan Wood" w:date="2020-09-02T11:59:00Z">
        <w:r w:rsidRPr="00D31135">
          <w:t xml:space="preserve">symmetry </w:t>
        </w:r>
      </w:ins>
      <w:ins w:id="279" w:author="Jonathan Wood" w:date="2020-09-02T16:46:00Z">
        <w:r w:rsidR="004748A5">
          <w:t>d</w:t>
        </w:r>
      </w:ins>
      <w:ins w:id="280" w:author="Jonathan Wood" w:date="2020-09-02T11:59:00Z">
        <w:r w:rsidRPr="00D31135">
          <w:t xml:space="preserve">uring </w:t>
        </w:r>
      </w:ins>
      <w:ins w:id="281" w:author="Jonathan Wood" w:date="2020-09-02T16:46:00Z">
        <w:r w:rsidR="004748A5">
          <w:t>s</w:t>
        </w:r>
      </w:ins>
      <w:ins w:id="282" w:author="Jonathan Wood" w:date="2020-09-02T11:59:00Z">
        <w:r w:rsidRPr="00D31135">
          <w:t>plit-</w:t>
        </w:r>
      </w:ins>
      <w:ins w:id="283" w:author="Jonathan Wood" w:date="2020-09-02T16:46:00Z">
        <w:r w:rsidR="004748A5">
          <w:t>b</w:t>
        </w:r>
      </w:ins>
      <w:ins w:id="284" w:author="Jonathan Wood" w:date="2020-09-02T11:59:00Z">
        <w:r w:rsidRPr="00D31135">
          <w:t xml:space="preserve">elt </w:t>
        </w:r>
      </w:ins>
      <w:ins w:id="285" w:author="Jonathan Wood" w:date="2020-09-02T16:46:00Z">
        <w:r w:rsidR="004748A5">
          <w:t>a</w:t>
        </w:r>
      </w:ins>
      <w:ins w:id="286" w:author="Jonathan Wood" w:date="2020-09-02T11:59:00Z">
        <w:r w:rsidRPr="00D31135">
          <w:t xml:space="preserve">daptation and </w:t>
        </w:r>
      </w:ins>
      <w:ins w:id="287" w:author="Jonathan Wood" w:date="2020-09-02T16:46:00Z">
        <w:r w:rsidR="004748A5">
          <w:t>h</w:t>
        </w:r>
      </w:ins>
      <w:ins w:id="288" w:author="Jonathan Wood" w:date="2020-09-02T11:59:00Z">
        <w:r w:rsidRPr="00D31135">
          <w:t xml:space="preserve">emiparetic </w:t>
        </w:r>
      </w:ins>
      <w:ins w:id="289" w:author="Jonathan Wood" w:date="2020-09-02T16:47:00Z">
        <w:r w:rsidR="004748A5">
          <w:t>g</w:t>
        </w:r>
      </w:ins>
      <w:ins w:id="290" w:author="Jonathan Wood" w:date="2020-09-02T11:59:00Z">
        <w:r w:rsidRPr="00D31135">
          <w:t>ait. Neurorehabil Neural Repair 29:786–795.</w:t>
        </w:r>
      </w:ins>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lastRenderedPageBreak/>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rPr>
          <w:ins w:id="291" w:author="Jonathan Wood" w:date="2020-09-02T11:59:00Z"/>
        </w:rPr>
      </w:pPr>
      <w:ins w:id="292" w:author="Jonathan Wood" w:date="2020-09-02T11:59:00Z">
        <w:r w:rsidRPr="00D31135">
          <w:t>Sánchez N, Simha SN, Donelan JM, Finley JM (2020) Using asymmetry to your advantage: learning to acquire and accept external assistance during prolonged split-belt walking (preprint</w:t>
        </w:r>
      </w:ins>
      <w:ins w:id="293" w:author="Jonathan Wood" w:date="2020-09-02T16:43:00Z">
        <w:r w:rsidR="004748A5">
          <w:t>, bioRxiv</w:t>
        </w:r>
      </w:ins>
      <w:ins w:id="294" w:author="Jonathan Wood" w:date="2020-09-02T11:59:00Z">
        <w:r w:rsidRPr="00D31135">
          <w:t>). Neuroscience.</w:t>
        </w:r>
      </w:ins>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rPr>
          <w:ins w:id="295" w:author="Jonathan Wood" w:date="2020-09-02T11:59:00Z"/>
        </w:rPr>
      </w:pPr>
      <w:ins w:id="296" w:author="Jonathan Wood" w:date="2020-09-02T11:59:00Z">
        <w:r w:rsidRPr="00D31135">
          <w:t>Taylor JA, Ivry RB (2011) Flexible cognitive strategies during motor learning. PLoS Comput Biol 7.</w:t>
        </w:r>
      </w:ins>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rPr>
          <w:ins w:id="297" w:author="Jonathan Wood" w:date="2020-09-02T11:59:00Z"/>
        </w:rPr>
      </w:pPr>
      <w:ins w:id="298" w:author="Jonathan Wood" w:date="2020-09-02T11:59:00Z">
        <w:r w:rsidRPr="00D31135">
          <w:t>Zeni JA, Richards JG, Higginson JS (2008) Two simple methods for determining gait events during treadmill and overground walking using kinematic data. Gait &amp; Posture 27:710–714.</w:t>
        </w:r>
      </w:ins>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1CD3FC7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w:t>
      </w:r>
      <w:del w:id="299" w:author="Jonathan Wood" w:date="2020-09-02T11:59:00Z">
        <w:r>
          <w:delText>The</w:delText>
        </w:r>
      </w:del>
      <w:ins w:id="300" w:author="Jonathan Wood" w:date="2020-09-02T11:59:00Z">
        <w:r>
          <w:t xml:space="preserve">The first </w:t>
        </w:r>
        <w:r w:rsidR="003600BA">
          <w:t>10 strides of the Learning phase and the</w:t>
        </w:r>
      </w:ins>
      <w:r w:rsidR="003600BA">
        <w:t xml:space="preserve"> first </w:t>
      </w:r>
      <w:r>
        <w:t xml:space="preserve">50 </w:t>
      </w:r>
      <w:r>
        <w:lastRenderedPageBreak/>
        <w:t xml:space="preserve">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50BE2A10" w:rsidR="00F66EA9" w:rsidRDefault="00F66EA9" w:rsidP="00407563">
      <w:pPr>
        <w:spacing w:line="480" w:lineRule="auto"/>
      </w:pPr>
      <w:r>
        <w:rPr>
          <w:b/>
          <w:bCs/>
        </w:rPr>
        <w:t>Figure 4:</w:t>
      </w:r>
      <w:r>
        <w:t xml:space="preserve"> </w:t>
      </w:r>
      <w:r w:rsidRPr="00762ECE">
        <w:rPr>
          <w:b/>
          <w:bCs/>
        </w:rPr>
        <w:t>Pilot data.</w:t>
      </w:r>
      <w:r>
        <w:t xml:space="preserve"> </w:t>
      </w:r>
      <w:del w:id="301" w:author="Jonathan Wood" w:date="2020-09-02T11:59:00Z">
        <w:r w:rsidR="005C22A4">
          <w:delText xml:space="preserve">Mean values are represented as </w:delText>
        </w:r>
        <w:r w:rsidR="00973512">
          <w:delText xml:space="preserve">horizontal </w:delText>
        </w:r>
        <w:r w:rsidR="005C22A4">
          <w:delText xml:space="preserve">bars </w:delText>
        </w:r>
        <w:r w:rsidR="00973512">
          <w:delText>and</w:delText>
        </w:r>
        <w:r w:rsidR="005C22A4">
          <w:delText xml:space="preserve"> individual participants as dots.</w:delText>
        </w:r>
      </w:del>
      <w:ins w:id="302" w:author="Jonathan Wood" w:date="2020-09-02T11:59:00Z">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w:t>
        </w:r>
        <w:proofErr w:type="gramStart"/>
        <w:r w:rsidR="00AB462B">
          <w:t>only</w:t>
        </w:r>
        <w:r w:rsidR="00487925">
          <w:t>.</w:t>
        </w:r>
        <w:r w:rsidR="002235D5">
          <w:t>*</w:t>
        </w:r>
        <w:proofErr w:type="gramEnd"/>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ins>
      <w:ins w:id="303" w:author="Jonathan Wood" w:date="2020-09-02T15:00:00Z">
        <w:r w:rsidR="0022790A">
          <w:t>Use-dependent bias</w:t>
        </w:r>
      </w:ins>
      <w:ins w:id="304" w:author="Jonathan Wood" w:date="2020-09-02T11:59:00Z">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ins>
      <w:ins w:id="305" w:author="Jonathan Wood" w:date="2020-09-02T12:08:00Z">
        <w:r w:rsidR="007F17C4">
          <w:t>of</w:t>
        </w:r>
      </w:ins>
      <w:ins w:id="306" w:author="Jonathan Wood" w:date="2020-09-02T11:59:00Z">
        <w:r w:rsidR="00AB462B">
          <w:t xml:space="preserve"> the Washout </w:t>
        </w:r>
        <w:proofErr w:type="gramStart"/>
        <w:r w:rsidR="00AB462B">
          <w:t>phase</w:t>
        </w:r>
        <w:proofErr w:type="gramEnd"/>
        <w:r w:rsidR="00AB462B">
          <w:t xml:space="preserve">. </w:t>
        </w:r>
        <w:r w:rsidR="00AB462B">
          <w:rPr>
            <w:b/>
            <w:bCs/>
          </w:rPr>
          <w:t>(D)</w:t>
        </w:r>
      </w:ins>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307" w:author="Jonathan Wood" w:date="2020-09-02T11:59:00Z">
        <w:r w:rsidR="002235D5">
          <w:t xml:space="preserve">*Only the Learning Phase of this latter participant’s data is </w:t>
        </w:r>
        <w:r w:rsidR="00BB7CB8">
          <w:t>included</w:t>
        </w:r>
        <w:r w:rsidR="002235D5">
          <w:t xml:space="preserve"> due to a technical error that occurred after this point.</w:t>
        </w:r>
      </w:ins>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1C95" w16cex:dateUtc="2020-09-02T17:28:00Z"/>
  <w16cex:commentExtensible w16cex:durableId="22FA1347" w16cex:dateUtc="2020-09-02T16: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ED1C2" w14:textId="77777777" w:rsidR="00EC6F02" w:rsidRDefault="00EC6F02" w:rsidP="00930253">
      <w:r>
        <w:separator/>
      </w:r>
    </w:p>
  </w:endnote>
  <w:endnote w:type="continuationSeparator" w:id="0">
    <w:p w14:paraId="2387F688" w14:textId="77777777" w:rsidR="00EC6F02" w:rsidRDefault="00EC6F02" w:rsidP="00930253">
      <w:r>
        <w:continuationSeparator/>
      </w:r>
    </w:p>
  </w:endnote>
  <w:endnote w:type="continuationNotice" w:id="1">
    <w:p w14:paraId="32439A59" w14:textId="77777777" w:rsidR="00EC6F02" w:rsidRDefault="00EC6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6DAB1" w14:textId="77777777" w:rsidR="00EC6F02" w:rsidRDefault="00EC6F02" w:rsidP="00930253">
      <w:r>
        <w:separator/>
      </w:r>
    </w:p>
  </w:footnote>
  <w:footnote w:type="continuationSeparator" w:id="0">
    <w:p w14:paraId="6A6A337C" w14:textId="77777777" w:rsidR="00EC6F02" w:rsidRDefault="00EC6F02" w:rsidP="00930253">
      <w:r>
        <w:continuationSeparator/>
      </w:r>
    </w:p>
  </w:footnote>
  <w:footnote w:type="continuationNotice" w:id="1">
    <w:p w14:paraId="2751F973" w14:textId="77777777" w:rsidR="00EC6F02" w:rsidRDefault="00EC6F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3314"/>
    <w:rsid w:val="009636FA"/>
    <w:rsid w:val="00964B11"/>
    <w:rsid w:val="0096514B"/>
    <w:rsid w:val="0096539F"/>
    <w:rsid w:val="009666B1"/>
    <w:rsid w:val="00966CFC"/>
    <w:rsid w:val="00970A98"/>
    <w:rsid w:val="0097177F"/>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25</Pages>
  <Words>21271</Words>
  <Characters>121247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12</cp:revision>
  <dcterms:created xsi:type="dcterms:W3CDTF">2020-09-02T15:54:00Z</dcterms:created>
  <dcterms:modified xsi:type="dcterms:W3CDTF">2020-09-03T13:32:00Z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