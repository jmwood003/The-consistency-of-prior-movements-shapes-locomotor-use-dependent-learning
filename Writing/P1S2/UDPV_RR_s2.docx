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w:t>
      </w:r>
      <w:proofErr w:type="spellStart"/>
      <w:r w:rsidR="00173209" w:rsidRPr="005B4CB5">
        <w:t>Mawase</w:t>
      </w:r>
      <w:proofErr w:type="spellEnd"/>
      <w:r w:rsidR="00173209" w:rsidRPr="005B4CB5">
        <w:t xml:space="preserv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w:t>
      </w:r>
      <w:proofErr w:type="spellStart"/>
      <w:r w:rsidR="000434DC" w:rsidRPr="005B4CB5">
        <w:t>Hammerbeck</w:t>
      </w:r>
      <w:proofErr w:type="spellEnd"/>
      <w:r w:rsidR="000434DC" w:rsidRPr="005B4CB5">
        <w:t xml:space="preserve">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 xml:space="preserve">(Classen et al., 1998; </w:t>
      </w:r>
      <w:proofErr w:type="spellStart"/>
      <w:r w:rsidR="005E1D22" w:rsidRPr="005B4CB5">
        <w:t>Diedrichsen</w:t>
      </w:r>
      <w:proofErr w:type="spellEnd"/>
      <w:r w:rsidR="005E1D22" w:rsidRPr="005B4CB5">
        <w:t xml:space="preserve">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 xml:space="preserve">(Classen et al., 1998; </w:t>
      </w:r>
      <w:proofErr w:type="spellStart"/>
      <w:r w:rsidR="00510D5B" w:rsidRPr="00510D5B">
        <w:t>Diedrichsen</w:t>
      </w:r>
      <w:proofErr w:type="spellEnd"/>
      <w:r w:rsidR="00510D5B" w:rsidRPr="00510D5B">
        <w:t xml:space="preserve"> et al., 2010; </w:t>
      </w:r>
      <w:proofErr w:type="spellStart"/>
      <w:r w:rsidR="00510D5B" w:rsidRPr="00510D5B">
        <w:t>Orban</w:t>
      </w:r>
      <w:proofErr w:type="spellEnd"/>
      <w:r w:rsidR="00510D5B" w:rsidRPr="00510D5B">
        <w:t xml:space="preserve"> de </w:t>
      </w:r>
      <w:proofErr w:type="spellStart"/>
      <w:r w:rsidR="00510D5B" w:rsidRPr="00510D5B">
        <w:t>Xivry</w:t>
      </w:r>
      <w:proofErr w:type="spellEnd"/>
      <w:r w:rsidR="00510D5B" w:rsidRPr="00510D5B">
        <w:t xml:space="preserve"> et al., 2011; </w:t>
      </w:r>
      <w:proofErr w:type="spellStart"/>
      <w:r w:rsidR="00510D5B" w:rsidRPr="00510D5B">
        <w:t>Verstynen</w:t>
      </w:r>
      <w:proofErr w:type="spellEnd"/>
      <w:r w:rsidR="00510D5B" w:rsidRPr="00510D5B">
        <w:t xml:space="preserve"> and </w:t>
      </w:r>
      <w:proofErr w:type="spellStart"/>
      <w:r w:rsidR="00510D5B" w:rsidRPr="00510D5B">
        <w:t>Sabes</w:t>
      </w:r>
      <w:proofErr w:type="spellEnd"/>
      <w:r w:rsidR="00510D5B" w:rsidRPr="00510D5B">
        <w:t>,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D56A6F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 xml:space="preserve">(Cherry-Allen et al., 2018; French et al., 2018; Hussain et al., 2013; Kim and Krebs, 2012; Kim and Mugisha, 2014; </w:t>
      </w:r>
      <w:proofErr w:type="spellStart"/>
      <w:r w:rsidR="007F0703" w:rsidRPr="007F0703">
        <w:t>Statton</w:t>
      </w:r>
      <w:proofErr w:type="spellEnd"/>
      <w:r w:rsidR="007F0703" w:rsidRPr="007F0703">
        <w:t xml:space="preserve">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 xml:space="preserve">was </w:t>
      </w:r>
      <w:proofErr w:type="gramStart"/>
      <w:r w:rsidR="00A148F5">
        <w:t>veridical</w:t>
      </w:r>
      <w:proofErr w:type="gramEnd"/>
      <w:r w:rsidR="00A148F5">
        <w:t xml:space="preserve">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27C0AB42"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w:t>
      </w:r>
      <w:commentRangeStart w:id="0"/>
      <w:r w:rsidR="00CE41C1">
        <w:t xml:space="preserve">and </w:t>
      </w:r>
      <w:del w:id="1" w:author="Jonathan Wood" w:date="2020-08-26T11:37:00Z">
        <w:r w:rsidR="00CE41C1" w:rsidDel="00F94D23">
          <w:delText>in parallel</w:delText>
        </w:r>
        <w:commentRangeEnd w:id="0"/>
        <w:r w:rsidR="00F94D23" w:rsidDel="00F94D23">
          <w:rPr>
            <w:rStyle w:val="CommentReference"/>
          </w:rPr>
          <w:commentReference w:id="0"/>
        </w:r>
        <w:r w:rsidR="00CE41C1" w:rsidDel="00F94D23">
          <w:delText xml:space="preserve">, </w:delText>
        </w:r>
      </w:del>
      <w:r w:rsidR="00CE41C1">
        <w:t xml:space="preserve">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w:t>
      </w:r>
      <w:proofErr w:type="spellStart"/>
      <w:r w:rsidR="00CE41C1" w:rsidRPr="00291398">
        <w:t>Diedrichsen</w:t>
      </w:r>
      <w:proofErr w:type="spellEnd"/>
      <w:r w:rsidR="00CE41C1" w:rsidRPr="00291398">
        <w:t xml:space="preserve">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del w:id="2" w:author="Jonathan Wood" w:date="2020-08-12T19:15:00Z">
        <w:r w:rsidR="00E61CC4" w:rsidDel="008818ED">
          <w:delText>it</w:delText>
        </w:r>
        <w:r w:rsidR="007C3B49" w:rsidDel="008818ED">
          <w:delText xml:space="preserve"> is</w:delText>
        </w:r>
      </w:del>
      <w:ins w:id="3" w:author="Jonathan Wood" w:date="2020-08-12T19:16:00Z">
        <w:r w:rsidR="008818ED">
          <w:t xml:space="preserve">the </w:t>
        </w:r>
      </w:ins>
      <w:ins w:id="4" w:author="Jonathan Wood" w:date="2020-08-12T19:17:00Z">
        <w:r w:rsidR="008818ED">
          <w:t xml:space="preserve">use-dependent bias </w:t>
        </w:r>
      </w:ins>
      <w:ins w:id="5" w:author="Jonathan Wood" w:date="2020-08-12T19:16:00Z">
        <w:r w:rsidR="008818ED">
          <w:t>is</w:t>
        </w:r>
      </w:ins>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w:t>
      </w:r>
      <w:proofErr w:type="spellStart"/>
      <w:r w:rsidR="00CE41C1" w:rsidRPr="00B85A88">
        <w:t>Verstynen</w:t>
      </w:r>
      <w:proofErr w:type="spellEnd"/>
      <w:r w:rsidR="00CE41C1" w:rsidRPr="00B85A88">
        <w:t xml:space="preserve"> and </w:t>
      </w:r>
      <w:proofErr w:type="spellStart"/>
      <w:r w:rsidR="00CE41C1" w:rsidRPr="00B85A88">
        <w:t>Sabes</w:t>
      </w:r>
      <w:proofErr w:type="spellEnd"/>
      <w:r w:rsidR="00CE41C1" w:rsidRPr="00B85A88">
        <w:t>,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ins w:id="6" w:author="Jonathan Wood" w:date="2020-08-26T08:39:00Z">
        <w:r w:rsidR="00EE1E48">
          <w:t xml:space="preserve">Specifically, the Adaptive Bayesian model predicts a progressive </w:t>
        </w:r>
      </w:ins>
      <w:ins w:id="7" w:author="Jonathan Wood" w:date="2020-08-26T11:38:00Z">
        <w:r w:rsidR="00F94D23">
          <w:t>decrease</w:t>
        </w:r>
      </w:ins>
      <w:ins w:id="8" w:author="Jonathan Wood" w:date="2020-08-26T08:39:00Z">
        <w:r w:rsidR="00EE1E48">
          <w:t xml:space="preserve"> in </w:t>
        </w:r>
      </w:ins>
      <w:ins w:id="9" w:author="Jonathan Wood" w:date="2020-08-26T08:42:00Z">
        <w:r w:rsidR="00CD3AC6">
          <w:t>use-de</w:t>
        </w:r>
      </w:ins>
      <w:ins w:id="10" w:author="Jonathan Wood" w:date="2020-08-26T08:43:00Z">
        <w:r w:rsidR="00CD3AC6">
          <w:t>pendent bias</w:t>
        </w:r>
      </w:ins>
      <w:ins w:id="11" w:author="Jonathan Wood" w:date="2020-08-26T08:39:00Z">
        <w:r w:rsidR="00EE1E48">
          <w:t xml:space="preserve"> with </w:t>
        </w:r>
      </w:ins>
      <w:ins w:id="12" w:author="Jonathan Wood" w:date="2020-08-26T11:38:00Z">
        <w:r w:rsidR="00F94D23">
          <w:t>less</w:t>
        </w:r>
      </w:ins>
      <w:ins w:id="13" w:author="Jonathan Wood" w:date="2020-08-26T11:34:00Z">
        <w:r w:rsidR="00F94D23">
          <w:t xml:space="preserve"> consistent</w:t>
        </w:r>
      </w:ins>
      <w:ins w:id="14" w:author="Jonathan Wood" w:date="2020-08-26T08:39:00Z">
        <w:r w:rsidR="00EE1E48">
          <w:t xml:space="preserve"> </w:t>
        </w:r>
      </w:ins>
      <w:ins w:id="15" w:author="Jonathan Wood" w:date="2020-08-26T08:43:00Z">
        <w:r w:rsidR="00CD3AC6">
          <w:t>practice</w:t>
        </w:r>
      </w:ins>
      <w:ins w:id="16" w:author="Jonathan Wood" w:date="2020-08-26T08:40:00Z">
        <w:r w:rsidR="00EE1E48">
          <w:t xml:space="preserve"> while the </w:t>
        </w:r>
      </w:ins>
      <w:ins w:id="17" w:author="Jonathan Wood" w:date="2020-08-26T08:44:00Z">
        <w:r w:rsidR="00CD3AC6">
          <w:t>S</w:t>
        </w:r>
      </w:ins>
      <w:ins w:id="18" w:author="Jonathan Wood" w:date="2020-08-26T08:40:00Z">
        <w:r w:rsidR="00EE1E48">
          <w:t xml:space="preserve">trategy plus Use-Dependent model predicts </w:t>
        </w:r>
        <w:r w:rsidR="00CD3AC6">
          <w:t xml:space="preserve">similar aftereffects regardless of </w:t>
        </w:r>
      </w:ins>
      <w:ins w:id="19" w:author="Jonathan Wood" w:date="2020-08-26T08:43:00Z">
        <w:r w:rsidR="00CD3AC6">
          <w:t xml:space="preserve">practice consistency. </w:t>
        </w:r>
      </w:ins>
      <w:r w:rsidR="005A1AB3">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proofErr w:type="gramStart"/>
      <w:r>
        <w:t>psychiatric</w:t>
      </w:r>
      <w:proofErr w:type="gramEnd"/>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09E583A7"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w:t>
      </w:r>
      <w:proofErr w:type="gramStart"/>
      <w:r w:rsidR="000603CE">
        <w:t>In order for</w:t>
      </w:r>
      <w:proofErr w:type="gramEnd"/>
      <w:r w:rsidR="000603CE">
        <w:t xml:space="preserve">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38D34300"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ins w:id="20" w:author="Jonathan Wood" w:date="2020-08-26T12:25:00Z">
        <w:r w:rsidR="00684ECD">
          <w:t>These conditions</w:t>
        </w:r>
      </w:ins>
      <w:ins w:id="21" w:author="Jonathan Wood" w:date="2020-08-26T12:24:00Z">
        <w:r w:rsidR="00684ECD">
          <w:t xml:space="preserve"> </w:t>
        </w:r>
      </w:ins>
      <w:ins w:id="22" w:author="Jonathan Wood" w:date="2020-08-26T12:27:00Z">
        <w:r w:rsidR="00684ECD">
          <w:t xml:space="preserve">will have </w:t>
        </w:r>
      </w:ins>
      <w:ins w:id="23" w:author="Jonathan Wood" w:date="2020-08-26T12:24:00Z">
        <w:r w:rsidR="00684ECD">
          <w:t>d</w:t>
        </w:r>
      </w:ins>
      <w:ins w:id="24" w:author="Jonathan Wood" w:date="2020-08-26T12:25:00Z">
        <w:r w:rsidR="00684ECD">
          <w:t xml:space="preserve">ifferent amounts of target </w:t>
        </w:r>
      </w:ins>
      <w:ins w:id="25" w:author="Jonathan Wood" w:date="2020-08-26T12:26:00Z">
        <w:r w:rsidR="00684ECD">
          <w:t>variability,</w:t>
        </w:r>
      </w:ins>
      <w:ins w:id="26" w:author="Jonathan Wood" w:date="2020-08-26T12:25:00Z">
        <w:r w:rsidR="00684ECD">
          <w:t xml:space="preserve"> but similar target means during the</w:t>
        </w:r>
      </w:ins>
      <w:ins w:id="27" w:author="Jonathan Wood" w:date="2020-08-12T21:07:00Z">
        <w:r w:rsidR="00926766">
          <w:t xml:space="preserve"> L</w:t>
        </w:r>
      </w:ins>
      <w:ins w:id="28" w:author="Jonathan Wood" w:date="2020-08-10T12:41:00Z">
        <w:r w:rsidR="00ED538A">
          <w:t>earning phase</w:t>
        </w:r>
      </w:ins>
      <w:ins w:id="29" w:author="Jonathan Wood" w:date="2020-08-26T12:27:00Z">
        <w:r w:rsidR="00684ECD">
          <w:t>,</w:t>
        </w:r>
      </w:ins>
      <w:ins w:id="30" w:author="Jonathan Wood" w:date="2020-08-10T12:41:00Z">
        <w:r w:rsidR="00ED538A">
          <w:t xml:space="preserve"> </w:t>
        </w:r>
      </w:ins>
      <w:ins w:id="31" w:author="Jonathan Wood" w:date="2020-08-10T12:38:00Z">
        <w:r w:rsidR="004E72D2">
          <w:t xml:space="preserve">thus allowing us to test </w:t>
        </w:r>
      </w:ins>
      <w:ins w:id="32" w:author="Jonathan Wood" w:date="2020-08-26T12:27:00Z">
        <w:r w:rsidR="00684ECD">
          <w:t>the effects of target</w:t>
        </w:r>
      </w:ins>
      <w:ins w:id="33" w:author="Jonathan Wood" w:date="2020-08-10T12:38:00Z">
        <w:r w:rsidR="004E72D2">
          <w:t xml:space="preserve"> consistency </w:t>
        </w:r>
      </w:ins>
      <w:ins w:id="34" w:author="Jonathan Wood" w:date="2020-08-26T12:27:00Z">
        <w:r w:rsidR="00684ECD">
          <w:t xml:space="preserve">on </w:t>
        </w:r>
      </w:ins>
      <w:ins w:id="35" w:author="Jonathan Wood" w:date="2020-08-10T12:39:00Z">
        <w:r w:rsidR="004E72D2">
          <w:t xml:space="preserve">the </w:t>
        </w:r>
      </w:ins>
      <w:ins w:id="36" w:author="Jonathan Wood" w:date="2020-08-26T12:27:00Z">
        <w:r w:rsidR="00684ECD">
          <w:t xml:space="preserve">use-dependent bias </w:t>
        </w:r>
      </w:ins>
      <w:ins w:id="37" w:author="Jonathan Wood" w:date="2020-08-10T12:39:00Z">
        <w:r w:rsidR="004E72D2">
          <w:t xml:space="preserve">during Washout. </w:t>
        </w:r>
      </w:ins>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ins w:id="38" w:author="Jonathan Wood" w:date="2020-08-10T12:34:00Z">
        <w:r w:rsidR="004E72D2">
          <w:t xml:space="preserve"> </w:t>
        </w:r>
      </w:ins>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528C56B6" w:rsidR="00105698" w:rsidRDefault="00105698" w:rsidP="00407563">
      <w:pPr>
        <w:spacing w:line="480" w:lineRule="auto"/>
      </w:pPr>
      <w:del w:id="39" w:author="Jonathan Wood" w:date="2020-08-11T08:38:00Z">
        <w:r w:rsidDel="00620C44">
          <w:delText xml:space="preserve">Kinetic data will be collected at a frequency of 1000 Hz from the dual belt treadmill instrumented with two force plates, one under each belt (Bertec, Columbus, OH, USA). </w:delText>
        </w:r>
      </w:del>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w:t>
      </w:r>
      <w:del w:id="40" w:author="Jonathan Wood" w:date="2020-08-12T19:29:00Z">
        <w:r w:rsidDel="00F41E44">
          <w:delText>7</w:delText>
        </w:r>
      </w:del>
      <w:ins w:id="41" w:author="Jonathan Wood" w:date="2020-08-12T19:29:00Z">
        <w:r w:rsidR="00F41E44">
          <w:t>11</w:t>
        </w:r>
      </w:ins>
      <w:r>
        <w:t xml:space="preserve"> retroreflective markers</w:t>
      </w:r>
      <w:r w:rsidR="0076375E">
        <w:t>, one for</w:t>
      </w:r>
      <w:r>
        <w:t xml:space="preserve"> each</w:t>
      </w:r>
      <w:ins w:id="42" w:author="Jonathan Wood" w:date="2020-08-12T19:29:00Z">
        <w:r w:rsidR="00F41E44">
          <w:t xml:space="preserve"> greater trochanter, </w:t>
        </w:r>
      </w:ins>
      <w:ins w:id="43" w:author="Jonathan Wood" w:date="2020-08-12T19:30:00Z">
        <w:r w:rsidR="00F41E44">
          <w:t xml:space="preserve">each </w:t>
        </w:r>
      </w:ins>
      <w:ins w:id="44" w:author="Jonathan Wood" w:date="2020-08-12T19:29:00Z">
        <w:r w:rsidR="00F41E44">
          <w:t>lateral knee,</w:t>
        </w:r>
      </w:ins>
      <w:r>
        <w:t xml:space="preserve"> </w:t>
      </w:r>
      <w:ins w:id="45" w:author="Jonathan Wood" w:date="2020-08-12T19:30:00Z">
        <w:r w:rsidR="00F41E44">
          <w:t xml:space="preserve">each </w:t>
        </w:r>
      </w:ins>
      <w:r>
        <w:t>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w:t>
      </w:r>
      <w:del w:id="46" w:author="Jonathan Wood" w:date="2020-08-11T08:38:00Z">
        <w:r w:rsidDel="00620C44">
          <w:delText xml:space="preserve">Kinematic data will be time-synchronized with kinetic data in Nexus. </w:delText>
        </w:r>
      </w:del>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3BE3E8EA"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w:t>
      </w:r>
      <w:del w:id="47" w:author="Jonathan Wood" w:date="2020-08-11T08:38:00Z">
        <w:r w:rsidRPr="00B34D36" w:rsidDel="00620C44">
          <w:delText xml:space="preserve">and kinetic </w:delText>
        </w:r>
      </w:del>
      <w:r w:rsidRPr="00B34D36">
        <w:t xml:space="preserve">data </w:t>
      </w:r>
      <w:r>
        <w:t>will be</w:t>
      </w:r>
      <w:r w:rsidRPr="00B34D36">
        <w:t xml:space="preserve"> low pass filtered at 10 Hz using a 4</w:t>
      </w:r>
      <w:r w:rsidRPr="00B34D36">
        <w:rPr>
          <w:vertAlign w:val="superscript"/>
        </w:rPr>
        <w:t>th</w:t>
      </w:r>
      <w:r w:rsidRPr="00B34D36">
        <w:t xml:space="preserve"> order Butterworth filter.</w:t>
      </w:r>
      <w:r>
        <w:t xml:space="preserve"> </w:t>
      </w:r>
      <w:ins w:id="48" w:author="Jonathan Wood" w:date="2020-08-26T08:51:00Z">
        <w:r w:rsidR="004C64A2">
          <w:t xml:space="preserve">Kinematic marker data will be used to select heel strike </w:t>
        </w:r>
      </w:ins>
      <w:ins w:id="49" w:author="Jonathan Wood" w:date="2020-08-26T12:10:00Z">
        <w:r w:rsidR="00E46987">
          <w:t>when the heel marker velocity moves from positive to negative</w:t>
        </w:r>
      </w:ins>
      <w:ins w:id="50" w:author="Jonathan Wood" w:date="2020-08-26T08:51:00Z">
        <w:r w:rsidR="004C64A2">
          <w:t xml:space="preserve"> and </w:t>
        </w:r>
      </w:ins>
      <w:ins w:id="51" w:author="Jonathan Wood" w:date="2020-08-26T08:52:00Z">
        <w:r w:rsidR="004C64A2">
          <w:t xml:space="preserve">toe off </w:t>
        </w:r>
      </w:ins>
      <w:ins w:id="52" w:author="Jonathan Wood" w:date="2020-08-26T12:11:00Z">
        <w:r w:rsidR="00E46987">
          <w:t xml:space="preserve">when the </w:t>
        </w:r>
      </w:ins>
      <w:ins w:id="53" w:author="Jonathan Wood" w:date="2020-08-26T08:52:00Z">
        <w:r w:rsidR="004C64A2">
          <w:t>5</w:t>
        </w:r>
        <w:r w:rsidR="004C64A2" w:rsidRPr="00E46987">
          <w:rPr>
            <w:vertAlign w:val="superscript"/>
          </w:rPr>
          <w:t>th</w:t>
        </w:r>
        <w:r w:rsidR="004C64A2">
          <w:t xml:space="preserve"> metatarsal head marker velocity</w:t>
        </w:r>
      </w:ins>
      <w:ins w:id="54" w:author="Jonathan Wood" w:date="2020-08-26T12:11:00Z">
        <w:r w:rsidR="00E46987">
          <w:t xml:space="preserve"> moves from negative to positive</w:t>
        </w:r>
      </w:ins>
      <w:ins w:id="55" w:author="Jonathan Wood" w:date="2020-08-26T08:52:00Z">
        <w:r w:rsidR="004C64A2">
          <w:t xml:space="preserve"> </w:t>
        </w:r>
      </w:ins>
      <w:r w:rsidR="00620C44">
        <w:fldChar w:fldCharType="begin"/>
      </w:r>
      <w:r w:rsidR="00620C44">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fldChar w:fldCharType="separate"/>
      </w:r>
      <w:r w:rsidR="00620C44" w:rsidRPr="00620C44">
        <w:t>(</w:t>
      </w:r>
      <w:proofErr w:type="spellStart"/>
      <w:r w:rsidR="00620C44" w:rsidRPr="00620C44">
        <w:t>Zeni</w:t>
      </w:r>
      <w:proofErr w:type="spellEnd"/>
      <w:r w:rsidR="00620C44" w:rsidRPr="00620C44">
        <w:t xml:space="preserve"> et al., 2008)</w:t>
      </w:r>
      <w:r w:rsidR="00620C44">
        <w:fldChar w:fldCharType="end"/>
      </w:r>
      <w:r w:rsidR="00620C44">
        <w:t xml:space="preserve">. </w:t>
      </w:r>
      <w:del w:id="56" w:author="Jonathan Wood" w:date="2020-08-11T08:39:00Z">
        <w:r w:rsidDel="00620C44">
          <w:delText>Kinetic data will be used to detect heel strike events when the force plate reads greater that 20 N and toe off events when the force plate reads less than 20 N. Erroneous force plate events will be removed and replaced with kinematic events</w:delText>
        </w:r>
        <w:r w:rsidR="005B694A" w:rsidDel="00620C44">
          <w:delText xml:space="preserve">. For </w:delText>
        </w:r>
        <w:r w:rsidDel="00620C44">
          <w:delText>heel strikes</w:delText>
        </w:r>
        <w:r w:rsidR="005B694A" w:rsidDel="00620C44">
          <w:delText xml:space="preserve"> this is </w:delText>
        </w:r>
        <w:r w:rsidDel="00620C44">
          <w:delText>the most anterior position of the heel marker in the sagittal plane</w:delText>
        </w:r>
        <w:r w:rsidR="005B694A" w:rsidDel="00620C44">
          <w:delText>,</w:delText>
        </w:r>
        <w:r w:rsidR="001C484F" w:rsidDel="00620C44">
          <w:delText xml:space="preserve"> and</w:delText>
        </w:r>
        <w:r w:rsidR="005B694A" w:rsidDel="00620C44">
          <w:delText xml:space="preserve"> for </w:delText>
        </w:r>
        <w:r w:rsidDel="00620C44">
          <w:delText>toe offs</w:delText>
        </w:r>
        <w:r w:rsidR="005B694A" w:rsidDel="00620C44">
          <w:delText xml:space="preserve"> this is </w:delText>
        </w:r>
        <w:r w:rsidDel="00620C44">
          <w:delText>the most posterior position of the 5</w:delText>
        </w:r>
        <w:r w:rsidRPr="00895680" w:rsidDel="00620C44">
          <w:rPr>
            <w:vertAlign w:val="superscript"/>
          </w:rPr>
          <w:delText>th</w:delText>
        </w:r>
        <w:r w:rsidDel="00620C44">
          <w:delText xml:space="preserve"> metatarsal head in the sagittal plane. </w:delText>
        </w:r>
      </w:del>
      <w:r>
        <w:t>Step lengths will be calculated as the</w:t>
      </w:r>
      <w:r w:rsidR="005B694A">
        <w:t xml:space="preserve"> sagittal</w:t>
      </w:r>
      <w:r>
        <w:t xml:space="preserve"> difference between the leading and trailing heel markers </w:t>
      </w:r>
      <w:proofErr w:type="gramStart"/>
      <w:r>
        <w:t>at the moment</w:t>
      </w:r>
      <w:proofErr w:type="gramEnd"/>
      <w:r>
        <w:t xml:space="preserve">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5D7E3916"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57" w:author="Jonathan Wood" w:date="2020-08-10T09:41:00Z">
                        <w:rPr>
                          <w:rFonts w:ascii="Cambria Math" w:hAnsi="Cambria Math"/>
                        </w:rPr>
                        <m:t>LONG</m:t>
                      </w:ins>
                    </m:r>
                    <m:r>
                      <w:del w:id="58"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ins w:id="59" w:author="Jonathan Wood" w:date="2020-08-10T09:41:00Z">
                        <w:rPr>
                          <w:rFonts w:ascii="Cambria Math" w:hAnsi="Cambria Math"/>
                        </w:rPr>
                        <m:t>SHORT</m:t>
                      </w:ins>
                    </m:r>
                    <m:r>
                      <w:del w:id="60" w:author="Jonathan Wood" w:date="2020-08-10T09:41:00Z">
                        <w:rPr>
                          <w:rFonts w:ascii="Cambria Math" w:hAnsi="Cambria Math"/>
                        </w:rPr>
                        <m:t>RIGHT</m:t>
                      </w:del>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ins w:id="61" w:author="Jonathan Wood" w:date="2020-08-10T09:41:00Z">
                        <w:rPr>
                          <w:rFonts w:ascii="Cambria Math" w:hAnsi="Cambria Math"/>
                        </w:rPr>
                        <m:t>LONG</m:t>
                      </w:ins>
                    </m:r>
                    <m:r>
                      <w:del w:id="62" w:author="Jonathan Wood" w:date="2020-08-10T09:41:00Z">
                        <w:rPr>
                          <w:rFonts w:ascii="Cambria Math" w:hAnsi="Cambria Math"/>
                        </w:rPr>
                        <m:t>LEFT</m:t>
                      </w:del>
                    </m:r>
                  </m:sub>
                </m:sSub>
                <m:r>
                  <w:rPr>
                    <w:rFonts w:ascii="Cambria Math" w:hAnsi="Cambria Math"/>
                  </w:rPr>
                  <m:t>+</m:t>
                </m:r>
                <m:sSub>
                  <m:sSubPr>
                    <m:ctrlPr>
                      <w:rPr>
                        <w:rFonts w:ascii="Cambria Math" w:hAnsi="Cambria Math"/>
                        <w:i/>
                      </w:rPr>
                    </m:ctrlPr>
                  </m:sSubPr>
                  <m:e>
                    <m:r>
                      <w:rPr>
                        <w:rFonts w:ascii="Cambria Math" w:hAnsi="Cambria Math"/>
                      </w:rPr>
                      <m:t>Step Length</m:t>
                    </m:r>
                  </m:e>
                  <m:sub>
                    <m:r>
                      <w:del w:id="63" w:author="Jonathan Wood" w:date="2020-08-10T09:41:00Z">
                        <w:rPr>
                          <w:rFonts w:ascii="Cambria Math" w:hAnsi="Cambria Math"/>
                        </w:rPr>
                        <m:t>RIGHT</m:t>
                      </w:del>
                    </m:r>
                    <m:r>
                      <w:ins w:id="64" w:author="Jonathan Wood" w:date="2020-08-10T09:41:00Z">
                        <w:rPr>
                          <w:rFonts w:ascii="Cambria Math" w:hAnsi="Cambria Math"/>
                        </w:rPr>
                        <m:t>SHORT</m:t>
                      </w:ins>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4DEE1200" w14:textId="77777777" w:rsidR="00A20B70" w:rsidRDefault="00DB77C0" w:rsidP="00407563">
      <w:pPr>
        <w:spacing w:line="480" w:lineRule="auto"/>
        <w:rPr>
          <w:ins w:id="65" w:author="Jonathan Wood" w:date="2020-08-27T10:00:00Z"/>
        </w:rPr>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ins w:id="66" w:author="Jonathan Wood" w:date="2020-08-26T09:24:00Z">
        <w:r w:rsidR="00D369DD">
          <w:t>B</w:t>
        </w:r>
      </w:ins>
      <w:ins w:id="67" w:author="Jonathan Wood" w:date="2020-08-10T09:43:00Z">
        <w:r w:rsidR="008B7413">
          <w:t xml:space="preserve">y </w:t>
        </w:r>
      </w:ins>
      <w:ins w:id="68" w:author="Jonathan Wood" w:date="2020-08-26T09:24:00Z">
        <w:r w:rsidR="00D369DD">
          <w:t>convention</w:t>
        </w:r>
      </w:ins>
      <w:ins w:id="69" w:author="Jonathan Wood" w:date="2020-08-11T08:37:00Z">
        <w:r w:rsidR="00620C44">
          <w:t>,</w:t>
        </w:r>
      </w:ins>
      <w:ins w:id="70" w:author="Jonathan Wood" w:date="2020-08-10T09:43:00Z">
        <w:r w:rsidR="008B7413">
          <w:t xml:space="preserve"> the SAI </w:t>
        </w:r>
      </w:ins>
      <w:ins w:id="71" w:author="Jonathan Wood" w:date="2020-08-10T09:44:00Z">
        <w:r w:rsidR="008B7413">
          <w:t xml:space="preserve">during learning </w:t>
        </w:r>
      </w:ins>
      <w:ins w:id="72" w:author="Jonathan Wood" w:date="2020-08-11T08:37:00Z">
        <w:r w:rsidR="00620C44">
          <w:t>will</w:t>
        </w:r>
      </w:ins>
      <w:ins w:id="73" w:author="Jonathan Wood" w:date="2020-08-10T09:43:00Z">
        <w:r w:rsidR="008B7413">
          <w:t xml:space="preserve"> always</w:t>
        </w:r>
      </w:ins>
      <w:ins w:id="74" w:author="Jonathan Wood" w:date="2020-08-10T09:44:00Z">
        <w:r w:rsidR="008B7413">
          <w:t xml:space="preserve"> be positive</w:t>
        </w:r>
      </w:ins>
      <w:ins w:id="75" w:author="Jonathan Wood" w:date="2020-08-10T09:43:00Z">
        <w:r w:rsidR="008B7413">
          <w:t xml:space="preserve">. </w:t>
        </w:r>
      </w:ins>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16E6A2CA" w14:textId="77777777" w:rsidR="00A20B70" w:rsidRDefault="00A20B70" w:rsidP="00407563">
      <w:pPr>
        <w:spacing w:line="480" w:lineRule="auto"/>
        <w:rPr>
          <w:ins w:id="76" w:author="Jonathan Wood" w:date="2020-08-27T10:00:00Z"/>
        </w:rPr>
      </w:pPr>
    </w:p>
    <w:p w14:paraId="3ED1A77A" w14:textId="5B176328" w:rsidR="00E00AF1" w:rsidRDefault="00A20B70" w:rsidP="00407563">
      <w:pPr>
        <w:spacing w:line="480" w:lineRule="auto"/>
      </w:pPr>
      <w:ins w:id="77" w:author="Jonathan Wood" w:date="2020-08-27T10:00:00Z">
        <w:r>
          <w:t xml:space="preserve">We will also calculate </w:t>
        </w:r>
      </w:ins>
      <w:ins w:id="78" w:author="Jonathan Wood" w:date="2020-08-27T10:01:00Z">
        <w:r>
          <w:t xml:space="preserve">limb placement asymmetry. </w:t>
        </w:r>
      </w:ins>
      <w:ins w:id="79" w:author="Jonathan Wood" w:date="2020-08-27T10:04:00Z">
        <w:r>
          <w:t>Leading limb foot placement is the sagittal distance between the hip and ankle marker during that limb’s heel strike and trailing limb placement is the sagittal distance between the same markers during that limb</w:t>
        </w:r>
      </w:ins>
      <w:ins w:id="80" w:author="Jonathan Wood" w:date="2020-08-27T10:19:00Z">
        <w:r w:rsidR="00C3241E">
          <w:t>’</w:t>
        </w:r>
      </w:ins>
      <w:ins w:id="81" w:author="Jonathan Wood" w:date="2020-08-27T10:04:00Z">
        <w:r>
          <w:t>s toe off.</w:t>
        </w:r>
      </w:ins>
      <w:ins w:id="82" w:author="Jonathan Wood" w:date="2020-08-27T10:19:00Z">
        <w:r w:rsidR="00C3241E">
          <w:t xml:space="preserve"> Leading and trailing l</w:t>
        </w:r>
      </w:ins>
      <w:ins w:id="83" w:author="Jonathan Wood" w:date="2020-08-27T10:17:00Z">
        <w:r w:rsidR="00C3241E">
          <w:t xml:space="preserve">imb placement asymmetry </w:t>
        </w:r>
      </w:ins>
      <w:ins w:id="84" w:author="Jonathan Wood" w:date="2020-08-27T10:20:00Z">
        <w:r w:rsidR="00C3241E">
          <w:t>is</w:t>
        </w:r>
      </w:ins>
      <w:ins w:id="85" w:author="Jonathan Wood" w:date="2020-08-27T10:17:00Z">
        <w:r w:rsidR="00C3241E">
          <w:t xml:space="preserve"> calculated as the difference between the long and short </w:t>
        </w:r>
      </w:ins>
      <w:ins w:id="86" w:author="Jonathan Wood" w:date="2020-08-27T10:18:00Z">
        <w:r w:rsidR="00C3241E">
          <w:t>leading and trailing limb placement</w:t>
        </w:r>
      </w:ins>
      <w:ins w:id="87" w:author="Jonathan Wood" w:date="2020-08-27T10:19:00Z">
        <w:r w:rsidR="00C3241E">
          <w:t>, respectively</w:t>
        </w:r>
      </w:ins>
      <w:ins w:id="88" w:author="Jonathan Wood" w:date="2020-08-27T10:18:00Z">
        <w:r w:rsidR="00C3241E">
          <w:t xml:space="preserve">. </w:t>
        </w:r>
      </w:ins>
      <w:ins w:id="89" w:author="Jonathan Wood" w:date="2020-08-26T12:12:00Z">
        <w:r w:rsidR="00E46987">
          <w:t xml:space="preserve">These data will be visualized in a </w:t>
        </w:r>
      </w:ins>
      <w:ins w:id="90" w:author="Jonathan Wood" w:date="2020-08-27T10:20:00Z">
        <w:r w:rsidR="00C3241E">
          <w:t>figure</w:t>
        </w:r>
      </w:ins>
      <w:ins w:id="91" w:author="Jonathan Wood" w:date="2020-08-26T12:12:00Z">
        <w:r w:rsidR="00E46987">
          <w:t xml:space="preserve"> </w:t>
        </w:r>
        <w:r w:rsidR="00E46987">
          <w:fldChar w:fldCharType="begin"/>
        </w:r>
        <w:r w:rsidR="00E46987">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fldChar w:fldCharType="separate"/>
        </w:r>
        <w:r w:rsidR="00E46987" w:rsidRPr="00D369DD">
          <w:rPr>
            <w:szCs w:val="24"/>
          </w:rPr>
          <w:t>(Finley et al., 2015; Long et al., 2016; Sánchez et al., 2020)</w:t>
        </w:r>
        <w:r w:rsidR="00E46987">
          <w:fldChar w:fldCharType="end"/>
        </w:r>
        <w:r w:rsidR="00E46987">
          <w:t>.</w:t>
        </w:r>
      </w:ins>
    </w:p>
    <w:p w14:paraId="5537027F" w14:textId="252FE9C6" w:rsidR="003D0D56" w:rsidRDefault="003D0D56" w:rsidP="00407563">
      <w:pPr>
        <w:spacing w:line="480" w:lineRule="auto"/>
      </w:pPr>
    </w:p>
    <w:p w14:paraId="6D547D87" w14:textId="4BC24F7F" w:rsidR="003C4546" w:rsidRDefault="003C4546" w:rsidP="003C4546">
      <w:pPr>
        <w:spacing w:line="480" w:lineRule="auto"/>
      </w:pPr>
      <w:r>
        <w:t xml:space="preserve">Our analyses of behavior during </w:t>
      </w:r>
      <w:ins w:id="92" w:author="Jonathan Wood" w:date="2020-08-26T12:13:00Z">
        <w:r w:rsidR="00E46987">
          <w:t xml:space="preserve">the </w:t>
        </w:r>
      </w:ins>
      <w:r>
        <w:t>Learning</w:t>
      </w:r>
      <w:ins w:id="93" w:author="Jonathan Wood" w:date="2020-08-26T12:13:00Z">
        <w:r w:rsidR="00E46987">
          <w:t xml:space="preserve"> phase</w:t>
        </w:r>
      </w:ins>
      <w:r>
        <w:t xml:space="preserve"> will focus on checking our assumptions</w:t>
      </w:r>
      <w:ins w:id="94" w:author="Jonathan Wood" w:date="2020-08-26T12:14:00Z">
        <w:r w:rsidR="00E46987">
          <w:t xml:space="preserve"> that the</w:t>
        </w:r>
      </w:ins>
      <w:ins w:id="95" w:author="Jonathan Wood" w:date="2020-08-26T12:17:00Z">
        <w:r w:rsidR="00E46987">
          <w:t xml:space="preserve"> SAI</w:t>
        </w:r>
      </w:ins>
      <w:ins w:id="96" w:author="Jonathan Wood" w:date="2020-08-26T12:14:00Z">
        <w:r w:rsidR="00E46987">
          <w:t xml:space="preserve"> behavior will </w:t>
        </w:r>
      </w:ins>
      <w:ins w:id="97" w:author="Jonathan Wood" w:date="2020-08-26T12:16:00Z">
        <w:r w:rsidR="00E46987">
          <w:t>accurately</w:t>
        </w:r>
      </w:ins>
      <w:ins w:id="98" w:author="Jonathan Wood" w:date="2020-08-26T12:14:00Z">
        <w:r w:rsidR="00E46987">
          <w:t xml:space="preserve"> follow the target </w:t>
        </w:r>
      </w:ins>
      <w:ins w:id="99" w:author="Jonathan Wood" w:date="2020-08-26T12:17:00Z">
        <w:r w:rsidR="00E46987">
          <w:t>SAI</w:t>
        </w:r>
      </w:ins>
      <w:ins w:id="100" w:author="Jonathan Wood" w:date="2020-08-26T12:15:00Z">
        <w:r w:rsidR="00E46987">
          <w:t xml:space="preserve"> </w:t>
        </w:r>
      </w:ins>
      <w:ins w:id="101" w:author="Jonathan Wood" w:date="2020-08-26T12:29:00Z">
        <w:r w:rsidR="008478F8">
          <w:t xml:space="preserve">for </w:t>
        </w:r>
      </w:ins>
      <w:ins w:id="102" w:author="Jonathan Wood" w:date="2020-08-26T12:15:00Z">
        <w:r w:rsidR="00E46987">
          <w:t>each condition. That is</w:t>
        </w:r>
      </w:ins>
      <w:r>
        <w:t xml:space="preserve">, </w:t>
      </w:r>
      <w:del w:id="103" w:author="Jonathan Wood" w:date="2020-08-26T12:15:00Z">
        <w:r w:rsidDel="00E46987">
          <w:delText>based on the task design</w:delText>
        </w:r>
        <w:r w:rsidR="00FB5294" w:rsidDel="00E46987">
          <w:delText xml:space="preserve"> and our pilot data (see Fig</w:delText>
        </w:r>
        <w:r w:rsidR="00280952" w:rsidDel="00E46987">
          <w:delText>ure 4</w:delText>
        </w:r>
        <w:r w:rsidR="00FB5294" w:rsidDel="00E46987">
          <w:delText>)</w:delText>
        </w:r>
        <w:r w:rsidDel="00E46987">
          <w:delText xml:space="preserve">, </w:delText>
        </w:r>
      </w:del>
      <w:del w:id="104" w:author="Jonathan Wood" w:date="2020-08-26T12:16:00Z">
        <w:r w:rsidDel="00E46987">
          <w:delText xml:space="preserve">that </w:delText>
        </w:r>
      </w:del>
      <w:r>
        <w:t xml:space="preserve">the mean SAI will not differ across conditions (Learning SAI mean), but the SAI standard deviation (Learning SAI </w:t>
      </w:r>
      <w:r>
        <w:sym w:font="Symbol" w:char="F073"/>
      </w:r>
      <w:r>
        <w:t>) will</w:t>
      </w:r>
      <w:ins w:id="105" w:author="Jonathan Wood" w:date="2020-08-26T09:37:00Z">
        <w:r w:rsidR="007D087E">
          <w:t xml:space="preserve"> (Figure 4D)</w:t>
        </w:r>
      </w:ins>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ins w:id="106" w:author="Jonathan Wood" w:date="2020-08-26T09:37:00Z">
        <w:r w:rsidR="007D087E">
          <w:t xml:space="preserve"> (Figure 3A</w:t>
        </w:r>
      </w:ins>
      <w:ins w:id="107" w:author="Jonathan Wood" w:date="2020-08-26T09:38:00Z">
        <w:r w:rsidR="007D087E">
          <w:t>, learning insets</w:t>
        </w:r>
      </w:ins>
      <w:ins w:id="108" w:author="Jonathan Wood" w:date="2020-08-26T09:37:00Z">
        <w:r w:rsidR="007D087E">
          <w:t>)</w:t>
        </w:r>
      </w:ins>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w:t>
      </w:r>
      <w:proofErr w:type="spellStart"/>
      <w:r w:rsidR="00AA19E3" w:rsidRPr="00AA19E3">
        <w:t>Kitago</w:t>
      </w:r>
      <w:proofErr w:type="spellEnd"/>
      <w:r w:rsidR="00AA19E3" w:rsidRPr="00AA19E3">
        <w:t xml:space="preserve">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64193C21"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simulation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w:t>
      </w:r>
      <w:proofErr w:type="spellStart"/>
      <w:r w:rsidR="003B0DF4" w:rsidRPr="005B4CB5">
        <w:t>Diedrichsen</w:t>
      </w:r>
      <w:proofErr w:type="spellEnd"/>
      <w:r w:rsidR="003B0DF4" w:rsidRPr="005B4CB5">
        <w:t xml:space="preserve"> et al., 2010)</w:t>
      </w:r>
      <w:r w:rsidR="003B0DF4" w:rsidRPr="005B4CB5">
        <w:fldChar w:fldCharType="end"/>
      </w:r>
      <w:r w:rsidR="005F0D9C" w:rsidRPr="005B4CB5">
        <w:t>.</w:t>
      </w:r>
      <w:r w:rsidR="003B0DF4" w:rsidRPr="005B4CB5">
        <w:t xml:space="preserve"> </w:t>
      </w:r>
      <w:ins w:id="109" w:author="Jonathan Wood" w:date="2020-08-26T08:30:00Z">
        <w:r w:rsidR="00EE1E48">
          <w:t xml:space="preserve">Unlike the force-field </w:t>
        </w:r>
      </w:ins>
      <w:ins w:id="110" w:author="Jonathan Wood" w:date="2020-08-26T08:31:00Z">
        <w:r w:rsidR="00EE1E48">
          <w:t xml:space="preserve">adaptation task used the in </w:t>
        </w:r>
        <w:proofErr w:type="spellStart"/>
        <w:r w:rsidR="00EE1E48">
          <w:t>Diedrichsen</w:t>
        </w:r>
        <w:proofErr w:type="spellEnd"/>
        <w:r w:rsidR="00EE1E48">
          <w:t xml:space="preserve"> et al. study, </w:t>
        </w:r>
      </w:ins>
      <w:ins w:id="111" w:author="Jonathan Wood" w:date="2020-08-12T19:57:00Z">
        <w:r w:rsidR="00E429FB">
          <w:t>the learning paradigm we are proposing</w:t>
        </w:r>
      </w:ins>
      <w:ins w:id="112" w:author="Jonathan Wood" w:date="2020-08-26T08:30:00Z">
        <w:r w:rsidR="00EE1E48">
          <w:t xml:space="preserve"> </w:t>
        </w:r>
      </w:ins>
      <w:ins w:id="113" w:author="Jonathan Wood" w:date="2020-08-12T19:57:00Z">
        <w:r w:rsidR="00E429FB">
          <w:t xml:space="preserve">involves </w:t>
        </w:r>
      </w:ins>
      <w:ins w:id="114" w:author="Jonathan Wood" w:date="2020-08-26T08:33:00Z">
        <w:r w:rsidR="00EE1E48">
          <w:t>primarily</w:t>
        </w:r>
      </w:ins>
      <w:ins w:id="115" w:author="Jonathan Wood" w:date="2020-08-12T19:57:00Z">
        <w:r w:rsidR="00434022">
          <w:t xml:space="preserve"> e</w:t>
        </w:r>
      </w:ins>
      <w:ins w:id="116" w:author="Jonathan Wood" w:date="2020-08-12T19:58:00Z">
        <w:r w:rsidR="00434022">
          <w:t xml:space="preserve">xplicit components without significant amounts of </w:t>
        </w:r>
      </w:ins>
      <w:ins w:id="117" w:author="Jonathan Wood" w:date="2020-08-12T19:59:00Z">
        <w:r w:rsidR="00434022">
          <w:t>sensorimotor adaptation (French et al., 2018, Wood et al. 2020)</w:t>
        </w:r>
      </w:ins>
      <w:ins w:id="118" w:author="Jonathan Wood" w:date="2020-08-26T08:31:00Z">
        <w:r w:rsidR="00EE1E48">
          <w:t xml:space="preserve">. Therefore, </w:t>
        </w:r>
      </w:ins>
      <w:ins w:id="119" w:author="Jonathan Wood" w:date="2020-08-12T19:59:00Z">
        <w:r w:rsidR="00434022">
          <w:t>w</w:t>
        </w:r>
      </w:ins>
      <w:ins w:id="120" w:author="Jonathan Wood" w:date="2020-08-12T19:53:00Z">
        <w:r w:rsidR="00E429FB">
          <w:t xml:space="preserve">e </w:t>
        </w:r>
      </w:ins>
      <w:ins w:id="121" w:author="Jonathan Wood" w:date="2020-08-12T20:07:00Z">
        <w:r w:rsidR="00944D87">
          <w:t>replaced</w:t>
        </w:r>
      </w:ins>
      <w:ins w:id="122" w:author="Jonathan Wood" w:date="2020-08-12T19:53:00Z">
        <w:r w:rsidR="00E429FB">
          <w:t xml:space="preserve"> the error-based process</w:t>
        </w:r>
      </w:ins>
      <w:ins w:id="123" w:author="Jonathan Wood" w:date="2020-08-12T19:59:00Z">
        <w:r w:rsidR="00434022">
          <w:t xml:space="preserve"> from the </w:t>
        </w:r>
        <w:proofErr w:type="spellStart"/>
        <w:r w:rsidR="00434022">
          <w:t>Diedrichsen</w:t>
        </w:r>
        <w:proofErr w:type="spellEnd"/>
        <w:r w:rsidR="00434022">
          <w:t xml:space="preserve"> model</w:t>
        </w:r>
      </w:ins>
      <w:ins w:id="124" w:author="Jonathan Wood" w:date="2020-08-12T19:55:00Z">
        <w:r w:rsidR="00E429FB">
          <w:t xml:space="preserve"> </w:t>
        </w:r>
      </w:ins>
      <w:ins w:id="125" w:author="Jonathan Wood" w:date="2020-08-12T20:07:00Z">
        <w:r w:rsidR="00944D87">
          <w:t>with</w:t>
        </w:r>
      </w:ins>
      <w:ins w:id="126" w:author="Jonathan Wood" w:date="2020-08-12T19:56:00Z">
        <w:r w:rsidR="00E429FB">
          <w:t xml:space="preserve"> a strategic process</w:t>
        </w:r>
      </w:ins>
      <w:ins w:id="127" w:author="Jonathan Wood" w:date="2020-08-26T08:31:00Z">
        <w:r w:rsidR="00EE1E48">
          <w:t xml:space="preserve"> which learns more quickly</w:t>
        </w:r>
      </w:ins>
      <w:ins w:id="128" w:author="Jonathan Wood" w:date="2020-08-12T19:56:00Z">
        <w:r w:rsidR="00E429FB">
          <w:t>.</w:t>
        </w:r>
      </w:ins>
      <w:ins w:id="129" w:author="Jonathan Wood" w:date="2020-08-12T19:59:00Z">
        <w:r w:rsidR="00434022">
          <w:t xml:space="preserve"> </w:t>
        </w:r>
      </w:ins>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w:t>
      </w:r>
      <w:proofErr w:type="spellStart"/>
      <w:r w:rsidR="003B0DF4" w:rsidRPr="005B4CB5">
        <w:t>Verstynen</w:t>
      </w:r>
      <w:proofErr w:type="spellEnd"/>
      <w:r w:rsidR="003B0DF4" w:rsidRPr="005B4CB5">
        <w:t xml:space="preserve"> and </w:t>
      </w:r>
      <w:proofErr w:type="spellStart"/>
      <w:r w:rsidR="003B0DF4" w:rsidRPr="005B4CB5">
        <w:t>Sabes</w:t>
      </w:r>
      <w:proofErr w:type="spellEnd"/>
      <w:r w:rsidR="003B0DF4" w:rsidRPr="005B4CB5">
        <w:t>,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w:t>
      </w:r>
      <w:proofErr w:type="spellStart"/>
      <w:r w:rsidRPr="00DD7D15">
        <w:t>Diedrichsen</w:t>
      </w:r>
      <w:proofErr w:type="spellEnd"/>
      <w:r w:rsidRPr="00DD7D15">
        <w:t xml:space="preserve">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A20B70"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A20B70"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A20B70"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24F7C6A8" w:rsidR="005B646C" w:rsidRDefault="008E10A8" w:rsidP="00407563">
      <w:pPr>
        <w:spacing w:line="480" w:lineRule="auto"/>
      </w:pPr>
      <w:del w:id="130" w:author="Jonathan Wood" w:date="2020-08-12T21:30:00Z">
        <w:r w:rsidDel="00F610AC">
          <w:delText>In this model</w:delText>
        </w:r>
        <w:r w:rsidR="005B646C" w:rsidDel="00F610AC">
          <w:delText>,</w:delText>
        </w:r>
      </w:del>
      <w:ins w:id="131" w:author="Jonathan Wood" w:date="2020-08-12T21:30:00Z">
        <w:r w:rsidR="00F610AC">
          <w:t xml:space="preserve">This model assumes that individuals </w:t>
        </w:r>
      </w:ins>
      <w:ins w:id="132" w:author="Jonathan Wood" w:date="2020-08-12T21:31:00Z">
        <w:r w:rsidR="00F610AC">
          <w:t xml:space="preserve">retain a portion </w:t>
        </w:r>
        <w:r w:rsidR="00F610AC">
          <w:rPr>
            <w:rFonts w:eastAsiaTheme="minorEastAsia"/>
          </w:rPr>
          <w:t>(</w:t>
        </w:r>
      </w:ins>
      <m:oMath>
        <m:r>
          <w:ins w:id="133" w:author="Jonathan Wood" w:date="2020-08-12T21:31:00Z">
            <w:rPr>
              <w:rStyle w:val="PlaceholderText"/>
              <w:rFonts w:ascii="Cambria Math" w:hAnsi="Cambria Math"/>
              <w:color w:val="auto"/>
            </w:rPr>
            <m:t>A</m:t>
          </w:ins>
        </m:r>
      </m:oMath>
      <w:ins w:id="134" w:author="Jonathan Wood" w:date="2020-08-12T21:31:00Z">
        <w:r w:rsidR="00F610AC">
          <w:rPr>
            <w:rStyle w:val="PlaceholderText"/>
            <w:rFonts w:eastAsiaTheme="minorEastAsia"/>
            <w:color w:val="auto"/>
          </w:rPr>
          <w:t>)</w:t>
        </w:r>
        <w:r w:rsidR="00F610AC">
          <w:t xml:space="preserve"> of </w:t>
        </w:r>
        <w:r w:rsidR="00722DC7">
          <w:t>prior aiming strategies</w:t>
        </w:r>
      </w:ins>
      <w:ins w:id="135" w:author="Jonathan Wood" w:date="2020-08-12T21:32:00Z">
        <w:r w:rsidR="00722DC7">
          <w:t xml:space="preserve"> </w:t>
        </w:r>
      </w:ins>
      <w:del w:id="136" w:author="Jonathan Wood" w:date="2020-08-12T21:32:00Z">
        <w:r w:rsidR="005B646C" w:rsidDel="00722DC7">
          <w:delText xml:space="preserve"> </w:delText>
        </w:r>
      </w:del>
      <m:oMath>
        <m:r>
          <w:del w:id="137" w:author="Jonathan Wood" w:date="2020-08-12T21:31:00Z">
            <w:rPr>
              <w:rStyle w:val="PlaceholderText"/>
              <w:rFonts w:ascii="Cambria Math" w:hAnsi="Cambria Math"/>
              <w:color w:val="auto"/>
            </w:rPr>
            <m:t>A</m:t>
          </w:del>
        </m:r>
      </m:oMath>
      <w:del w:id="138" w:author="Jonathan Wood" w:date="2020-08-12T21:31:00Z">
        <w:r w:rsidR="00D00F31" w:rsidDel="00F610AC">
          <w:rPr>
            <w:rStyle w:val="PlaceholderText"/>
            <w:rFonts w:eastAsiaTheme="minorEastAsia"/>
            <w:color w:val="auto"/>
          </w:rPr>
          <w:delText xml:space="preserve"> </w:delText>
        </w:r>
      </w:del>
      <w:del w:id="139" w:author="Jonathan Wood" w:date="2020-08-12T21:32:00Z">
        <w:r w:rsidR="005B646C" w:rsidRPr="00D00F31" w:rsidDel="00722DC7">
          <w:delText xml:space="preserve">is </w:delText>
        </w:r>
        <w:r w:rsidR="005B646C" w:rsidDel="00722DC7">
          <w:delText xml:space="preserve">a </w:delText>
        </w:r>
        <w:r w:rsidDel="00722DC7">
          <w:delText>retention factor</w:delText>
        </w:r>
        <w:r w:rsidR="005B646C" w:rsidDel="00722DC7">
          <w:delText xml:space="preserve"> representing how much of the strategy</w:delText>
        </w:r>
      </w:del>
      <w:r w:rsidR="005B646C">
        <w:t xml:space="preserve"> (</w:t>
      </w:r>
      <m:oMath>
        <m:r>
          <w:rPr>
            <w:rFonts w:ascii="Cambria Math" w:hAnsi="Cambria Math"/>
          </w:rPr>
          <m:t>s</m:t>
        </m:r>
      </m:oMath>
      <w:r w:rsidR="005B646C">
        <w:t>)</w:t>
      </w:r>
      <w:del w:id="140" w:author="Jonathan Wood" w:date="2020-08-12T21:32:00Z">
        <w:r w:rsidR="005B646C" w:rsidDel="00722DC7">
          <w:delText xml:space="preserve"> is retained from one trial to the next,</w:delText>
        </w:r>
      </w:del>
      <w:r w:rsidR="005B646C">
        <w:t xml:space="preserve"> and</w:t>
      </w:r>
      <w:ins w:id="141" w:author="Jonathan Wood" w:date="2020-08-12T21:32:00Z">
        <w:r w:rsidR="00722DC7">
          <w:t xml:space="preserve"> </w:t>
        </w:r>
      </w:ins>
      <w:ins w:id="142" w:author="Jonathan Wood" w:date="2020-08-12T21:33:00Z">
        <w:r w:rsidR="00722DC7">
          <w:t>correct</w:t>
        </w:r>
      </w:ins>
      <w:ins w:id="143" w:author="Jonathan Wood" w:date="2020-08-12T21:32:00Z">
        <w:r w:rsidR="00722DC7">
          <w:t xml:space="preserve"> a proportion (</w:t>
        </w:r>
      </w:ins>
      <w:del w:id="144" w:author="Jonathan Wood" w:date="2020-08-12T21:32:00Z">
        <w:r w:rsidR="005B646C" w:rsidDel="00722DC7">
          <w:delText xml:space="preserve"> </w:delText>
        </w:r>
      </w:del>
      <m:oMath>
        <m:r>
          <w:rPr>
            <w:rFonts w:ascii="Cambria Math" w:hAnsi="Cambria Math"/>
          </w:rPr>
          <m:t>C</m:t>
        </m:r>
      </m:oMath>
      <w:ins w:id="145" w:author="Jonathan Wood" w:date="2020-08-12T21:32:00Z">
        <w:r w:rsidR="00722DC7">
          <w:t>)</w:t>
        </w:r>
      </w:ins>
      <w:del w:id="146" w:author="Jonathan Wood" w:date="2020-08-12T21:32:00Z">
        <w:r w:rsidR="005B646C" w:rsidDel="00722DC7">
          <w:delText xml:space="preserve"> is the proportion </w:delText>
        </w:r>
      </w:del>
      <w:r w:rsidR="005B646C">
        <w:t xml:space="preserve">of the error </w:t>
      </w:r>
      <w:del w:id="147" w:author="Jonathan Wood" w:date="2020-08-12T21:33:00Z">
        <w:r w:rsidR="005B646C" w:rsidDel="00722DC7">
          <w:delText xml:space="preserve">that is corrected for </w:delText>
        </w:r>
      </w:del>
      <w:r w:rsidR="005B646C">
        <w:t xml:space="preserve">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53D6A3AD"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w:t>
      </w:r>
      <w:proofErr w:type="spellStart"/>
      <w:r>
        <w:t>ention</w:t>
      </w:r>
      <w:proofErr w:type="spellEnd"/>
      <w:r>
        <w:t xml:space="preserve"> factor for use-dependent learning and </w:t>
      </w:r>
      <m:oMath>
        <m:r>
          <w:rPr>
            <w:rFonts w:ascii="Cambria Math" w:hAnsi="Cambria Math"/>
          </w:rPr>
          <m:t>F</m:t>
        </m:r>
      </m:oMath>
      <w:r>
        <w:t xml:space="preserve"> is the use-dependent learning rate. </w:t>
      </w:r>
      <w:ins w:id="148" w:author="Jonathan Wood" w:date="2020-08-10T10:07:00Z">
        <w:r w:rsidR="00B7625D">
          <w:t xml:space="preserve">Here, </w:t>
        </w:r>
      </w:ins>
      <w:del w:id="149" w:author="Jonathan Wood" w:date="2020-08-10T10:07:00Z">
        <w:r w:rsidDel="00B7625D">
          <w:delText xml:space="preserve">Note that </w:delText>
        </w:r>
      </w:del>
      <w:r>
        <w:t>the update is a function of the motor output</w:t>
      </w:r>
      <w:ins w:id="150" w:author="Jonathan Wood" w:date="2020-08-10T10:08:00Z">
        <w:r w:rsidR="00B7625D">
          <w:t xml:space="preserve"> which changes based on the error signal </w:t>
        </w:r>
      </w:ins>
      <w:ins w:id="151" w:author="Jonathan Wood" w:date="2020-08-12T20:13:00Z">
        <w:r w:rsidR="005618E6">
          <w:t>(</w:t>
        </w:r>
      </w:ins>
      <w:ins w:id="152" w:author="Jonathan Wood" w:date="2020-08-10T10:08:00Z">
        <w:r w:rsidR="00B7625D">
          <w:t>equation 3</w:t>
        </w:r>
      </w:ins>
      <w:ins w:id="153" w:author="Jonathan Wood" w:date="2020-08-12T20:13:00Z">
        <w:r w:rsidR="005618E6">
          <w:t>)</w:t>
        </w:r>
      </w:ins>
      <w:ins w:id="154" w:author="Jonathan Wood" w:date="2020-08-11T08:55:00Z">
        <w:r w:rsidR="00CC31DB">
          <w:t>:</w:t>
        </w:r>
      </w:ins>
      <w:del w:id="155" w:author="Jonathan Wood" w:date="2020-08-10T10:08:00Z">
        <w:r w:rsidDel="00B7625D">
          <w:delText>,</w:delText>
        </w:r>
      </w:del>
      <w:r>
        <w:t xml:space="preserve"> </w:t>
      </w:r>
      <w:del w:id="156" w:author="Jonathan Wood" w:date="2020-08-10T09:54:00Z">
        <w:r w:rsidR="00707D77" w:rsidDel="00D15B84">
          <w:delText>as opposed to</w:delText>
        </w:r>
        <w:r w:rsidDel="00D15B84">
          <w:delText xml:space="preserve"> an error signal</w:delText>
        </w:r>
      </w:del>
      <w:del w:id="157" w:author="Jonathan Wood" w:date="2020-08-10T10:08:00Z">
        <w:r w:rsidR="006116E1" w:rsidDel="00B7625D">
          <w:delText>:</w:delText>
        </w:r>
      </w:del>
    </w:p>
    <w:p w14:paraId="745DAA5C" w14:textId="77777777" w:rsidR="005B646C" w:rsidRDefault="005B646C" w:rsidP="00407563">
      <w:pPr>
        <w:spacing w:line="480" w:lineRule="auto"/>
      </w:pPr>
    </w:p>
    <w:p w14:paraId="387CA41E" w14:textId="5C9F6409" w:rsidR="00507F44" w:rsidRPr="00D539FB" w:rsidRDefault="00A20B70"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664ADEE" w:rsidR="005B646C" w:rsidRDefault="003665D7" w:rsidP="00407563">
      <w:pPr>
        <w:spacing w:line="480" w:lineRule="auto"/>
      </w:pPr>
      <w:ins w:id="158" w:author="Jonathan Wood" w:date="2020-08-12T20:20:00Z">
        <w:r>
          <w:t>Strategic learni</w:t>
        </w:r>
      </w:ins>
      <w:ins w:id="159" w:author="Jonathan Wood" w:date="2020-08-12T20:21:00Z">
        <w:r>
          <w:t xml:space="preserve">ng in humans is highly flexible </w:t>
        </w:r>
      </w:ins>
      <w:r>
        <w:fldChar w:fldCharType="begin"/>
      </w:r>
      <w:r>
        <w:instrText xml:space="preserve"> ADDIN ZOTERO_ITEM CSL_CITATION {"citationID":"1CXRyIee","properties":{"formattedCitation":"(Bond and Taylor, 2015)","plainCitation":"(Bond and Taylor, 2015)","noteIndex":0},"citationItems":[{"id":1351,"uris":["http://zotero.org/users/5226272/items/KWB3RC3X"],"uri":["http://zotero.org/users/5226272/items/KWB3RC3X"],"itemData":{"id":1351,"type":"article-journal","abstract":"There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A."}],"issued":{"date-parts":[["2015",4,8]]}}}],"schema":"https://github.com/citation-style-language/schema/raw/master/csl-citation.json"} </w:instrText>
      </w:r>
      <w:r>
        <w:fldChar w:fldCharType="separate"/>
      </w:r>
      <w:r w:rsidRPr="003665D7">
        <w:t>(Bond and Taylor, 2015)</w:t>
      </w:r>
      <w:r>
        <w:fldChar w:fldCharType="end"/>
      </w:r>
      <w:ins w:id="160" w:author="Jonathan Wood" w:date="2020-08-26T10:11:00Z">
        <w:r w:rsidR="00CE2AE1">
          <w:t xml:space="preserve"> with learning rates </w:t>
        </w:r>
      </w:ins>
      <w:ins w:id="161" w:author="Jonathan Wood" w:date="2020-08-26T10:12:00Z">
        <w:r w:rsidR="00CE2AE1">
          <w:t>close to 1 (“one trial learning”)</w:t>
        </w:r>
      </w:ins>
      <w:ins w:id="162" w:author="Jonathan Wood" w:date="2020-08-12T20:21:00Z">
        <w:r>
          <w:t>, yet the use-</w:t>
        </w:r>
      </w:ins>
      <w:ins w:id="163" w:author="Jonathan Wood" w:date="2020-08-12T20:22:00Z">
        <w:r>
          <w:t>dependent process learns slowly</w:t>
        </w:r>
      </w:ins>
      <w:ins w:id="164" w:author="Jonathan Wood" w:date="2020-08-12T20:23:00Z">
        <w:r>
          <w:t xml:space="preserve"> (</w:t>
        </w:r>
      </w:ins>
      <m:oMath>
        <m:r>
          <w:ins w:id="165" w:author="Jonathan Wood" w:date="2020-08-26T10:06:00Z">
            <w:rPr>
              <w:rFonts w:ascii="Cambria Math" w:hAnsi="Cambria Math"/>
            </w:rPr>
            <m:t>F</m:t>
          </w:ins>
        </m:r>
      </m:oMath>
      <w:ins w:id="166" w:author="Jonathan Wood" w:date="2020-08-12T20:23:00Z">
        <w:r>
          <w:t xml:space="preserve"> = 0.038 in </w:t>
        </w:r>
      </w:ins>
      <w:del w:id="167" w:author="Jonathan Wood" w:date="2020-08-12T20:22:00Z">
        <w:r w:rsidR="00D061A8" w:rsidDel="003665D7">
          <w:delText>W</w:delText>
        </w:r>
        <w:r w:rsidR="005B646C" w:rsidDel="003665D7">
          <w:delText xml:space="preserve">e assume the use-dependent process learns </w:delText>
        </w:r>
        <w:r w:rsidR="00D061A8" w:rsidDel="003665D7">
          <w:delText>much</w:delText>
        </w:r>
        <w:r w:rsidR="005B646C" w:rsidDel="003665D7">
          <w:delText xml:space="preserve"> slow</w:delText>
        </w:r>
        <w:r w:rsidR="00D061A8" w:rsidDel="003665D7">
          <w:delText>er</w:delText>
        </w:r>
        <w:r w:rsidR="005B646C" w:rsidDel="003665D7">
          <w:delText xml:space="preserve"> than a strategic process </w:delText>
        </w:r>
      </w:del>
      <w:r w:rsidR="0017005F">
        <w:fldChar w:fldCharType="begin"/>
      </w:r>
      <w:r w:rsidR="00D369DD">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del w:id="168" w:author="Jonathan Wood" w:date="2020-08-12T20:23:00Z">
        <w:r w:rsidR="0017005F" w:rsidRPr="0017005F" w:rsidDel="003665D7">
          <w:delText>(</w:delText>
        </w:r>
      </w:del>
      <w:proofErr w:type="spellStart"/>
      <w:r w:rsidR="0017005F" w:rsidRPr="0017005F">
        <w:t>Diedrichsen</w:t>
      </w:r>
      <w:proofErr w:type="spellEnd"/>
      <w:r w:rsidR="0017005F" w:rsidRPr="0017005F">
        <w:t xml:space="preserve"> et al., 2010)</w:t>
      </w:r>
      <w:r w:rsidR="0017005F">
        <w:fldChar w:fldCharType="end"/>
      </w:r>
      <w:ins w:id="169" w:author="Jonathan Wood" w:date="2020-08-12T20:23:00Z">
        <w:r>
          <w:t>.</w:t>
        </w:r>
      </w:ins>
      <w:r w:rsidR="000322D0">
        <w:t xml:space="preserve"> </w:t>
      </w:r>
      <w:del w:id="170" w:author="Jonathan Wood" w:date="2020-08-12T20:24:00Z">
        <w:r w:rsidR="00D061A8" w:rsidDel="003665D7">
          <w:delText xml:space="preserve">and </w:delText>
        </w:r>
      </w:del>
      <w:ins w:id="171" w:author="Jonathan Wood" w:date="2020-08-12T20:24:00Z">
        <w:r>
          <w:t xml:space="preserve">Therefore, we </w:t>
        </w:r>
      </w:ins>
      <w:ins w:id="172" w:author="Jonathan Wood" w:date="2020-08-26T14:10:00Z">
        <w:r w:rsidR="00C274B7">
          <w:t xml:space="preserve">constrain </w:t>
        </w:r>
      </w:ins>
      <w:ins w:id="173" w:author="Jonathan Wood" w:date="2020-08-12T20:24:00Z">
        <w:r>
          <w:t xml:space="preserve">the strategic learning rate, </w:t>
        </w:r>
      </w:ins>
      <m:oMath>
        <m:r>
          <w:ins w:id="174" w:author="Jonathan Wood" w:date="2020-08-26T10:06:00Z">
            <w:rPr>
              <w:rFonts w:ascii="Cambria Math" w:hAnsi="Cambria Math"/>
            </w:rPr>
            <m:t>C</m:t>
          </w:ins>
        </m:r>
      </m:oMath>
      <w:ins w:id="175" w:author="Jonathan Wood" w:date="2020-08-12T20:24:00Z">
        <w:r>
          <w:t xml:space="preserve">, </w:t>
        </w:r>
      </w:ins>
      <w:ins w:id="176" w:author="Jonathan Wood" w:date="2020-08-26T14:10:00Z">
        <w:r w:rsidR="00C274B7">
          <w:t>to be</w:t>
        </w:r>
      </w:ins>
      <w:ins w:id="177" w:author="Jonathan Wood" w:date="2020-08-12T20:24:00Z">
        <w:r>
          <w:t xml:space="preserve"> at least 5x faster than the use-dependent learning rate</w:t>
        </w:r>
      </w:ins>
      <w:ins w:id="178" w:author="Jonathan Wood" w:date="2020-08-12T20:25:00Z">
        <w:r>
          <w:t xml:space="preserve">, </w:t>
        </w:r>
      </w:ins>
      <m:oMath>
        <m:r>
          <w:ins w:id="179" w:author="Jonathan Wood" w:date="2020-08-26T10:05:00Z">
            <w:rPr>
              <w:rFonts w:ascii="Cambria Math" w:hAnsi="Cambria Math"/>
            </w:rPr>
            <m:t>F</m:t>
          </w:ins>
        </m:r>
      </m:oMath>
      <w:ins w:id="180" w:author="Jonathan Wood" w:date="2020-08-12T20:25:00Z">
        <w:r>
          <w:t>.</w:t>
        </w:r>
      </w:ins>
      <w:ins w:id="181" w:author="Jonathan Wood" w:date="2020-08-12T20:24:00Z">
        <w:r>
          <w:t xml:space="preserve"> </w:t>
        </w:r>
      </w:ins>
      <w:del w:id="182" w:author="Jonathan Wood" w:date="2020-08-12T20:25:00Z">
        <w:r w:rsidR="00D061A8" w:rsidDel="003665D7">
          <w:delText xml:space="preserve">thus constrain </w:delText>
        </w:r>
      </w:del>
      <m:oMath>
        <m:r>
          <w:del w:id="183" w:author="Jonathan Wood" w:date="2020-08-12T20:25:00Z">
            <w:rPr>
              <w:rFonts w:ascii="Cambria Math" w:hAnsi="Cambria Math"/>
            </w:rPr>
            <m:t>F</m:t>
          </w:del>
        </m:r>
      </m:oMath>
      <w:del w:id="184" w:author="Jonathan Wood" w:date="2020-08-12T20:25:00Z">
        <w:r w:rsidR="005B646C" w:rsidDel="003665D7">
          <w:rPr>
            <w:rFonts w:eastAsiaTheme="minorEastAsia"/>
          </w:rPr>
          <w:delText xml:space="preserve"> to be</w:delText>
        </w:r>
        <w:r w:rsidR="00D061A8" w:rsidDel="003665D7">
          <w:rPr>
            <w:rFonts w:eastAsiaTheme="minorEastAsia"/>
          </w:rPr>
          <w:delText xml:space="preserve"> at least</w:delText>
        </w:r>
        <w:r w:rsidR="005B646C" w:rsidDel="003665D7">
          <w:rPr>
            <w:rFonts w:eastAsiaTheme="minorEastAsia"/>
          </w:rPr>
          <w:delText xml:space="preserve"> 5</w:delText>
        </w:r>
        <w:r w:rsidR="00D061A8" w:rsidDel="003665D7">
          <w:rPr>
            <w:rFonts w:eastAsiaTheme="minorEastAsia"/>
          </w:rPr>
          <w:delText xml:space="preserve"> times</w:delText>
        </w:r>
        <w:r w:rsidR="005B646C" w:rsidDel="003665D7">
          <w:rPr>
            <w:rFonts w:eastAsiaTheme="minorEastAsia"/>
          </w:rPr>
          <w:delText xml:space="preserve"> less than </w:delText>
        </w:r>
      </w:del>
      <m:oMath>
        <m:r>
          <w:del w:id="185" w:author="Jonathan Wood" w:date="2020-08-12T20:25:00Z">
            <w:rPr>
              <w:rFonts w:ascii="Cambria Math" w:hAnsi="Cambria Math"/>
            </w:rPr>
            <m:t>C</m:t>
          </w:del>
        </m:r>
      </m:oMath>
      <w:del w:id="186" w:author="Jonathan Wood" w:date="2020-08-12T20:25:00Z">
        <w:r w:rsidR="005B646C" w:rsidDel="003665D7">
          <w:rPr>
            <w:rFonts w:eastAsiaTheme="minorEastAsia"/>
          </w:rPr>
          <w:delText>.</w:delText>
        </w:r>
        <w:r w:rsidR="008E10A8" w:rsidRPr="008E10A8" w:rsidDel="003665D7">
          <w:delText xml:space="preserve"> </w:delText>
        </w:r>
      </w:del>
      <w:ins w:id="187" w:author="Jonathan Wood" w:date="2020-08-26T09:53:00Z">
        <w:r w:rsidR="00107F56">
          <w:t>This model</w:t>
        </w:r>
      </w:ins>
      <w:ins w:id="188" w:author="Jonathan Wood" w:date="2020-08-26T09:52:00Z">
        <w:r w:rsidR="00107F56">
          <w:t xml:space="preserve"> </w:t>
        </w:r>
      </w:ins>
      <w:ins w:id="189" w:author="Jonathan Wood" w:date="2020-08-26T14:10:00Z">
        <w:r w:rsidR="00C274B7">
          <w:t xml:space="preserve">also </w:t>
        </w:r>
      </w:ins>
      <w:ins w:id="190" w:author="Jonathan Wood" w:date="2020-08-26T09:52:00Z">
        <w:r w:rsidR="00107F56">
          <w:t>assume</w:t>
        </w:r>
      </w:ins>
      <w:ins w:id="191" w:author="Jonathan Wood" w:date="2020-08-26T09:53:00Z">
        <w:r w:rsidR="00107F56">
          <w:t>s</w:t>
        </w:r>
      </w:ins>
      <w:ins w:id="192" w:author="Jonathan Wood" w:date="2020-08-26T09:52:00Z">
        <w:r w:rsidR="00107F56">
          <w:t xml:space="preserve"> that this learning rate </w:t>
        </w:r>
      </w:ins>
      <m:oMath>
        <m:r>
          <w:ins w:id="193" w:author="Jonathan Wood" w:date="2020-08-26T10:05:00Z">
            <w:rPr>
              <w:rFonts w:ascii="Cambria Math" w:hAnsi="Cambria Math"/>
            </w:rPr>
            <m:t>F</m:t>
          </w:ins>
        </m:r>
      </m:oMath>
      <w:ins w:id="194" w:author="Jonathan Wood" w:date="2020-08-26T09:53:00Z">
        <w:r w:rsidR="00107F56">
          <w:t xml:space="preserve"> is fixed and thus,</w:t>
        </w:r>
      </w:ins>
      <w:ins w:id="195" w:author="Jonathan Wood" w:date="2020-08-26T09:52:00Z">
        <w:r w:rsidR="00107F56">
          <w:t xml:space="preserve"> is not sensitive to the consistency of</w:t>
        </w:r>
      </w:ins>
      <w:ins w:id="196" w:author="Jonathan Wood" w:date="2020-08-26T09:53:00Z">
        <w:r w:rsidR="00107F56">
          <w:t xml:space="preserve"> motor output</w:t>
        </w:r>
      </w:ins>
      <w:ins w:id="197" w:author="Jonathan Wood" w:date="2020-08-26T10:06:00Z">
        <w:r w:rsidR="0098525F">
          <w:t xml:space="preserve"> </w:t>
        </w:r>
      </w:ins>
      <w:ins w:id="198" w:author="Jonathan Wood" w:date="2020-08-26T10:07:00Z">
        <w:r w:rsidR="0098525F">
          <w:t xml:space="preserve">as in </w:t>
        </w:r>
        <w:proofErr w:type="spellStart"/>
        <w:r w:rsidR="0098525F">
          <w:t>Diedrichsen</w:t>
        </w:r>
        <w:proofErr w:type="spellEnd"/>
        <w:r w:rsidR="0098525F">
          <w:t xml:space="preserve"> et al. 2010, </w:t>
        </w:r>
      </w:ins>
      <w:ins w:id="199" w:author="Jonathan Wood" w:date="2020-08-26T14:10:00Z">
        <w:r w:rsidR="00C274B7">
          <w:t xml:space="preserve">where </w:t>
        </w:r>
      </w:ins>
      <w:ins w:id="200" w:author="Jonathan Wood" w:date="2020-08-26T10:07:00Z">
        <w:r w:rsidR="0098525F">
          <w:t xml:space="preserve">the use-dependent process continues even when </w:t>
        </w:r>
        <w:r w:rsidR="00CE2AE1">
          <w:t>adaptive changes are taking place</w:t>
        </w:r>
      </w:ins>
      <w:ins w:id="201" w:author="Jonathan Wood" w:date="2020-08-26T09:53:00Z">
        <w:r w:rsidR="00107F56">
          <w:t>.</w:t>
        </w:r>
      </w:ins>
      <w:ins w:id="202" w:author="Jonathan Wood" w:date="2020-08-26T09:52:00Z">
        <w:r w:rsidR="00107F56">
          <w:t xml:space="preserve"> </w:t>
        </w:r>
      </w:ins>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3351CA4E" w:rsidR="00591F30" w:rsidRDefault="00A20B70"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203" w:author="Jonathan Wood" w:date="2020-08-12T20:25:00Z">
                    <w:rPr>
                      <w:rFonts w:ascii="Cambria Math" w:hAnsi="Cambria Math"/>
                    </w:rPr>
                    <m:t>likelihood</m:t>
                  </w:ins>
                </m:r>
                <m:r>
                  <w:del w:id="204" w:author="Jonathan Wood" w:date="2020-08-12T20:25:00Z">
                    <w:rPr>
                      <w:rFonts w:ascii="Cambria Math" w:hAnsi="Cambria Math"/>
                    </w:rPr>
                    <m:t>posterior</m:t>
                  </w:del>
                </m:r>
                <m:r>
                  <w:rPr>
                    <w:rFonts w:ascii="Cambria Math" w:hAnsi="Cambria Math"/>
                  </w:rPr>
                  <m:t xml:space="preserve">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ins w:id="205" w:author="Jonathan Wood" w:date="2020-08-12T20:25:00Z">
                <w:rPr>
                  <w:rFonts w:ascii="Cambria Math" w:hAnsi="Cambria Math"/>
                </w:rPr>
                <m:t>+</m:t>
              </w:ins>
            </m:r>
            <m:sSubSup>
              <m:sSubSupPr>
                <m:ctrlPr>
                  <w:ins w:id="206" w:author="Jonathan Wood" w:date="2020-08-12T20:26:00Z">
                    <w:rPr>
                      <w:rFonts w:ascii="Cambria Math" w:hAnsi="Cambria Math"/>
                      <w:i/>
                    </w:rPr>
                  </w:ins>
                </m:ctrlPr>
              </m:sSubSupPr>
              <m:e>
                <m:r>
                  <w:ins w:id="207" w:author="Jonathan Wood" w:date="2020-08-12T20:26:00Z">
                    <w:rPr>
                      <w:rFonts w:ascii="Cambria Math" w:hAnsi="Cambria Math"/>
                    </w:rPr>
                    <m:t>σ</m:t>
                  </w:ins>
                </m:r>
              </m:e>
              <m:sub>
                <m:r>
                  <w:ins w:id="208" w:author="Jonathan Wood" w:date="2020-08-12T20:26:00Z">
                    <w:rPr>
                      <w:rFonts w:ascii="Cambria Math" w:hAnsi="Cambria Math"/>
                    </w:rPr>
                    <m:t>likelihood</m:t>
                  </w:ins>
                </m:r>
              </m:sub>
              <m:sup>
                <m:r>
                  <w:ins w:id="209" w:author="Jonathan Wood" w:date="2020-08-12T20:26:00Z">
                    <w:rPr>
                      <w:rFonts w:ascii="Cambria Math" w:hAnsi="Cambria Math"/>
                    </w:rPr>
                    <m:t>2</m:t>
                  </w:ins>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ins w:id="210" w:author="Jonathan Wood" w:date="2020-08-12T20:26:00Z">
                    <w:rPr>
                      <w:rFonts w:ascii="Cambria Math" w:hAnsi="Cambria Math"/>
                    </w:rPr>
                    <m:t>prior</m:t>
                  </w:ins>
                </m:r>
                <m:r>
                  <w:del w:id="211" w:author="Jonathan Wood" w:date="2020-08-12T20:26:00Z">
                    <w:rPr>
                      <w:rFonts w:ascii="Cambria Math" w:hAnsi="Cambria Math"/>
                    </w:rPr>
                    <m:t>posterior</m:t>
                  </w:del>
                </m:r>
              </m:sub>
              <m:sup>
                <m:r>
                  <w:rPr>
                    <w:rFonts w:ascii="Cambria Math" w:hAnsi="Cambria Math"/>
                  </w:rPr>
                  <m:t>2</m:t>
                </m:r>
              </m:sup>
            </m:sSubSup>
          </m:num>
          <m:den>
            <m:sSubSup>
              <m:sSubSupPr>
                <m:ctrlPr>
                  <w:ins w:id="212" w:author="Jonathan Wood" w:date="2020-08-12T20:26:00Z">
                    <w:rPr>
                      <w:rFonts w:ascii="Cambria Math" w:hAnsi="Cambria Math"/>
                      <w:i/>
                    </w:rPr>
                  </w:ins>
                </m:ctrlPr>
              </m:sSubSupPr>
              <m:e>
                <m:r>
                  <w:ins w:id="213" w:author="Jonathan Wood" w:date="2020-08-12T20:26:00Z">
                    <w:rPr>
                      <w:rFonts w:ascii="Cambria Math" w:hAnsi="Cambria Math"/>
                    </w:rPr>
                    <m:t>σ</m:t>
                  </w:ins>
                </m:r>
              </m:e>
              <m:sub>
                <m:r>
                  <w:ins w:id="214" w:author="Jonathan Wood" w:date="2020-08-12T20:26:00Z">
                    <w:rPr>
                      <w:rFonts w:ascii="Cambria Math" w:hAnsi="Cambria Math"/>
                    </w:rPr>
                    <m:t xml:space="preserve">prior </m:t>
                  </w:ins>
                </m:r>
              </m:sub>
              <m:sup>
                <m:r>
                  <w:ins w:id="215" w:author="Jonathan Wood" w:date="2020-08-12T20:26:00Z">
                    <w:rPr>
                      <w:rFonts w:ascii="Cambria Math" w:hAnsi="Cambria Math"/>
                    </w:rPr>
                    <m:t>2</m:t>
                  </w:ins>
                </m:r>
              </m:sup>
            </m:sSubSup>
            <m:r>
              <w:ins w:id="216" w:author="Jonathan Wood" w:date="2020-08-12T20:26:00Z">
                <w:rPr>
                  <w:rFonts w:ascii="Cambria Math" w:hAnsi="Cambria Math"/>
                </w:rPr>
                <m:t>+</m:t>
              </w:ins>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0D8D6436" w14:textId="1CC93DD6" w:rsidR="00144E2C" w:rsidRDefault="00CF6962" w:rsidP="003665D7">
      <w:pPr>
        <w:spacing w:line="480" w:lineRule="auto"/>
        <w:rPr>
          <w:ins w:id="217" w:author="Jonathan Wood" w:date="2020-08-26T10:33:00Z"/>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ins w:id="218" w:author="Jonathan Wood" w:date="2020-08-26T14:12:00Z">
        <w:r w:rsidR="00C274B7">
          <w:rPr>
            <w:rFonts w:eastAsiaTheme="minorEastAsia"/>
          </w:rPr>
          <w:t>.</w:t>
        </w:r>
      </w:ins>
      <w:del w:id="219" w:author="Jonathan Wood" w:date="2020-08-26T14:11:00Z">
        <w:r w:rsidR="002502A3" w:rsidDel="00C274B7">
          <w:rPr>
            <w:rFonts w:eastAsiaTheme="minorEastAsia"/>
          </w:rPr>
          <w:delText xml:space="preserve">, </w:delText>
        </w:r>
        <w:r w:rsidR="002C7B5B" w:rsidDel="00C274B7">
          <w:rPr>
            <w:rFonts w:eastAsiaTheme="minorEastAsia"/>
          </w:rPr>
          <w:delText>therefore</w:delText>
        </w:r>
        <w:r w:rsidDel="00C274B7">
          <w:rPr>
            <w:rFonts w:eastAsiaTheme="minorEastAsia"/>
          </w:rPr>
          <w:delText xml:space="preserve"> </w:delText>
        </w:r>
      </w:del>
      <m:oMath>
        <m:sSubSup>
          <m:sSubSupPr>
            <m:ctrlPr>
              <w:del w:id="220" w:author="Jonathan Wood" w:date="2020-08-26T14:11:00Z">
                <w:rPr>
                  <w:rFonts w:ascii="Cambria Math" w:hAnsi="Cambria Math"/>
                  <w:i/>
                </w:rPr>
              </w:del>
            </m:ctrlPr>
          </m:sSubSupPr>
          <m:e>
            <m:r>
              <w:del w:id="221" w:author="Jonathan Wood" w:date="2020-08-26T14:11:00Z">
                <w:rPr>
                  <w:rFonts w:ascii="Cambria Math" w:hAnsi="Cambria Math"/>
                </w:rPr>
                <m:t>σ</m:t>
              </w:del>
            </m:r>
          </m:e>
          <m:sub>
            <m:r>
              <w:del w:id="222" w:author="Jonathan Wood" w:date="2020-08-26T14:11:00Z">
                <w:rPr>
                  <w:rFonts w:ascii="Cambria Math" w:hAnsi="Cambria Math"/>
                </w:rPr>
                <m:t>posterior, n</m:t>
              </w:del>
            </m:r>
          </m:sub>
          <m:sup>
            <m:r>
              <w:del w:id="223" w:author="Jonathan Wood" w:date="2020-08-26T14:11:00Z">
                <w:rPr>
                  <w:rFonts w:ascii="Cambria Math" w:hAnsi="Cambria Math"/>
                </w:rPr>
                <m:t>2</m:t>
              </w:del>
            </m:r>
          </m:sup>
        </m:sSubSup>
      </m:oMath>
      <w:del w:id="224" w:author="Jonathan Wood" w:date="2020-08-26T14:11:00Z">
        <w:r w:rsidR="002502A3" w:rsidDel="00C274B7">
          <w:rPr>
            <w:rFonts w:eastAsiaTheme="minorEastAsia"/>
          </w:rPr>
          <w:delText xml:space="preserve"> </w:delText>
        </w:r>
        <w:r w:rsidDel="00C274B7">
          <w:rPr>
            <w:rFonts w:eastAsiaTheme="minorEastAsia"/>
          </w:rPr>
          <w:delText xml:space="preserve">is the variance for the posterior probability and is equal to </w:delText>
        </w:r>
      </w:del>
      <m:oMath>
        <m:sSup>
          <m:sSupPr>
            <m:ctrlPr>
              <w:del w:id="225" w:author="Jonathan Wood" w:date="2020-08-26T14:11:00Z">
                <w:rPr>
                  <w:rFonts w:ascii="Cambria Math" w:hAnsi="Cambria Math"/>
                  <w:i/>
                </w:rPr>
              </w:del>
            </m:ctrlPr>
          </m:sSupPr>
          <m:e>
            <m:r>
              <w:del w:id="226" w:author="Jonathan Wood" w:date="2020-08-26T14:11:00Z">
                <w:rPr>
                  <w:rFonts w:ascii="Cambria Math" w:hAnsi="Cambria Math"/>
                </w:rPr>
                <m:t>(</m:t>
              </w:del>
            </m:r>
            <m:sSubSup>
              <m:sSubSupPr>
                <m:ctrlPr>
                  <w:del w:id="227" w:author="Jonathan Wood" w:date="2020-08-26T14:11:00Z">
                    <w:rPr>
                      <w:rFonts w:ascii="Cambria Math" w:hAnsi="Cambria Math"/>
                      <w:i/>
                    </w:rPr>
                  </w:del>
                </m:ctrlPr>
              </m:sSubSupPr>
              <m:e>
                <m:r>
                  <w:del w:id="228" w:author="Jonathan Wood" w:date="2020-08-26T14:11:00Z">
                    <w:rPr>
                      <w:rFonts w:ascii="Cambria Math" w:hAnsi="Cambria Math"/>
                    </w:rPr>
                    <m:t>σ</m:t>
                  </w:del>
                </m:r>
              </m:e>
              <m:sub>
                <m:r>
                  <w:del w:id="229" w:author="Jonathan Wood" w:date="2020-08-26T14:11:00Z">
                    <w:rPr>
                      <w:rFonts w:ascii="Cambria Math" w:hAnsi="Cambria Math"/>
                    </w:rPr>
                    <m:t>prior ,n</m:t>
                  </w:del>
                </m:r>
              </m:sub>
              <m:sup>
                <m:r>
                  <w:del w:id="230" w:author="Jonathan Wood" w:date="2020-08-26T14:11:00Z">
                    <w:rPr>
                      <w:rFonts w:ascii="Cambria Math" w:hAnsi="Cambria Math"/>
                    </w:rPr>
                    <m:t>-2</m:t>
                  </w:del>
                </m:r>
              </m:sup>
            </m:sSubSup>
            <m:r>
              <w:del w:id="231" w:author="Jonathan Wood" w:date="2020-08-26T14:11:00Z">
                <w:rPr>
                  <w:rFonts w:ascii="Cambria Math" w:hAnsi="Cambria Math"/>
                </w:rPr>
                <m:t>+</m:t>
              </w:del>
            </m:r>
            <m:sSubSup>
              <m:sSubSupPr>
                <m:ctrlPr>
                  <w:del w:id="232" w:author="Jonathan Wood" w:date="2020-08-26T14:11:00Z">
                    <w:rPr>
                      <w:rFonts w:ascii="Cambria Math" w:hAnsi="Cambria Math"/>
                      <w:i/>
                    </w:rPr>
                  </w:del>
                </m:ctrlPr>
              </m:sSubSupPr>
              <m:e>
                <m:r>
                  <w:del w:id="233" w:author="Jonathan Wood" w:date="2020-08-26T14:11:00Z">
                    <w:rPr>
                      <w:rFonts w:ascii="Cambria Math" w:hAnsi="Cambria Math"/>
                    </w:rPr>
                    <m:t>σ</m:t>
                  </w:del>
                </m:r>
              </m:e>
              <m:sub>
                <m:r>
                  <w:del w:id="234" w:author="Jonathan Wood" w:date="2020-08-26T14:11:00Z">
                    <w:rPr>
                      <w:rFonts w:ascii="Cambria Math" w:hAnsi="Cambria Math"/>
                    </w:rPr>
                    <m:t xml:space="preserve">likelihood </m:t>
                  </w:del>
                </m:r>
              </m:sub>
              <m:sup>
                <m:r>
                  <w:del w:id="235" w:author="Jonathan Wood" w:date="2020-08-26T14:11:00Z">
                    <w:rPr>
                      <w:rFonts w:ascii="Cambria Math" w:hAnsi="Cambria Math"/>
                    </w:rPr>
                    <m:t>-2</m:t>
                  </w:del>
                </m:r>
              </m:sup>
            </m:sSubSup>
            <m:r>
              <w:del w:id="236" w:author="Jonathan Wood" w:date="2020-08-26T14:11:00Z">
                <w:rPr>
                  <w:rFonts w:ascii="Cambria Math" w:hAnsi="Cambria Math"/>
                </w:rPr>
                <m:t>)</m:t>
              </w:del>
            </m:r>
          </m:e>
          <m:sup>
            <m:r>
              <w:del w:id="237" w:author="Jonathan Wood" w:date="2020-08-26T14:11:00Z">
                <w:rPr>
                  <w:rFonts w:ascii="Cambria Math" w:hAnsi="Cambria Math"/>
                </w:rPr>
                <m:t>-1</m:t>
              </w:del>
            </m:r>
          </m:sup>
        </m:sSup>
      </m:oMath>
      <w:r>
        <w:rPr>
          <w:rFonts w:eastAsiaTheme="minorEastAsia"/>
        </w:rPr>
        <w:t>.</w:t>
      </w:r>
      <w:r w:rsidR="004B6DF6">
        <w:rPr>
          <w:rFonts w:eastAsiaTheme="minorEastAsia"/>
        </w:rPr>
        <w:t xml:space="preserve"> </w:t>
      </w:r>
      <w:ins w:id="238" w:author="Jonathan Wood" w:date="2020-08-26T14:12:00Z">
        <w:r w:rsidR="00C274B7">
          <w:rPr>
            <w:rFonts w:eastAsiaTheme="minorEastAsia"/>
          </w:rPr>
          <w:t xml:space="preserve">Therefore, </w:t>
        </w:r>
      </w:ins>
      <w:del w:id="239" w:author="Jonathan Wood" w:date="2020-08-26T14:12:00Z">
        <w:r w:rsidR="00752118" w:rsidDel="00C274B7">
          <w:delText>T</w:delText>
        </w:r>
      </w:del>
      <w:ins w:id="240" w:author="Jonathan Wood" w:date="2020-08-26T14:12:00Z">
        <w:r w:rsidR="00C274B7">
          <w:t>t</w:t>
        </w:r>
      </w:ins>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ins w:id="241" w:author="Jonathan Wood" w:date="2020-08-12T20:33:00Z">
        <w:r w:rsidR="00ED360E">
          <w:t>During the</w:t>
        </w:r>
      </w:ins>
      <w:ins w:id="242" w:author="Jonathan Wood" w:date="2020-08-26T10:30:00Z">
        <w:r w:rsidR="00A647D2">
          <w:t xml:space="preserve"> Baseline and</w:t>
        </w:r>
      </w:ins>
      <w:ins w:id="243" w:author="Jonathan Wood" w:date="2020-08-12T20:33:00Z">
        <w:r w:rsidR="00ED360E">
          <w:t xml:space="preserve"> Washout phase</w:t>
        </w:r>
      </w:ins>
      <w:ins w:id="244" w:author="Jonathan Wood" w:date="2020-08-26T10:30:00Z">
        <w:r w:rsidR="00A647D2">
          <w:t>s</w:t>
        </w:r>
      </w:ins>
      <w:ins w:id="245" w:author="Jonathan Wood" w:date="2020-08-12T20:33:00Z">
        <w:r w:rsidR="00ED360E">
          <w:t xml:space="preserve">, </w:t>
        </w:r>
      </w:ins>
      <w:ins w:id="246" w:author="Jonathan Wood" w:date="2020-08-12T20:37:00Z">
        <w:r w:rsidR="00ED360E">
          <w:t xml:space="preserve">the target is </w:t>
        </w:r>
      </w:ins>
      <w:ins w:id="247" w:author="Jonathan Wood" w:date="2020-08-12T20:38:00Z">
        <w:r w:rsidR="00ED360E">
          <w:t xml:space="preserve">the participants baseline </w:t>
        </w:r>
      </w:ins>
      <w:ins w:id="248" w:author="Jonathan Wood" w:date="2020-08-26T10:29:00Z">
        <w:r w:rsidR="00A647D2">
          <w:t>walking pattern</w:t>
        </w:r>
      </w:ins>
      <w:ins w:id="249" w:author="Jonathan Wood" w:date="2020-08-12T20:37:00Z">
        <w:r w:rsidR="00ED360E">
          <w:t>.</w:t>
        </w:r>
      </w:ins>
      <w:ins w:id="250" w:author="Jonathan Wood" w:date="2020-08-26T10:31:00Z">
        <w:r w:rsidR="00144E2C">
          <w:t xml:space="preserve"> We assume that the amount of uncertainty sur</w:t>
        </w:r>
      </w:ins>
      <w:ins w:id="251" w:author="Jonathan Wood" w:date="2020-08-26T10:32:00Z">
        <w:r w:rsidR="00144E2C">
          <w:t xml:space="preserve">rounding the participants baseline walking is </w:t>
        </w:r>
        <w:proofErr w:type="gramStart"/>
        <w:r w:rsidR="00144E2C">
          <w:t>similar to</w:t>
        </w:r>
        <w:proofErr w:type="gramEnd"/>
        <w:r w:rsidR="00144E2C">
          <w:t xml:space="preserve"> the uncertainty surrounding the visual targets. </w:t>
        </w:r>
      </w:ins>
      <w:ins w:id="252" w:author="Jonathan Wood" w:date="2020-08-26T10:29:00Z">
        <w:r w:rsidR="00A647D2">
          <w:t xml:space="preserve">Therefore, </w:t>
        </w:r>
      </w:ins>
      <w:ins w:id="253" w:author="Jonathan Wood" w:date="2020-08-26T10:32:00Z">
        <w:r w:rsidR="00144E2C">
          <w:t>we set the likelihood variance to be consistent throughout the experiment</w:t>
        </w:r>
      </w:ins>
      <w:ins w:id="254" w:author="Jonathan Wood" w:date="2020-08-26T10:28:00Z">
        <w:r w:rsidR="00A647D2">
          <w:t>.</w:t>
        </w:r>
      </w:ins>
      <w:ins w:id="255" w:author="Jonathan Wood" w:date="2020-08-12T20:37:00Z">
        <w:r w:rsidR="00ED360E">
          <w:t xml:space="preserve"> </w:t>
        </w:r>
      </w:ins>
    </w:p>
    <w:p w14:paraId="753571DC" w14:textId="77777777" w:rsidR="00144E2C" w:rsidRDefault="00144E2C" w:rsidP="003665D7">
      <w:pPr>
        <w:spacing w:line="480" w:lineRule="auto"/>
        <w:rPr>
          <w:ins w:id="256" w:author="Jonathan Wood" w:date="2020-08-26T10:33:00Z"/>
        </w:rPr>
      </w:pPr>
    </w:p>
    <w:p w14:paraId="283A7F66" w14:textId="0A953AA1" w:rsidR="00591F30" w:rsidRDefault="00144E2C" w:rsidP="003665D7">
      <w:pPr>
        <w:spacing w:line="480" w:lineRule="auto"/>
      </w:pPr>
      <w:ins w:id="257" w:author="Jonathan Wood" w:date="2020-08-26T10:35:00Z">
        <w:r>
          <w:t>T</w:t>
        </w:r>
      </w:ins>
      <w:ins w:id="258" w:author="Jonathan Wood" w:date="2020-08-10T11:29:00Z">
        <w:r w:rsidR="00944B02">
          <w:t>he brain</w:t>
        </w:r>
      </w:ins>
      <w:ins w:id="259" w:author="Jonathan Wood" w:date="2020-08-26T10:35:00Z">
        <w:r>
          <w:t xml:space="preserve"> is likely to adjust its belief about the consistency of targets during the Learning phase</w:t>
        </w:r>
      </w:ins>
      <w:ins w:id="260" w:author="Jonathan Wood" w:date="2020-08-26T10:36:00Z">
        <w:r>
          <w:t xml:space="preserve"> as more evidence about target locations arrive</w:t>
        </w:r>
      </w:ins>
      <w:ins w:id="261" w:author="Jonathan Wood" w:date="2020-08-26T10:35:00Z">
        <w:r>
          <w:t xml:space="preserve">. </w:t>
        </w:r>
      </w:ins>
      <w:ins w:id="262" w:author="Jonathan Wood" w:date="2020-08-26T10:36:00Z">
        <w:r>
          <w:t>Therefore,</w:t>
        </w:r>
      </w:ins>
      <w:ins w:id="263" w:author="Jonathan Wood" w:date="2020-08-12T20:41:00Z">
        <w:r w:rsidR="002C1E16">
          <w:t xml:space="preserve"> </w:t>
        </w:r>
      </w:ins>
      <w:ins w:id="264" w:author="Jonathan Wood" w:date="2020-08-10T11:30:00Z">
        <w:r w:rsidR="00944B02">
          <w:t xml:space="preserve">we assume that the prior is </w:t>
        </w:r>
      </w:ins>
      <w:ins w:id="265" w:author="Jonathan Wood" w:date="2020-08-12T20:41:00Z">
        <w:r w:rsidR="002C1E16">
          <w:t>adapts</w:t>
        </w:r>
      </w:ins>
      <w:ins w:id="266" w:author="Jonathan Wood" w:date="2020-08-10T11:30:00Z">
        <w:r w:rsidR="00944B02">
          <w:t xml:space="preserve"> on </w:t>
        </w:r>
      </w:ins>
      <w:ins w:id="267" w:author="Jonathan Wood" w:date="2020-08-12T20:41:00Z">
        <w:r w:rsidR="002C1E16">
          <w:t>a</w:t>
        </w:r>
      </w:ins>
      <w:ins w:id="268" w:author="Jonathan Wood" w:date="2020-08-10T11:30:00Z">
        <w:r w:rsidR="00944B02">
          <w:t xml:space="preserve"> stride</w:t>
        </w:r>
      </w:ins>
      <w:ins w:id="269" w:author="Jonathan Wood" w:date="2020-08-12T20:41:00Z">
        <w:r w:rsidR="002C1E16">
          <w:t xml:space="preserve"> by stride basis</w:t>
        </w:r>
      </w:ins>
      <w:ins w:id="270" w:author="Jonathan Wood" w:date="2020-08-26T10:34:00Z">
        <w:r>
          <w:t xml:space="preserve"> </w:t>
        </w:r>
      </w:ins>
      <w:r>
        <w:fldChar w:fldCharType="begin"/>
      </w:r>
      <w:r>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fldChar w:fldCharType="separate"/>
      </w:r>
      <w:r w:rsidRPr="00144E2C">
        <w:t>(</w:t>
      </w:r>
      <w:proofErr w:type="spellStart"/>
      <w:r w:rsidRPr="00144E2C">
        <w:t>Verstynen</w:t>
      </w:r>
      <w:proofErr w:type="spellEnd"/>
      <w:r w:rsidRPr="00144E2C">
        <w:t xml:space="preserve"> and </w:t>
      </w:r>
      <w:proofErr w:type="spellStart"/>
      <w:r w:rsidRPr="00144E2C">
        <w:t>Sabes</w:t>
      </w:r>
      <w:proofErr w:type="spellEnd"/>
      <w:r w:rsidRPr="00144E2C">
        <w:t>, 2011)</w:t>
      </w:r>
      <w:r>
        <w:fldChar w:fldCharType="end"/>
      </w:r>
      <w:ins w:id="271" w:author="Jonathan Wood" w:date="2020-08-10T11:30:00Z">
        <w:r w:rsidR="00944B02">
          <w:t xml:space="preserve">. </w:t>
        </w:r>
      </w:ins>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43B757F2" w:rsidR="00591F30" w:rsidRDefault="00A20B70"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50295">
        <w:t>7</w:t>
      </w:r>
      <w:r w:rsidR="007B6811">
        <w:t>)</w:t>
      </w:r>
    </w:p>
    <w:p w14:paraId="44A4D404" w14:textId="15BB64D9" w:rsidR="00507F44" w:rsidRPr="00D539FB" w:rsidRDefault="00A20B70"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272" w:name="_Hlk37794084"/>
            <m:r>
              <w:rPr>
                <w:rFonts w:ascii="Cambria Math" w:hAnsi="Cambria Math"/>
              </w:rPr>
              <m:t>β</m:t>
            </m:r>
            <w:bookmarkEnd w:id="272"/>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50295">
        <w:t>8</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w:t>
      </w:r>
      <w:proofErr w:type="gramStart"/>
      <w:r>
        <w:t>rate</w:t>
      </w:r>
      <w:r w:rsidR="00F802B0">
        <w:t>.</w:t>
      </w:r>
      <w:proofErr w:type="gramEnd"/>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67BC0941" w:rsidR="00D12592" w:rsidRPr="0085029E" w:rsidRDefault="00345A0C" w:rsidP="00407563">
      <w:pPr>
        <w:spacing w:line="480" w:lineRule="auto"/>
        <w:rPr>
          <w:u w:val="single"/>
        </w:rPr>
      </w:pPr>
      <w:bookmarkStart w:id="273"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 xml:space="preserve">(Ernst and Banks, 2002; </w:t>
      </w:r>
      <w:proofErr w:type="spellStart"/>
      <w:r w:rsidR="006B3297" w:rsidRPr="006B3297">
        <w:rPr>
          <w:szCs w:val="24"/>
        </w:rPr>
        <w:t>Körding</w:t>
      </w:r>
      <w:proofErr w:type="spellEnd"/>
      <w:r w:rsidR="006B3297" w:rsidRPr="006B3297">
        <w:rPr>
          <w:szCs w:val="24"/>
        </w:rPr>
        <w:t xml:space="preserve">, 2007; </w:t>
      </w:r>
      <w:proofErr w:type="spellStart"/>
      <w:r w:rsidR="006B3297" w:rsidRPr="006B3297">
        <w:rPr>
          <w:szCs w:val="24"/>
        </w:rPr>
        <w:t>Verstynen</w:t>
      </w:r>
      <w:proofErr w:type="spellEnd"/>
      <w:r w:rsidR="006B3297" w:rsidRPr="006B3297">
        <w:rPr>
          <w:szCs w:val="24"/>
        </w:rPr>
        <w:t xml:space="preserve"> and </w:t>
      </w:r>
      <w:proofErr w:type="spellStart"/>
      <w:r w:rsidR="006B3297" w:rsidRPr="006B3297">
        <w:rPr>
          <w:szCs w:val="24"/>
        </w:rPr>
        <w:t>Sabes</w:t>
      </w:r>
      <w:proofErr w:type="spellEnd"/>
      <w:r w:rsidR="006B3297" w:rsidRPr="006B3297">
        <w:rPr>
          <w:szCs w:val="24"/>
        </w:rPr>
        <w:t xml:space="preserve">, 2011; Wei and </w:t>
      </w:r>
      <w:proofErr w:type="spellStart"/>
      <w:r w:rsidR="006B3297" w:rsidRPr="006B3297">
        <w:rPr>
          <w:szCs w:val="24"/>
        </w:rPr>
        <w:t>Körding</w:t>
      </w:r>
      <w:proofErr w:type="spellEnd"/>
      <w:r w:rsidR="006B3297" w:rsidRPr="006B3297">
        <w:rPr>
          <w:szCs w:val="24"/>
        </w:rPr>
        <w:t>, 2009)</w:t>
      </w:r>
      <w:r w:rsidR="00D061A8">
        <w:fldChar w:fldCharType="end"/>
      </w:r>
      <w:r w:rsidR="00D061A8">
        <w:t xml:space="preserve">. The MAP estimate may certainly result from contributions of implicit and explicit mechanisms, but the model does not distinguish between the two. </w:t>
      </w:r>
      <w:bookmarkEnd w:id="273"/>
      <w:ins w:id="274" w:author="Jonathan Wood" w:date="2020-08-26T14:14:00Z">
        <w:r w:rsidR="00C274B7">
          <w:t>However, the primary difference</w:t>
        </w:r>
      </w:ins>
      <w:ins w:id="275" w:author="Jonathan Wood" w:date="2020-08-26T14:17:00Z">
        <w:r w:rsidR="00C274B7">
          <w:t>s</w:t>
        </w:r>
      </w:ins>
      <w:ins w:id="276" w:author="Jonathan Wood" w:date="2020-08-26T14:14:00Z">
        <w:r w:rsidR="00C274B7">
          <w:t xml:space="preserve"> we are testing here, </w:t>
        </w:r>
      </w:ins>
      <w:ins w:id="277" w:author="Jonathan Wood" w:date="2020-08-26T14:17:00Z">
        <w:r w:rsidR="00C274B7">
          <w:t>are</w:t>
        </w:r>
      </w:ins>
      <w:ins w:id="278" w:author="Jonathan Wood" w:date="2020-08-26T14:16:00Z">
        <w:r w:rsidR="00C274B7">
          <w:t xml:space="preserve"> the predicted size of the</w:t>
        </w:r>
      </w:ins>
      <w:ins w:id="279" w:author="Jonathan Wood" w:date="2020-08-26T14:15:00Z">
        <w:r w:rsidR="00C274B7">
          <w:t xml:space="preserve"> use-dependent aftereffect</w:t>
        </w:r>
      </w:ins>
      <w:ins w:id="280" w:author="Jonathan Wood" w:date="2020-08-26T14:17:00Z">
        <w:r w:rsidR="00C274B7">
          <w:t>s</w:t>
        </w:r>
      </w:ins>
      <w:ins w:id="281" w:author="Jonathan Wood" w:date="2020-08-26T14:15:00Z">
        <w:r w:rsidR="00C274B7">
          <w:t xml:space="preserve"> in response to v</w:t>
        </w:r>
      </w:ins>
      <w:ins w:id="282" w:author="Jonathan Wood" w:date="2020-08-26T14:16:00Z">
        <w:r w:rsidR="00C274B7">
          <w:t>arying degrees of practice consistency. The Strategy plus Use-Dependent model predicts that the use-dependent aftereffects will be similar across the three different conditions</w:t>
        </w:r>
      </w:ins>
      <w:ins w:id="283" w:author="Jonathan Wood" w:date="2020-08-26T14:17:00Z">
        <w:r w:rsidR="00C274B7">
          <w:t xml:space="preserve"> while </w:t>
        </w:r>
      </w:ins>
      <w:ins w:id="284" w:author="Jonathan Wood" w:date="2020-08-12T19:24:00Z">
        <w:r w:rsidR="00A451A6">
          <w:t>the Adaptive Bayesian model predicts that the use-dependent aftereffects will be</w:t>
        </w:r>
      </w:ins>
      <w:ins w:id="285" w:author="Jonathan Wood" w:date="2020-08-26T08:45:00Z">
        <w:r w:rsidR="00CD3AC6">
          <w:t xml:space="preserve"> progressively</w:t>
        </w:r>
      </w:ins>
      <w:ins w:id="286" w:author="Jonathan Wood" w:date="2020-08-12T19:24:00Z">
        <w:r w:rsidR="00A451A6">
          <w:t xml:space="preserve"> reduced </w:t>
        </w:r>
      </w:ins>
      <w:ins w:id="287" w:author="Jonathan Wood" w:date="2020-08-26T08:46:00Z">
        <w:r w:rsidR="00CD3AC6">
          <w:t xml:space="preserve">as </w:t>
        </w:r>
      </w:ins>
      <w:ins w:id="288" w:author="Jonathan Wood" w:date="2020-08-12T19:24:00Z">
        <w:r w:rsidR="00A451A6">
          <w:t>target consistency</w:t>
        </w:r>
      </w:ins>
      <w:ins w:id="289" w:author="Jonathan Wood" w:date="2020-08-26T08:46:00Z">
        <w:r w:rsidR="00CD3AC6">
          <w:t xml:space="preserve"> is reduced</w:t>
        </w:r>
      </w:ins>
      <w:ins w:id="290" w:author="Jonathan Wood" w:date="2020-08-12T19:24:00Z">
        <w:r w:rsidR="00A451A6">
          <w:t>.</w:t>
        </w:r>
      </w:ins>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019A8ED8" w:rsidR="00444FF7" w:rsidRDefault="007A61A4" w:rsidP="001C7AA5">
      <w:pPr>
        <w:spacing w:line="480" w:lineRule="auto"/>
        <w:rPr>
          <w:ins w:id="291" w:author="Jonathan Wood" w:date="2020-08-26T10:55:00Z"/>
        </w:rPr>
      </w:pPr>
      <w:r>
        <w:t>Our competing hypotheses are encapsulated by our two computational models, the Strategy plus Use-Dependent model (Model 1) and the Adaptive Bayesian model (Model 2), and their corresponding predictions regarding use-dependent biases</w:t>
      </w:r>
      <w:ins w:id="292" w:author="Jonathan Wood" w:date="2020-08-26T10:49:00Z">
        <w:r w:rsidR="007C3788">
          <w:t xml:space="preserve">: </w:t>
        </w:r>
      </w:ins>
      <w:ins w:id="293" w:author="Jonathan Wood" w:date="2020-08-26T10:50:00Z">
        <w:r w:rsidR="007C3788">
          <w:t>The strategy plus Use-Dependent model predicts no difference in aftereffects across conditions while the Adaptive Bayesian model predicts reduced aftereffects with the less consistent conditions</w:t>
        </w:r>
      </w:ins>
      <w:r>
        <w:t>.</w:t>
      </w:r>
      <w:r w:rsidR="00444FF7">
        <w:t xml:space="preserve"> </w:t>
      </w:r>
      <w:del w:id="294" w:author="Jonathan Wood" w:date="2020-08-26T11:00:00Z">
        <w:r w:rsidR="00444FF7" w:rsidDel="00444FF7">
          <w:delText xml:space="preserve">. </w:delText>
        </w:r>
      </w:del>
      <w:moveFromRangeStart w:id="295" w:author="Jonathan Wood" w:date="2020-08-26T11:00:00Z" w:name="move49332062"/>
      <w:moveFrom w:id="296" w:author="Jonathan Wood" w:date="2020-08-26T11:00:00Z">
        <w:r w:rsidR="00444FF7" w:rsidDel="00444FF7">
          <w:t>Relative support for one model over the other will be formally assessed using model selection criteria, specifically Akaike Information Criterion (AIC) scores.</w:t>
        </w:r>
        <w:r w:rsidDel="00444FF7">
          <w:t xml:space="preserve"> </w:t>
        </w:r>
      </w:moveFrom>
      <w:moveFromRangeEnd w:id="295"/>
      <w:moveToRangeStart w:id="297" w:author="Jonathan Wood" w:date="2020-08-26T10:51:00Z" w:name="move49331492"/>
      <w:moveTo w:id="298" w:author="Jonathan Wood" w:date="2020-08-26T10:51:00Z">
        <w:r w:rsidR="00444FF7">
          <w:t xml:space="preserve">After the data are collected, we will fit both models to individual participant data from all three conditions combined, using the </w:t>
        </w:r>
        <w:proofErr w:type="spellStart"/>
        <w:r w:rsidR="00444FF7">
          <w:t>fmincon</w:t>
        </w:r>
        <w:proofErr w:type="spellEnd"/>
        <w:r w:rsidR="00444FF7">
          <w:t xml:space="preserve"> function in MATLAB. This will allow us to obtain one set of parameter values for each model for each individual participant. </w:t>
        </w:r>
      </w:moveTo>
      <w:moveToRangeEnd w:id="297"/>
      <w:ins w:id="299" w:author="Jonathan Wood" w:date="2020-08-26T10:51:00Z">
        <w:r w:rsidR="00444FF7">
          <w:t>We will provide figure</w:t>
        </w:r>
      </w:ins>
      <w:ins w:id="300" w:author="Jonathan Wood" w:date="2020-08-26T10:53:00Z">
        <w:r w:rsidR="00444FF7">
          <w:t>s</w:t>
        </w:r>
      </w:ins>
      <w:ins w:id="301" w:author="Jonathan Wood" w:date="2020-08-26T10:51:00Z">
        <w:r w:rsidR="00444FF7">
          <w:t xml:space="preserve"> which</w:t>
        </w:r>
      </w:ins>
      <w:ins w:id="302" w:author="Jonathan Wood" w:date="2020-08-26T10:52:00Z">
        <w:r w:rsidR="00444FF7">
          <w:t xml:space="preserve"> demonstrate individual and group</w:t>
        </w:r>
      </w:ins>
      <w:ins w:id="303" w:author="Jonathan Wood" w:date="2020-08-26T10:53:00Z">
        <w:r w:rsidR="00444FF7">
          <w:t xml:space="preserve"> fits for each model</w:t>
        </w:r>
      </w:ins>
      <w:ins w:id="304" w:author="Jonathan Wood" w:date="2020-08-26T14:19:00Z">
        <w:r w:rsidR="00DC21D4">
          <w:t xml:space="preserve"> and </w:t>
        </w:r>
      </w:ins>
      <w:ins w:id="305" w:author="Jonathan Wood" w:date="2020-08-26T10:53:00Z">
        <w:r w:rsidR="00444FF7">
          <w:t>use the model parameters to simulate aftereffects and compare them directly to the behavioral data in a figure.</w:t>
        </w:r>
      </w:ins>
      <w:ins w:id="306" w:author="Jonathan Wood" w:date="2020-08-26T10:55:00Z">
        <w:r w:rsidR="00444FF7">
          <w:t xml:space="preserve"> This figure will provide support for one model or the other. </w:t>
        </w:r>
      </w:ins>
    </w:p>
    <w:p w14:paraId="5BC5DDED" w14:textId="77777777" w:rsidR="00444FF7" w:rsidRDefault="00444FF7" w:rsidP="001C7AA5">
      <w:pPr>
        <w:spacing w:line="480" w:lineRule="auto"/>
        <w:rPr>
          <w:ins w:id="307" w:author="Jonathan Wood" w:date="2020-08-26T10:55:00Z"/>
        </w:rPr>
      </w:pPr>
    </w:p>
    <w:p w14:paraId="00ABEF4A" w14:textId="3120508C" w:rsidR="001C7AA5" w:rsidDel="00444FF7" w:rsidRDefault="00444FF7" w:rsidP="001C7AA5">
      <w:pPr>
        <w:spacing w:line="480" w:lineRule="auto"/>
        <w:rPr>
          <w:del w:id="308" w:author="Jonathan Wood" w:date="2020-08-26T10:55:00Z"/>
        </w:rPr>
      </w:pPr>
      <w:moveToRangeStart w:id="309" w:author="Jonathan Wood" w:date="2020-08-26T11:00:00Z" w:name="move49332062"/>
      <w:moveTo w:id="310" w:author="Jonathan Wood" w:date="2020-08-26T11:00:00Z">
        <w:r>
          <w:t>Relative support for one model over the other will be formally assessed using model selection criteria, specifically Akaike Information Criterion (AIC) scores.</w:t>
        </w:r>
      </w:moveTo>
      <w:moveToRangeEnd w:id="309"/>
      <w:ins w:id="311" w:author="Jonathan Wood" w:date="2020-08-26T11:00:00Z">
        <w:r>
          <w:t xml:space="preserve"> </w:t>
        </w:r>
      </w:ins>
      <w:moveFromRangeStart w:id="312" w:author="Jonathan Wood" w:date="2020-08-26T10:51:00Z" w:name="move49331492"/>
      <w:moveFrom w:id="313" w:author="Jonathan Wood" w:date="2020-08-26T10:51:00Z">
        <w:del w:id="314" w:author="Jonathan Wood" w:date="2020-08-26T10:56:00Z">
          <w:r w:rsidR="001C7AA5" w:rsidDel="00444FF7">
            <w:delText xml:space="preserve">After </w:delText>
          </w:r>
          <w:r w:rsidR="003B7452" w:rsidDel="00444FF7">
            <w:delText xml:space="preserve">the </w:delText>
          </w:r>
          <w:r w:rsidR="001C7AA5" w:rsidDel="00444FF7">
            <w:delText>data are collected, we will fit both models to individual participant data from all three conditions combined, using the fmincon function in MATLAB. This will allow us to obtain one set of parameter values for each model for each individual parti</w:delText>
          </w:r>
        </w:del>
        <w:del w:id="315" w:author="Jonathan Wood" w:date="2020-08-26T10:55:00Z">
          <w:r w:rsidR="001C7AA5" w:rsidDel="00444FF7">
            <w:delText xml:space="preserve">cipant. </w:delText>
          </w:r>
        </w:del>
      </w:moveFrom>
      <w:moveFromRangeEnd w:id="312"/>
    </w:p>
    <w:p w14:paraId="082994D4" w14:textId="561596FB" w:rsidR="001C7AA5" w:rsidRDefault="001C7AA5" w:rsidP="00DC21D4">
      <w:pPr>
        <w:spacing w:line="480" w:lineRule="auto"/>
      </w:pPr>
      <w:r>
        <w:t xml:space="preserve">We will </w:t>
      </w:r>
      <w:del w:id="316" w:author="Jonathan Wood" w:date="2020-08-26T10:57:00Z">
        <w:r w:rsidDel="00444FF7">
          <w:delText xml:space="preserve">use AIC to objectively compare the model fits and </w:delText>
        </w:r>
      </w:del>
      <w:r>
        <w:t xml:space="preserve">compare these AIC values between the two models using a paired t-test. Quality of model fits will be reported using R-squared values. The number of subjects best fit by each model will be </w:t>
      </w:r>
      <w:r w:rsidR="003B7452">
        <w:t xml:space="preserve">reported and presented in </w:t>
      </w:r>
      <w:r>
        <w:t xml:space="preserve">visual </w:t>
      </w:r>
      <w:r w:rsidR="003B7452">
        <w:t xml:space="preserve">format </w:t>
      </w:r>
      <w:r>
        <w:t xml:space="preserve">in a figure. As fits to individual data can be noisy </w:t>
      </w:r>
      <w:r>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we will also calculate AIC scores on fits to the average learning functions across conditions. To provide 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3B0EA7B1"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ins w:id="317" w:author="Jonathan Wood" w:date="2020-08-26T14:21:00Z">
        <w:r w:rsidR="00DC21D4">
          <w:t>D</w:t>
        </w:r>
      </w:ins>
      <w:r>
        <w:t>). These assumptions will be assessed using repeated measures ANOVA and post-hoc Bonferroni</w:t>
      </w:r>
      <w:r w:rsidR="00DE585D">
        <w:t>-</w:t>
      </w:r>
      <w:r>
        <w:t>corrected pairwise comparisons</w:t>
      </w:r>
      <w:del w:id="318" w:author="Jonathan Wood" w:date="2020-08-10T12:43:00Z">
        <w:r w:rsidDel="00C02A21">
          <w:delText xml:space="preserve"> if necessary</w:delText>
        </w:r>
      </w:del>
      <w:r>
        <w:t xml:space="preserve">. </w:t>
      </w:r>
    </w:p>
    <w:p w14:paraId="56D864A1" w14:textId="77777777" w:rsidR="0061724C" w:rsidRDefault="0061724C" w:rsidP="007A61A4">
      <w:pPr>
        <w:spacing w:line="480" w:lineRule="auto"/>
      </w:pPr>
    </w:p>
    <w:p w14:paraId="7007C85C" w14:textId="274D1A8B"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23255C4F"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ins w:id="319" w:author="Jonathan Wood" w:date="2020-08-12T21:15:00Z">
        <w:r w:rsidR="00714630">
          <w:rPr>
            <w:rFonts w:eastAsia="Times New Roman"/>
            <w:szCs w:val="24"/>
          </w:rPr>
          <w:t xml:space="preserve">Bonferroni </w:t>
        </w:r>
      </w:ins>
      <w:ins w:id="320" w:author="Jonathan Wood" w:date="2020-08-12T21:16:00Z">
        <w:r w:rsidR="00714630">
          <w:rPr>
            <w:rFonts w:eastAsia="Times New Roman"/>
            <w:szCs w:val="24"/>
          </w:rPr>
          <w:t>corrected p-values</w:t>
        </w:r>
      </w:ins>
      <w:ins w:id="321" w:author="Jonathan Wood" w:date="2020-08-12T21:15:00Z">
        <w:r w:rsidR="00714630">
          <w:rPr>
            <w:rFonts w:eastAsia="Times New Roman"/>
            <w:szCs w:val="24"/>
          </w:rPr>
          <w:t xml:space="preserve"> </w:t>
        </w:r>
      </w:ins>
      <w:ins w:id="322" w:author="Jonathan Wood" w:date="2020-08-12T21:16:00Z">
        <w:r w:rsidR="00714630">
          <w:rPr>
            <w:rFonts w:eastAsia="Times New Roman"/>
            <w:szCs w:val="24"/>
          </w:rPr>
          <w:t xml:space="preserve">will be performed </w:t>
        </w:r>
      </w:ins>
      <w:ins w:id="323" w:author="Jonathan Wood" w:date="2020-08-12T21:15:00Z">
        <w:r w:rsidR="00714630">
          <w:rPr>
            <w:rFonts w:eastAsia="Times New Roman"/>
            <w:szCs w:val="24"/>
          </w:rPr>
          <w:t xml:space="preserve">for </w:t>
        </w:r>
      </w:ins>
      <w:ins w:id="324" w:author="Jonathan Wood" w:date="2020-08-12T21:16:00Z">
        <w:r w:rsidR="00714630">
          <w:rPr>
            <w:rFonts w:eastAsia="Times New Roman"/>
            <w:szCs w:val="24"/>
          </w:rPr>
          <w:t xml:space="preserve">tests involving </w:t>
        </w:r>
      </w:ins>
      <w:ins w:id="325" w:author="Jonathan Wood" w:date="2020-08-12T21:15:00Z">
        <w:r w:rsidR="00714630">
          <w:rPr>
            <w:rFonts w:eastAsia="Times New Roman"/>
            <w:szCs w:val="24"/>
          </w:rPr>
          <w:t>m</w:t>
        </w:r>
      </w:ins>
      <w:ins w:id="326" w:author="Jonathan Wood" w:date="2020-08-12T21:16:00Z">
        <w:r w:rsidR="00714630">
          <w:rPr>
            <w:rFonts w:eastAsia="Times New Roman"/>
            <w:szCs w:val="24"/>
          </w:rPr>
          <w:t>ultiple comparisons.</w:t>
        </w:r>
      </w:ins>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 xml:space="preserve">(Holmes et al., 1996; Maris and </w:t>
      </w:r>
      <w:proofErr w:type="spellStart"/>
      <w:r w:rsidRPr="00D70C81">
        <w:t>Oostenveld</w:t>
      </w:r>
      <w:proofErr w:type="spellEnd"/>
      <w:r w:rsidRPr="00D70C81">
        <w:t>,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 xml:space="preserve">(Maris and </w:t>
      </w:r>
      <w:proofErr w:type="spellStart"/>
      <w:r w:rsidRPr="00AD6FB6">
        <w:t>Oostenveld</w:t>
      </w:r>
      <w:proofErr w:type="spellEnd"/>
      <w:r w:rsidRPr="00AD6FB6">
        <w:t>,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284F298A" w:rsidR="00D67E04" w:rsidRPr="0061724C" w:rsidRDefault="00D67E04" w:rsidP="00407563">
      <w:pPr>
        <w:spacing w:line="480" w:lineRule="auto"/>
        <w:rPr>
          <w:i/>
          <w:iCs/>
          <w:u w:val="single"/>
        </w:rPr>
      </w:pPr>
      <w:r w:rsidRPr="0061724C">
        <w:rPr>
          <w:i/>
          <w:iCs/>
          <w:u w:val="single"/>
        </w:rPr>
        <w:t>Power analysis:</w:t>
      </w:r>
    </w:p>
    <w:p w14:paraId="5C6CD405" w14:textId="0AF3AF9A"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w:t>
      </w:r>
      <w:ins w:id="327" w:author="Jonathan Wood" w:date="2020-08-26T11:22:00Z">
        <w:r w:rsidR="002E2976">
          <w:t xml:space="preserve">an abrupt </w:t>
        </w:r>
      </w:ins>
      <w:r>
        <w:t>learning phase</w:t>
      </w:r>
      <w:del w:id="328" w:author="Jonathan Wood" w:date="2020-08-26T11:22:00Z">
        <w:r w:rsidDel="002E2976">
          <w:delText>s</w:delText>
        </w:r>
      </w:del>
      <w:r>
        <w:t xml:space="preserve">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w:t>
      </w:r>
      <w:proofErr w:type="gramStart"/>
      <w:r>
        <w:t>in order to</w:t>
      </w:r>
      <w:proofErr w:type="gramEnd"/>
      <w:r>
        <w:t xml:space="preserve">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w:t>
      </w:r>
      <w:proofErr w:type="spellStart"/>
      <w:r w:rsidRPr="00AA19E3">
        <w:t>Diedrichsen</w:t>
      </w:r>
      <w:proofErr w:type="spellEnd"/>
      <w:r w:rsidRPr="00AA19E3">
        <w:t xml:space="preserve"> et al., 2010; French et al., 2018; Long et al., 2016; </w:t>
      </w:r>
      <w:proofErr w:type="spellStart"/>
      <w:r w:rsidRPr="00AA19E3">
        <w:t>Verstynen</w:t>
      </w:r>
      <w:proofErr w:type="spellEnd"/>
      <w:r w:rsidRPr="00AA19E3">
        <w:t xml:space="preserve"> and </w:t>
      </w:r>
      <w:proofErr w:type="spellStart"/>
      <w:r w:rsidRPr="00AA19E3">
        <w:t>Sabes</w:t>
      </w:r>
      <w:proofErr w:type="spellEnd"/>
      <w:r w:rsidRPr="00AA19E3">
        <w:t>,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77777777" w:rsidR="00E23CA2" w:rsidRDefault="00E23CA2" w:rsidP="00E23CA2">
      <w:pPr>
        <w:spacing w:line="480" w:lineRule="auto"/>
        <w:rPr>
          <w:i/>
          <w:iCs/>
          <w:u w:val="single"/>
        </w:rPr>
      </w:pPr>
      <w:r w:rsidRPr="00BD4609">
        <w:rPr>
          <w:i/>
          <w:iCs/>
          <w:u w:val="single"/>
        </w:rPr>
        <w:t>Data replacement: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1B72CF49" w:rsidR="004216BF" w:rsidRPr="000322D0" w:rsidRDefault="004216BF" w:rsidP="00407563">
      <w:pPr>
        <w:spacing w:line="480" w:lineRule="auto"/>
        <w:rPr>
          <w:i/>
          <w:iCs/>
          <w:u w:val="single"/>
        </w:rPr>
      </w:pPr>
      <w:del w:id="329" w:author="Jonathan Wood" w:date="2020-08-10T12:59:00Z">
        <w:r w:rsidDel="00F9403F">
          <w:rPr>
            <w:i/>
            <w:iCs/>
            <w:u w:val="single"/>
          </w:rPr>
          <w:delText>Confusion Matrices</w:delText>
        </w:r>
      </w:del>
      <w:ins w:id="330" w:author="Jonathan Wood" w:date="2020-08-10T12:59:00Z">
        <w:r w:rsidR="00F9403F">
          <w:rPr>
            <w:i/>
            <w:iCs/>
            <w:u w:val="single"/>
          </w:rPr>
          <w:t>Model Recovery</w:t>
        </w:r>
      </w:ins>
      <w:r>
        <w:rPr>
          <w:i/>
          <w:iCs/>
          <w:u w:val="single"/>
        </w:rPr>
        <w:t>:</w:t>
      </w:r>
    </w:p>
    <w:p w14:paraId="1757C09F" w14:textId="7AA8E934" w:rsidR="004216BF" w:rsidRDefault="002B4E33" w:rsidP="00407563">
      <w:pPr>
        <w:spacing w:line="480" w:lineRule="auto"/>
      </w:pPr>
      <w:ins w:id="331" w:author="Jonathan Wood" w:date="2020-08-10T13:23:00Z">
        <w:r>
          <w:t>Because</w:t>
        </w:r>
      </w:ins>
      <w:ins w:id="332" w:author="Jonathan Wood" w:date="2020-08-12T21:18:00Z">
        <w:r w:rsidR="00321787">
          <w:t xml:space="preserve"> we plan on </w:t>
        </w:r>
      </w:ins>
      <w:ins w:id="333" w:author="Jonathan Wood" w:date="2020-08-26T15:01:00Z">
        <w:r w:rsidR="00957134">
          <w:t>comparing two models</w:t>
        </w:r>
      </w:ins>
      <w:ins w:id="334" w:author="Jonathan Wood" w:date="2020-08-12T21:18:00Z">
        <w:r w:rsidR="00321787">
          <w:t xml:space="preserve">, </w:t>
        </w:r>
      </w:ins>
      <w:ins w:id="335" w:author="Jonathan Wood" w:date="2020-08-26T11:12:00Z">
        <w:r w:rsidR="00707326">
          <w:t>we performed model recovery analysis to 1)</w:t>
        </w:r>
      </w:ins>
      <w:ins w:id="336" w:author="Jonathan Wood" w:date="2020-08-10T13:25:00Z">
        <w:r>
          <w:t xml:space="preserve"> </w:t>
        </w:r>
      </w:ins>
      <w:ins w:id="337" w:author="Jonathan Wood" w:date="2020-08-12T21:18:00Z">
        <w:r w:rsidR="00321787">
          <w:t>determine</w:t>
        </w:r>
      </w:ins>
      <w:ins w:id="338" w:author="Jonathan Wood" w:date="2020-08-10T13:25:00Z">
        <w:r>
          <w:t xml:space="preserve"> that the models are distinguishable under idea</w:t>
        </w:r>
      </w:ins>
      <w:ins w:id="339" w:author="Jonathan Wood" w:date="2020-08-26T14:55:00Z">
        <w:r w:rsidR="00044CCE">
          <w:t>l</w:t>
        </w:r>
      </w:ins>
      <w:ins w:id="340" w:author="Jonathan Wood" w:date="2020-08-10T13:25:00Z">
        <w:r>
          <w:t xml:space="preserve"> circumstances</w:t>
        </w:r>
      </w:ins>
      <w:ins w:id="341" w:author="Jonathan Wood" w:date="2020-08-10T13:26:00Z">
        <w:r>
          <w:t xml:space="preserve"> </w:t>
        </w:r>
        <w:r>
          <w:fldChar w:fldCharType="begin"/>
        </w:r>
        <w:r>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ins>
      <w:ins w:id="342" w:author="Jonathan Wood" w:date="2020-08-26T11:12:00Z">
        <w:r w:rsidR="00707326">
          <w:t xml:space="preserve"> and 2) </w:t>
        </w:r>
      </w:ins>
      <w:ins w:id="343" w:author="Jonathan Wood" w:date="2020-08-10T13:26:00Z">
        <w:r>
          <w:t>to determine the</w:t>
        </w:r>
      </w:ins>
      <w:ins w:id="344" w:author="Jonathan Wood" w:date="2020-08-12T21:18:00Z">
        <w:r w:rsidR="00321787">
          <w:t xml:space="preserve"> ideal</w:t>
        </w:r>
      </w:ins>
      <w:ins w:id="345" w:author="Jonathan Wood" w:date="2020-08-10T13:26:00Z">
        <w:r>
          <w:t xml:space="preserve"> method of model comparison</w:t>
        </w:r>
      </w:ins>
      <w:ins w:id="346" w:author="Jonathan Wood" w:date="2020-08-26T11:07:00Z">
        <w:r w:rsidR="00E32CFB">
          <w:t xml:space="preserve"> for this situation</w:t>
        </w:r>
      </w:ins>
      <w:ins w:id="347" w:author="Jonathan Wood" w:date="2020-08-26T11:13:00Z">
        <w:r w:rsidR="00707326">
          <w:t xml:space="preserve"> (between Akaike Information Criterion (AIC) </w:t>
        </w:r>
      </w:ins>
      <w:ins w:id="348" w:author="Jonathan Wood" w:date="2020-08-26T14:55:00Z">
        <w:r w:rsidR="00044CCE">
          <w:t>and</w:t>
        </w:r>
      </w:ins>
      <w:ins w:id="349" w:author="Jonathan Wood" w:date="2020-08-26T11:13:00Z">
        <w:r w:rsidR="00707326">
          <w:t xml:space="preserve"> Bayesian Information Criterion (BIC); </w:t>
        </w:r>
        <w:r w:rsidR="00707326" w:rsidRPr="00647E38">
          <w:t>Wilson and Collins, 2019)</w:t>
        </w:r>
      </w:ins>
      <w:ins w:id="350" w:author="Jonathan Wood" w:date="2020-08-26T11:08:00Z">
        <w:r w:rsidR="00E32CFB">
          <w:t>.</w:t>
        </w:r>
      </w:ins>
      <w:del w:id="351" w:author="Jonathan Wood" w:date="2020-08-10T13:27:00Z">
        <w:r w:rsidR="004216BF" w:rsidDel="002B4E33">
          <w:delText>To determine whether the models are distinguishable and the best method of objective comparison, we performed model recovery</w:delText>
        </w:r>
      </w:del>
      <w:del w:id="352" w:author="Jonathan Wood" w:date="2020-08-10T13:26:00Z">
        <w:r w:rsidR="004216BF" w:rsidDel="002B4E33">
          <w:delText xml:space="preserve"> analysis </w:delText>
        </w:r>
        <w:r w:rsidR="004216BF" w:rsidDel="002B4E33">
          <w:fldChar w:fldCharType="begin"/>
        </w:r>
        <w:r w:rsidR="005E1D22" w:rsidDel="002B4E33">
          <w:del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delInstrText>
        </w:r>
        <w:r w:rsidR="004216BF" w:rsidDel="002B4E33">
          <w:fldChar w:fldCharType="separate"/>
        </w:r>
        <w:r w:rsidR="004216BF" w:rsidRPr="00647E38" w:rsidDel="002B4E33">
          <w:delText>(Hardwick et al., 2019; Wilson and Collins, 2019)</w:delText>
        </w:r>
        <w:r w:rsidR="004216BF" w:rsidDel="002B4E33">
          <w:fldChar w:fldCharType="end"/>
        </w:r>
      </w:del>
      <w:del w:id="353" w:author="Jonathan Wood" w:date="2020-08-10T13:27:00Z">
        <w:r w:rsidR="004216BF" w:rsidDel="002B4E33">
          <w:delText>.</w:delText>
        </w:r>
      </w:del>
      <w:ins w:id="354" w:author="Jonathan Wood" w:date="2020-08-10T13:27:00Z">
        <w:r>
          <w:t xml:space="preserve"> </w:t>
        </w:r>
      </w:ins>
      <w:ins w:id="355" w:author="Jonathan Wood" w:date="2020-08-10T13:30:00Z">
        <w:r>
          <w:t>We first</w:t>
        </w:r>
      </w:ins>
      <w:ins w:id="356" w:author="Jonathan Wood" w:date="2020-08-10T13:27:00Z">
        <w:r>
          <w:t xml:space="preserve"> </w:t>
        </w:r>
      </w:ins>
      <w:del w:id="357" w:author="Jonathan Wood" w:date="2020-08-10T13:27:00Z">
        <w:r w:rsidR="004216BF" w:rsidDel="002B4E33">
          <w:delText xml:space="preserve"> By </w:delText>
        </w:r>
      </w:del>
      <w:r w:rsidR="004216BF">
        <w:t>sequentially simulat</w:t>
      </w:r>
      <w:ins w:id="358" w:author="Jonathan Wood" w:date="2020-08-10T13:30:00Z">
        <w:r>
          <w:t>ed</w:t>
        </w:r>
      </w:ins>
      <w:del w:id="359" w:author="Jonathan Wood" w:date="2020-08-10T13:30:00Z">
        <w:r w:rsidR="004216BF" w:rsidDel="002B4E33">
          <w:delText>ing</w:delText>
        </w:r>
      </w:del>
      <w:r w:rsidR="004216BF">
        <w:t xml:space="preserve"> data from each model </w:t>
      </w:r>
      <w:ins w:id="360" w:author="Jonathan Wood" w:date="2020-08-10T13:29:00Z">
        <w:r>
          <w:t xml:space="preserve">with randomized parameter values </w:t>
        </w:r>
      </w:ins>
      <w:ins w:id="361" w:author="Jonathan Wood" w:date="2020-08-10T13:30:00Z">
        <w:r>
          <w:t>1000 times</w:t>
        </w:r>
      </w:ins>
      <w:ins w:id="362" w:author="Jonathan Wood" w:date="2020-08-10T13:38:00Z">
        <w:r>
          <w:t xml:space="preserve"> per condition</w:t>
        </w:r>
      </w:ins>
      <w:ins w:id="363" w:author="Jonathan Wood" w:date="2020-08-10T13:30:00Z">
        <w:r>
          <w:t xml:space="preserve">. We then fit </w:t>
        </w:r>
      </w:ins>
      <w:ins w:id="364" w:author="Jonathan Wood" w:date="2020-08-10T13:31:00Z">
        <w:r>
          <w:t xml:space="preserve">the simulated data with </w:t>
        </w:r>
      </w:ins>
      <w:ins w:id="365" w:author="Jonathan Wood" w:date="2020-08-10T13:33:00Z">
        <w:r>
          <w:t>each</w:t>
        </w:r>
      </w:ins>
      <w:ins w:id="366" w:author="Jonathan Wood" w:date="2020-08-10T13:31:00Z">
        <w:r>
          <w:t xml:space="preserve"> model</w:t>
        </w:r>
      </w:ins>
      <w:ins w:id="367" w:author="Jonathan Wood" w:date="2020-08-12T21:22:00Z">
        <w:r w:rsidR="00F610AC">
          <w:t xml:space="preserve">, </w:t>
        </w:r>
      </w:ins>
      <w:ins w:id="368" w:author="Jonathan Wood" w:date="2020-08-10T13:33:00Z">
        <w:r>
          <w:t>calculat</w:t>
        </w:r>
      </w:ins>
      <w:ins w:id="369" w:author="Jonathan Wood" w:date="2020-08-12T21:22:00Z">
        <w:r w:rsidR="00F610AC">
          <w:t>ing</w:t>
        </w:r>
      </w:ins>
      <w:ins w:id="370" w:author="Jonathan Wood" w:date="2020-08-10T13:33:00Z">
        <w:r>
          <w:t xml:space="preserve"> the AIC for each of </w:t>
        </w:r>
      </w:ins>
      <w:ins w:id="371" w:author="Jonathan Wood" w:date="2020-08-12T21:22:00Z">
        <w:r w:rsidR="00F610AC">
          <w:t>model</w:t>
        </w:r>
      </w:ins>
      <w:ins w:id="372" w:author="Jonathan Wood" w:date="2020-08-10T13:33:00Z">
        <w:r>
          <w:t xml:space="preserve"> fit and directly compared the </w:t>
        </w:r>
      </w:ins>
      <w:ins w:id="373" w:author="Jonathan Wood" w:date="2020-08-26T11:14:00Z">
        <w:r w:rsidR="00707326">
          <w:t>two AIC values</w:t>
        </w:r>
      </w:ins>
      <w:ins w:id="374" w:author="Jonathan Wood" w:date="2020-08-10T13:34:00Z">
        <w:r>
          <w:t xml:space="preserve">. </w:t>
        </w:r>
      </w:ins>
      <w:ins w:id="375" w:author="Jonathan Wood" w:date="2020-08-10T13:42:00Z">
        <w:r w:rsidR="00C8433D">
          <w:t>A</w:t>
        </w:r>
      </w:ins>
      <w:ins w:id="376" w:author="Jonathan Wood" w:date="2020-08-10T13:37:00Z">
        <w:r>
          <w:t xml:space="preserve"> confusion matri</w:t>
        </w:r>
      </w:ins>
      <w:ins w:id="377" w:author="Jonathan Wood" w:date="2020-08-10T13:42:00Z">
        <w:r w:rsidR="00C8433D">
          <w:t>x</w:t>
        </w:r>
      </w:ins>
      <w:ins w:id="378" w:author="Jonathan Wood" w:date="2020-08-10T13:38:00Z">
        <w:r>
          <w:t xml:space="preserve"> </w:t>
        </w:r>
      </w:ins>
      <w:ins w:id="379" w:author="Jonathan Wood" w:date="2020-08-12T21:22:00Z">
        <w:r w:rsidR="00F610AC">
          <w:t xml:space="preserve">summarizes this process, providing </w:t>
        </w:r>
      </w:ins>
      <w:ins w:id="380" w:author="Jonathan Wood" w:date="2020-08-10T13:39:00Z">
        <w:r>
          <w:t xml:space="preserve">the probability that </w:t>
        </w:r>
      </w:ins>
      <w:ins w:id="381" w:author="Jonathan Wood" w:date="2020-08-10T13:40:00Z">
        <w:r>
          <w:t>the model which generated the simulated data was better fit by itself or the other model.</w:t>
        </w:r>
      </w:ins>
      <w:ins w:id="382" w:author="Jonathan Wood" w:date="2020-08-10T13:36:00Z">
        <w:r>
          <w:t xml:space="preserve"> </w:t>
        </w:r>
      </w:ins>
      <w:moveToRangeStart w:id="383" w:author="Jonathan Wood" w:date="2020-08-10T13:44:00Z" w:name="move47959478"/>
      <w:moveTo w:id="384" w:author="Jonathan Wood" w:date="2020-08-10T13:44:00Z">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moveTo>
      <w:moveToRangeEnd w:id="383"/>
      <w:del w:id="385" w:author="Jonathan Wood" w:date="2020-08-10T13:36:00Z">
        <w:r w:rsidR="004216BF" w:rsidDel="002B4E33">
          <w:delText xml:space="preserve">and then </w:delText>
        </w:r>
      </w:del>
      <w:del w:id="386" w:author="Jonathan Wood" w:date="2020-08-10T13:29:00Z">
        <w:r w:rsidR="004216BF" w:rsidDel="002B4E33">
          <w:delText>comparing model fits of</w:delText>
        </w:r>
      </w:del>
      <w:del w:id="387" w:author="Jonathan Wood" w:date="2020-08-10T13:36:00Z">
        <w:r w:rsidR="004216BF" w:rsidDel="002B4E33">
          <w:delText xml:space="preserve"> the simulated data, w</w:delText>
        </w:r>
      </w:del>
      <w:ins w:id="388" w:author="Jonathan Wood" w:date="2020-08-10T13:43:00Z">
        <w:r w:rsidR="00C8433D">
          <w:t>In Figure 2, w</w:t>
        </w:r>
      </w:ins>
      <w:r w:rsidR="004216BF">
        <w:t>e show</w:t>
      </w:r>
      <w:ins w:id="389" w:author="Jonathan Wood" w:date="2020-08-10T13:42:00Z">
        <w:r w:rsidR="00C8433D">
          <w:t xml:space="preserve"> one confusion matrix for each condition and a combined confusion matrix</w:t>
        </w:r>
      </w:ins>
      <w:ins w:id="390" w:author="Jonathan Wood" w:date="2020-08-10T13:43:00Z">
        <w:r w:rsidR="00C8433D">
          <w:t xml:space="preserve"> which reveals</w:t>
        </w:r>
      </w:ins>
      <w:del w:id="391" w:author="Jonathan Wood" w:date="2020-08-10T13:42:00Z">
        <w:r w:rsidR="004216BF" w:rsidDel="00C8433D">
          <w:delText xml:space="preserve"> in the confusion matrices </w:delText>
        </w:r>
      </w:del>
      <w:del w:id="392" w:author="Jonathan Wood" w:date="2020-08-10T13:43:00Z">
        <w:r w:rsidR="004216BF" w:rsidDel="00C8433D">
          <w:delText xml:space="preserve">(Figure 2) </w:delText>
        </w:r>
      </w:del>
      <w:ins w:id="393" w:author="Jonathan Wood" w:date="2020-08-10T13:43:00Z">
        <w:r w:rsidR="00C8433D">
          <w:t xml:space="preserve"> </w:t>
        </w:r>
      </w:ins>
      <w:r w:rsidR="004216BF">
        <w:t>that the models are distinguishable under these ideal circumstances</w:t>
      </w:r>
      <w:ins w:id="394" w:author="Jonathan Wood" w:date="2020-08-10T13:43:00Z">
        <w:r w:rsidR="00C8433D">
          <w:t xml:space="preserve"> when using AIC as a</w:t>
        </w:r>
      </w:ins>
      <w:ins w:id="395" w:author="Jonathan Wood" w:date="2020-08-10T13:50:00Z">
        <w:r w:rsidR="00C8433D">
          <w:t xml:space="preserve">n objective </w:t>
        </w:r>
      </w:ins>
      <w:ins w:id="396" w:author="Jonathan Wood" w:date="2020-08-10T13:43:00Z">
        <w:r w:rsidR="00C8433D">
          <w:t>model comparison criteria</w:t>
        </w:r>
      </w:ins>
      <w:r w:rsidR="004216BF">
        <w:t xml:space="preserve">. </w:t>
      </w:r>
      <w:ins w:id="397" w:author="Jonathan Wood" w:date="2020-08-10T13:44:00Z">
        <w:r w:rsidR="00C8433D">
          <w:t>We performed the same procedure for BIC, however this analysis re</w:t>
        </w:r>
      </w:ins>
      <w:ins w:id="398" w:author="Jonathan Wood" w:date="2020-08-10T13:45:00Z">
        <w:r w:rsidR="00C8433D">
          <w:t xml:space="preserve">vealed worse probabilities </w:t>
        </w:r>
      </w:ins>
      <w:ins w:id="399" w:author="Jonathan Wood" w:date="2020-08-12T21:23:00Z">
        <w:r w:rsidR="00F610AC">
          <w:t>in the confusion matrix.</w:t>
        </w:r>
      </w:ins>
      <w:ins w:id="400" w:author="Jonathan Wood" w:date="2020-08-10T13:45:00Z">
        <w:r w:rsidR="00C8433D">
          <w:t xml:space="preserve"> Therefore, this analysis demonstrates that the two models are distinguishable under these ideal circumstances and the AIC is a better method of model comparison </w:t>
        </w:r>
      </w:ins>
      <w:ins w:id="401" w:author="Jonathan Wood" w:date="2020-08-10T13:46:00Z">
        <w:r w:rsidR="00C8433D">
          <w:t xml:space="preserve">than BIC for the current </w:t>
        </w:r>
      </w:ins>
      <w:ins w:id="402" w:author="Jonathan Wood" w:date="2020-08-12T21:24:00Z">
        <w:r w:rsidR="00F610AC">
          <w:t>experiment</w:t>
        </w:r>
      </w:ins>
      <w:ins w:id="403" w:author="Jonathan Wood" w:date="2020-08-10T13:46:00Z">
        <w:r w:rsidR="00C8433D">
          <w:t xml:space="preserve">. </w:t>
        </w:r>
      </w:ins>
      <w:del w:id="404" w:author="Jonathan Wood" w:date="2020-08-10T13:44:00Z">
        <w:r w:rsidR="004216BF" w:rsidDel="00C8433D">
          <w:delText xml:space="preserve">A confusion matrix provides the probability that a randomly generated, simulated model is fit better by itself or other models using objective model comparisons. </w:delText>
        </w:r>
      </w:del>
      <w:moveFromRangeStart w:id="405" w:author="Jonathan Wood" w:date="2020-08-10T13:44:00Z" w:name="move47959478"/>
      <w:moveFrom w:id="406" w:author="Jonathan Wood" w:date="2020-08-10T13:44:00Z">
        <w:r w:rsidR="004216BF" w:rsidDel="00C8433D">
          <w:t>Ideally, the model that generated simulated data will be better fit by itself than by the other model</w:t>
        </w:r>
        <w:r w:rsidR="00D73523" w:rsidDel="00C8433D">
          <w:t>,</w:t>
        </w:r>
        <w:r w:rsidR="004216BF" w:rsidDel="00C8433D">
          <w:t xml:space="preserve"> result</w:t>
        </w:r>
        <w:r w:rsidR="00D73523" w:rsidDel="00C8433D">
          <w:t>ing</w:t>
        </w:r>
        <w:r w:rsidR="004216BF" w:rsidDel="00C8433D">
          <w:t xml:space="preserve"> in values closer to 1 </w:t>
        </w:r>
        <w:r w:rsidR="00550C7D" w:rsidDel="00C8433D">
          <w:t xml:space="preserve">when comparing the simulations and fits from the same models </w:t>
        </w:r>
        <w:r w:rsidR="00D73523" w:rsidDel="00C8433D">
          <w:t>(</w:t>
        </w:r>
        <w:r w:rsidR="00640F27" w:rsidDel="00C8433D">
          <w:t>lighter</w:t>
        </w:r>
        <w:r w:rsidR="00D73523" w:rsidDel="00C8433D">
          <w:t xml:space="preserve"> colors on main diagonals in Fig</w:t>
        </w:r>
        <w:r w:rsidR="00280952" w:rsidDel="00C8433D">
          <w:t>ure</w:t>
        </w:r>
        <w:r w:rsidR="00D73523" w:rsidDel="00C8433D">
          <w:t xml:space="preserve"> 2) </w:t>
        </w:r>
        <w:r w:rsidR="004216BF" w:rsidDel="00C8433D">
          <w:t xml:space="preserve">and values closer to 0 </w:t>
        </w:r>
        <w:r w:rsidR="00550C7D" w:rsidDel="00C8433D">
          <w:t>when comparing simulations and fits from opposi</w:t>
        </w:r>
        <w:r w:rsidR="00D73523" w:rsidDel="00C8433D">
          <w:t>ng</w:t>
        </w:r>
        <w:r w:rsidR="00550C7D" w:rsidDel="00C8433D">
          <w:t xml:space="preserve"> models</w:t>
        </w:r>
        <w:r w:rsidR="00D73523" w:rsidDel="00C8433D">
          <w:t xml:space="preserve"> (duller colors on off-diagonals in Fig</w:t>
        </w:r>
        <w:r w:rsidR="00280952" w:rsidDel="00C8433D">
          <w:t>ur</w:t>
        </w:r>
        <w:del w:id="407" w:author="Jonathan Wood" w:date="2020-08-10T13:46:00Z">
          <w:r w:rsidR="00280952" w:rsidDel="00C8433D">
            <w:delText>e</w:delText>
          </w:r>
          <w:r w:rsidR="00D73523" w:rsidDel="00C8433D">
            <w:delText xml:space="preserve"> 2)</w:delText>
          </w:r>
          <w:r w:rsidR="004216BF" w:rsidDel="00C8433D">
            <w:delText xml:space="preserve">. </w:delText>
          </w:r>
        </w:del>
      </w:moveFrom>
      <w:moveFromRangeEnd w:id="405"/>
      <w:del w:id="408" w:author="Jonathan Wood" w:date="2020-08-10T13:46:00Z">
        <w:r w:rsidR="004216BF" w:rsidDel="00C8433D">
          <w:delText xml:space="preserve">We fit the simulated data from each model using </w:delText>
        </w:r>
        <w:r w:rsidR="00F84330" w:rsidDel="00C8433D">
          <w:delText xml:space="preserve">the same fitting procedure as above </w:delText>
        </w:r>
        <w:r w:rsidR="004216BF" w:rsidDel="00C8433D">
          <w:delText>and found that comparison using Akaike Information Criterion (AIC) distinguishes between the models better than Bayesian Information Criterion (BIC).</w:delText>
        </w:r>
      </w:del>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33BD63CC" w:rsidR="000B101F" w:rsidRDefault="00E32CFB" w:rsidP="00407563">
      <w:pPr>
        <w:spacing w:line="480" w:lineRule="auto"/>
      </w:pPr>
      <w:ins w:id="409" w:author="Jonathan Wood" w:date="2020-08-26T11:04:00Z">
        <w:r w:rsidRPr="00E32CFB">
          <w:rPr>
            <w:color w:val="222222"/>
            <w:shd w:val="clear" w:color="auto" w:fill="FFFFFF"/>
          </w:rPr>
          <w:t>Preliminary model parameters were obtained by fitting the models to data from [withheld due to double-blind reviewing]</w:t>
        </w:r>
        <w:r w:rsidRPr="00047C54">
          <w:rPr>
            <w:i/>
            <w:iCs/>
            <w:color w:val="222222"/>
            <w:shd w:val="clear" w:color="auto" w:fill="FFFFFF"/>
          </w:rPr>
          <w:t xml:space="preserve"> </w:t>
        </w:r>
      </w:ins>
      <w:del w:id="410" w:author="Jonathan Wood" w:date="2020-08-26T11:04:00Z">
        <w:r w:rsidR="00912883" w:rsidDel="00E32CFB">
          <w:delText xml:space="preserve">We </w:delText>
        </w:r>
        <w:r w:rsidR="000B101F" w:rsidDel="00E32CFB">
          <w:delText>obtained parameters for model simulation by fitting the models to each individual from a previously collected dataset</w:delText>
        </w:r>
        <w:r w:rsidR="00C6328C" w:rsidDel="00E32CFB">
          <w:delText xml:space="preserve"> </w:delText>
        </w:r>
      </w:del>
      <w:r w:rsidR="00C6328C">
        <w:t>(</w:t>
      </w:r>
      <w:bookmarkStart w:id="411" w:name="_Hlk48115962"/>
      <w:r w:rsidR="000A746F">
        <w:t>R</w:t>
      </w:r>
      <w:r w:rsidR="00CA4A83">
        <w:t>-squared values:</w:t>
      </w:r>
      <w:r w:rsidR="00C6328C">
        <w:t xml:space="preserve"> </w:t>
      </w:r>
      <w:r w:rsidR="007A61A4">
        <w:t xml:space="preserve">Adaptive </w:t>
      </w:r>
      <w:r w:rsidR="00C6328C">
        <w:t>Bayes</w:t>
      </w:r>
      <w:r w:rsidR="007A61A4">
        <w:t>ian model</w:t>
      </w:r>
      <w:r w:rsidR="00C6328C">
        <w:t xml:space="preserve"> </w:t>
      </w:r>
      <w:r w:rsidR="00893E9C">
        <w:t>= 0.895</w:t>
      </w:r>
      <w:r w:rsidR="00D74095">
        <w:t xml:space="preserve"> ± </w:t>
      </w:r>
      <w:r w:rsidR="00D74095" w:rsidRPr="00D74095">
        <w:t>0.01</w:t>
      </w:r>
      <w:r w:rsidR="00D74095">
        <w:t>9</w:t>
      </w:r>
      <w:r w:rsidR="00893E9C">
        <w:t xml:space="preserve">; Strategy </w:t>
      </w:r>
      <w:r w:rsidR="000E60C1">
        <w:t>plus</w:t>
      </w:r>
      <w:r w:rsidR="00893E9C">
        <w:t xml:space="preserve"> Use-Dependent = 0.870</w:t>
      </w:r>
      <w:r w:rsidR="00D74095">
        <w:t xml:space="preserve"> ± 0.021</w:t>
      </w:r>
      <w:r w:rsidR="00E454F4">
        <w:t xml:space="preserve"> [mean ± SEM]</w:t>
      </w:r>
      <w:r w:rsidR="00C6328C">
        <w:t>)</w:t>
      </w:r>
      <w:r w:rsidR="000B101F">
        <w:t xml:space="preserve">. </w:t>
      </w:r>
      <w:bookmarkEnd w:id="411"/>
      <w:r w:rsidR="000B101F">
        <w:t xml:space="preserve">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rsidR="00912883">
        <w:t>3</w:t>
      </w:r>
      <w:r w:rsidR="000B101F">
        <w:t xml:space="preserve"> details the simulated data from these parameters for each condition. The panels in Figure </w:t>
      </w:r>
      <w:r w:rsidR="00912883">
        <w:t>3</w:t>
      </w:r>
      <w:r w:rsidR="000B101F">
        <w:t xml:space="preserve">A show each model simulation for the entire experiment. </w:t>
      </w:r>
      <w:r w:rsidR="00220B35">
        <w:t>Across all 3 conditions, t</w:t>
      </w:r>
      <w:r w:rsidR="000B101F">
        <w:t xml:space="preserve">he models </w:t>
      </w:r>
      <w:r w:rsidR="000B55EA">
        <w:t>diverge</w:t>
      </w:r>
      <w:r w:rsidR="00912883">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4012F66E"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we should observe differen</w:t>
      </w:r>
      <w:ins w:id="412" w:author="Jonathan Wood" w:date="2020-08-26T15:07:00Z">
        <w:r w:rsidR="00957134">
          <w:t>t use-dependent biases</w:t>
        </w:r>
      </w:ins>
      <w:del w:id="413" w:author="Jonathan Wood" w:date="2020-08-26T15:07:00Z">
        <w:r w:rsidR="004216BF" w:rsidRPr="00210EAD" w:rsidDel="00957134">
          <w:delText>ces</w:delText>
        </w:r>
      </w:del>
      <w:r w:rsidR="004216BF" w:rsidRPr="00210EAD">
        <w:t xml:space="preserve"> between conditions</w:t>
      </w:r>
      <w:del w:id="414" w:author="Jonathan Wood" w:date="2020-08-26T15:07:00Z">
        <w:r w:rsidR="004216BF" w:rsidRPr="00210EAD" w:rsidDel="00957134">
          <w:delText xml:space="preserve"> in </w:delText>
        </w:r>
        <w:r w:rsidR="00036041" w:rsidRPr="00210EAD" w:rsidDel="00957134">
          <w:delText xml:space="preserve">our </w:delText>
        </w:r>
        <w:r w:rsidR="00220B35" w:rsidRPr="00210EAD" w:rsidDel="00957134">
          <w:delText xml:space="preserve">behavioral </w:delText>
        </w:r>
        <w:r w:rsidR="00036041" w:rsidRPr="00210EAD" w:rsidDel="00957134">
          <w:delText>analys</w:delText>
        </w:r>
        <w:r w:rsidR="00220B35" w:rsidRPr="00210EAD" w:rsidDel="00957134">
          <w:delText>e</w:delText>
        </w:r>
        <w:r w:rsidR="00036041" w:rsidRPr="00210EAD" w:rsidDel="00957134">
          <w:delText>s</w:delText>
        </w:r>
      </w:del>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355B4FC9"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ins w:id="415" w:author="Jonathan Wood" w:date="2020-08-26T09:27:00Z">
        <w:r w:rsidR="003600BA">
          <w:t xml:space="preserve"> (Figure 4A</w:t>
        </w:r>
      </w:ins>
      <w:ins w:id="416" w:author="Jonathan Wood" w:date="2020-08-26T15:09:00Z">
        <w:r w:rsidR="00C15142">
          <w:t>)</w:t>
        </w:r>
      </w:ins>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ins w:id="417" w:author="Jonathan Wood" w:date="2020-08-26T09:27:00Z">
        <w:r w:rsidR="003600BA">
          <w:t>We also calculated the Initial Bias and Early Was</w:t>
        </w:r>
      </w:ins>
      <w:ins w:id="418" w:author="Jonathan Wood" w:date="2020-08-26T09:28:00Z">
        <w:r w:rsidR="003600BA">
          <w:t xml:space="preserve">hout for those participants who completed both the Constant and high Variability conditions (Figure 4B &amp; C). </w:t>
        </w:r>
      </w:ins>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ins w:id="419" w:author="Jonathan Wood" w:date="2020-08-26T09:26:00Z">
        <w:r w:rsidR="001F4926">
          <w:t>D</w:t>
        </w:r>
      </w:ins>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193CE853" w14:textId="77777777" w:rsidR="00B2319E" w:rsidRPr="00B2319E" w:rsidRDefault="00F849E4" w:rsidP="00B2319E">
      <w:pPr>
        <w:pStyle w:val="Bibliography"/>
      </w:pPr>
      <w:r>
        <w:fldChar w:fldCharType="begin"/>
      </w:r>
      <w:r w:rsidR="00B2319E">
        <w:instrText xml:space="preserve"> ADDIN ZOTERO_BIBL {"uncited":[],"omitted":[],"custom":[]} CSL_BIBLIOGRAPHY </w:instrText>
      </w:r>
      <w:r>
        <w:fldChar w:fldCharType="separate"/>
      </w:r>
      <w:r w:rsidR="00B2319E" w:rsidRPr="00B2319E">
        <w:t xml:space="preserve">Bond KM, Taylor JA (2015) Flexible explicit but rigid implicit learning in a visuomotor adaptation task. J </w:t>
      </w:r>
      <w:proofErr w:type="spellStart"/>
      <w:r w:rsidR="00B2319E" w:rsidRPr="00B2319E">
        <w:t>Neurophysiol</w:t>
      </w:r>
      <w:proofErr w:type="spellEnd"/>
      <w:r w:rsidR="00B2319E" w:rsidRPr="00B2319E">
        <w:t xml:space="preserve"> 113:3836–3849.</w:t>
      </w:r>
    </w:p>
    <w:p w14:paraId="50A96D93" w14:textId="77777777" w:rsidR="00B2319E" w:rsidRPr="00B2319E" w:rsidRDefault="00B2319E" w:rsidP="00B2319E">
      <w:pPr>
        <w:pStyle w:val="Bibliography"/>
      </w:pPr>
      <w:r w:rsidRPr="00B2319E">
        <w:t xml:space="preserve">Cherry-Allen KM, </w:t>
      </w:r>
      <w:proofErr w:type="spellStart"/>
      <w:r w:rsidRPr="00B2319E">
        <w:t>Statton</w:t>
      </w:r>
      <w:proofErr w:type="spellEnd"/>
      <w:r w:rsidRPr="00B2319E">
        <w:t xml:space="preserve"> MA, </w:t>
      </w:r>
      <w:proofErr w:type="spellStart"/>
      <w:r w:rsidRPr="00B2319E">
        <w:t>Celnik</w:t>
      </w:r>
      <w:proofErr w:type="spellEnd"/>
      <w:r w:rsidRPr="00B2319E">
        <w:t xml:space="preserve"> PA, Bastian AJ (2018) A dual-learning paradigm simultaneously improves multiple features of gait post-stroke. </w:t>
      </w:r>
      <w:proofErr w:type="spellStart"/>
      <w:r w:rsidRPr="00B2319E">
        <w:t>Neurorehabil</w:t>
      </w:r>
      <w:proofErr w:type="spellEnd"/>
      <w:r w:rsidRPr="00B2319E">
        <w:t xml:space="preserve"> Neural Repair 32:810–820.</w:t>
      </w:r>
    </w:p>
    <w:p w14:paraId="0EDD8DCD" w14:textId="77777777" w:rsidR="00B2319E" w:rsidRPr="00B2319E" w:rsidRDefault="00B2319E" w:rsidP="00B2319E">
      <w:pPr>
        <w:pStyle w:val="Bibliography"/>
      </w:pPr>
      <w:r w:rsidRPr="00B2319E">
        <w:t xml:space="preserve">Classen J, Liepert J, Wise SP, Hallett M, Cohen LG (1998) Rapid plasticity of human cortical movement representation induced by practice. J </w:t>
      </w:r>
      <w:proofErr w:type="spellStart"/>
      <w:r w:rsidRPr="00B2319E">
        <w:t>Neurophysiol</w:t>
      </w:r>
      <w:proofErr w:type="spellEnd"/>
      <w:r w:rsidRPr="00B2319E">
        <w:t xml:space="preserve"> 79:1117–1123.</w:t>
      </w:r>
    </w:p>
    <w:p w14:paraId="6495AC70" w14:textId="77777777" w:rsidR="00B2319E" w:rsidRPr="00B2319E" w:rsidRDefault="00B2319E" w:rsidP="00B2319E">
      <w:pPr>
        <w:pStyle w:val="Bibliography"/>
      </w:pPr>
      <w:r w:rsidRPr="00B2319E">
        <w:t xml:space="preserve">Day KA, Leech KA, </w:t>
      </w:r>
      <w:proofErr w:type="spellStart"/>
      <w:r w:rsidRPr="00B2319E">
        <w:t>Roemmich</w:t>
      </w:r>
      <w:proofErr w:type="spellEnd"/>
      <w:r w:rsidRPr="00B2319E">
        <w:t xml:space="preserve"> RT, Bastian AJ (2018) Accelerating locomotor savings in learning: compressing four training days to one. J </w:t>
      </w:r>
      <w:proofErr w:type="spellStart"/>
      <w:r w:rsidRPr="00B2319E">
        <w:t>Neurophysiol</w:t>
      </w:r>
      <w:proofErr w:type="spellEnd"/>
      <w:r w:rsidRPr="00B2319E">
        <w:t xml:space="preserve"> 119:2100–2113.</w:t>
      </w:r>
    </w:p>
    <w:p w14:paraId="5D054304" w14:textId="77777777" w:rsidR="00B2319E" w:rsidRPr="00B2319E" w:rsidRDefault="00B2319E" w:rsidP="00B2319E">
      <w:pPr>
        <w:pStyle w:val="Bibliography"/>
      </w:pPr>
      <w:proofErr w:type="spellStart"/>
      <w:r w:rsidRPr="00B2319E">
        <w:t>Diedrichsen</w:t>
      </w:r>
      <w:proofErr w:type="spellEnd"/>
      <w:r w:rsidRPr="00B2319E">
        <w:t xml:space="preserve"> J, White O, Newman D, </w:t>
      </w:r>
      <w:proofErr w:type="spellStart"/>
      <w:r w:rsidRPr="00B2319E">
        <w:t>Lally</w:t>
      </w:r>
      <w:proofErr w:type="spellEnd"/>
      <w:r w:rsidRPr="00B2319E">
        <w:t xml:space="preserve"> N (2010) Use-dependent and error-based learning of motor behaviors. J </w:t>
      </w:r>
      <w:proofErr w:type="spellStart"/>
      <w:r w:rsidRPr="00B2319E">
        <w:t>Neurosci</w:t>
      </w:r>
      <w:proofErr w:type="spellEnd"/>
      <w:r w:rsidRPr="00B2319E">
        <w:t xml:space="preserve"> 30:5159–5166.</w:t>
      </w:r>
    </w:p>
    <w:p w14:paraId="2DE8D3BC" w14:textId="77777777" w:rsidR="00B2319E" w:rsidRPr="00B2319E" w:rsidRDefault="00B2319E" w:rsidP="00B2319E">
      <w:pPr>
        <w:pStyle w:val="Bibliography"/>
      </w:pPr>
      <w:r w:rsidRPr="00B2319E">
        <w:t>Ernst MO, Banks MS (2002) Humans integrate visual and haptic information in a statistically optimal fashion. Nature 415:429–433.</w:t>
      </w:r>
    </w:p>
    <w:p w14:paraId="580FA09F" w14:textId="77777777" w:rsidR="00B2319E" w:rsidRPr="00B2319E" w:rsidRDefault="00B2319E" w:rsidP="00B2319E">
      <w:pPr>
        <w:pStyle w:val="Bibliography"/>
      </w:pPr>
      <w:r w:rsidRPr="00B2319E">
        <w:t xml:space="preserve">Finley JM, Long A, Bastian AJ, Torres-Oviedo G (2015) Spatial and Temporal Control Contribute to Step Length Asymmetry During Split-Belt Adaptation and Hemiparetic Gait. </w:t>
      </w:r>
      <w:proofErr w:type="spellStart"/>
      <w:r w:rsidRPr="00B2319E">
        <w:t>Neurorehabil</w:t>
      </w:r>
      <w:proofErr w:type="spellEnd"/>
      <w:r w:rsidRPr="00B2319E">
        <w:t xml:space="preserve"> Neural Repair 29:786–795.</w:t>
      </w:r>
    </w:p>
    <w:p w14:paraId="6A91DEFB" w14:textId="77777777" w:rsidR="00B2319E" w:rsidRPr="00B2319E" w:rsidRDefault="00B2319E" w:rsidP="00B2319E">
      <w:pPr>
        <w:pStyle w:val="Bibliography"/>
      </w:pPr>
      <w:r w:rsidRPr="00B2319E">
        <w:t xml:space="preserve">French MA, Morton SM, Charalambous CC, Reisman DS (2018) A locomotor learning paradigm using distorted visual feedback elicits strategic learning. J </w:t>
      </w:r>
      <w:proofErr w:type="spellStart"/>
      <w:r w:rsidRPr="00B2319E">
        <w:t>Neurophysiol</w:t>
      </w:r>
      <w:proofErr w:type="spellEnd"/>
      <w:r w:rsidRPr="00B2319E">
        <w:t xml:space="preserve"> 120:1923–1931.</w:t>
      </w:r>
    </w:p>
    <w:p w14:paraId="7924409C" w14:textId="77777777" w:rsidR="00B2319E" w:rsidRPr="00B2319E" w:rsidRDefault="00B2319E" w:rsidP="00B2319E">
      <w:pPr>
        <w:pStyle w:val="Bibliography"/>
      </w:pPr>
      <w:proofErr w:type="spellStart"/>
      <w:r w:rsidRPr="00B2319E">
        <w:t>Hammerbeck</w:t>
      </w:r>
      <w:proofErr w:type="spellEnd"/>
      <w:r w:rsidRPr="00B2319E">
        <w:t xml:space="preserve"> U, Yousif N, Greenwood R, Rothwell JC, </w:t>
      </w:r>
      <w:proofErr w:type="spellStart"/>
      <w:r w:rsidRPr="00B2319E">
        <w:t>Diedrichsen</w:t>
      </w:r>
      <w:proofErr w:type="spellEnd"/>
      <w:r w:rsidRPr="00B2319E">
        <w:t xml:space="preserve"> J (2014) Movement speed is biased by prior experience. Journal of Neurophysiology 111:128–134.</w:t>
      </w:r>
    </w:p>
    <w:p w14:paraId="7ECFA36B" w14:textId="77777777" w:rsidR="00B2319E" w:rsidRPr="00B2319E" w:rsidRDefault="00B2319E" w:rsidP="00B2319E">
      <w:pPr>
        <w:pStyle w:val="Bibliography"/>
      </w:pPr>
      <w:r w:rsidRPr="00B2319E">
        <w:t xml:space="preserve">Hardwick RM, </w:t>
      </w:r>
      <w:proofErr w:type="spellStart"/>
      <w:r w:rsidRPr="00B2319E">
        <w:t>Forrence</w:t>
      </w:r>
      <w:proofErr w:type="spellEnd"/>
      <w:r w:rsidRPr="00B2319E">
        <w:t xml:space="preserve"> AD, Krakauer JW, Haith AM (2019) Time-dependent competition between goal-directed and habitual response preparation. Nat Hum </w:t>
      </w:r>
      <w:proofErr w:type="spellStart"/>
      <w:r w:rsidRPr="00B2319E">
        <w:t>Behav</w:t>
      </w:r>
      <w:proofErr w:type="spellEnd"/>
      <w:r w:rsidRPr="00B2319E">
        <w:t xml:space="preserve"> 3:1252–1262.</w:t>
      </w:r>
    </w:p>
    <w:p w14:paraId="7EBD3EB9" w14:textId="77777777" w:rsidR="00B2319E" w:rsidRPr="00B2319E" w:rsidRDefault="00B2319E" w:rsidP="00B2319E">
      <w:pPr>
        <w:pStyle w:val="Bibliography"/>
      </w:pPr>
      <w:r w:rsidRPr="00B2319E">
        <w:t xml:space="preserve">Holmes AP, Blair RC, Watson JD, Ford I (1996) Nonparametric analysis of statistic images from functional mapping experiments. J </w:t>
      </w:r>
      <w:proofErr w:type="spellStart"/>
      <w:r w:rsidRPr="00B2319E">
        <w:t>Cereb</w:t>
      </w:r>
      <w:proofErr w:type="spellEnd"/>
      <w:r w:rsidRPr="00B2319E">
        <w:t xml:space="preserve"> Blood Flow </w:t>
      </w:r>
      <w:proofErr w:type="spellStart"/>
      <w:r w:rsidRPr="00B2319E">
        <w:t>Metab</w:t>
      </w:r>
      <w:proofErr w:type="spellEnd"/>
      <w:r w:rsidRPr="00B2319E">
        <w:t xml:space="preserve"> 16:7–22.</w:t>
      </w:r>
    </w:p>
    <w:p w14:paraId="3D1C2CFA" w14:textId="77777777" w:rsidR="00B2319E" w:rsidRPr="00B2319E" w:rsidRDefault="00B2319E" w:rsidP="00B2319E">
      <w:pPr>
        <w:pStyle w:val="Bibliography"/>
      </w:pPr>
      <w:r w:rsidRPr="00B2319E">
        <w:t xml:space="preserve">Hussain SJ, Hanson AS, Tseng S-C, Morton SM (2013) A locomotor adaptation including explicit knowledge and removal of </w:t>
      </w:r>
      <w:proofErr w:type="spellStart"/>
      <w:r w:rsidRPr="00B2319E">
        <w:t>postadaptation</w:t>
      </w:r>
      <w:proofErr w:type="spellEnd"/>
      <w:r w:rsidRPr="00B2319E">
        <w:t xml:space="preserve"> errors induces complete 24-hour retention. J </w:t>
      </w:r>
      <w:proofErr w:type="spellStart"/>
      <w:r w:rsidRPr="00B2319E">
        <w:t>Neurophysiol</w:t>
      </w:r>
      <w:proofErr w:type="spellEnd"/>
      <w:r w:rsidRPr="00B2319E">
        <w:t xml:space="preserve"> 110:916–925.</w:t>
      </w:r>
    </w:p>
    <w:p w14:paraId="7CF650B4" w14:textId="77777777" w:rsidR="00B2319E" w:rsidRPr="00B2319E" w:rsidRDefault="00B2319E" w:rsidP="00B2319E">
      <w:pPr>
        <w:pStyle w:val="Bibliography"/>
      </w:pPr>
      <w:r w:rsidRPr="00B2319E">
        <w:t>Kim S-J, Krebs HI (2012) Effects of implicit visual feedback distortion on human gait. Exp Brain Res 218:495–502.</w:t>
      </w:r>
    </w:p>
    <w:p w14:paraId="1082FA16" w14:textId="77777777" w:rsidR="00B2319E" w:rsidRPr="00B2319E" w:rsidRDefault="00B2319E" w:rsidP="00B2319E">
      <w:pPr>
        <w:pStyle w:val="Bibliography"/>
      </w:pPr>
      <w:r w:rsidRPr="00B2319E">
        <w:t xml:space="preserve">Kim S-J, Mugisha D (2014) Effect of explicit visual feedback distortion on human gait. J </w:t>
      </w:r>
      <w:proofErr w:type="spellStart"/>
      <w:r w:rsidRPr="00B2319E">
        <w:t>Neuroeng</w:t>
      </w:r>
      <w:proofErr w:type="spellEnd"/>
      <w:r w:rsidRPr="00B2319E">
        <w:t xml:space="preserve"> </w:t>
      </w:r>
      <w:proofErr w:type="spellStart"/>
      <w:r w:rsidRPr="00B2319E">
        <w:t>Rehabil</w:t>
      </w:r>
      <w:proofErr w:type="spellEnd"/>
      <w:r w:rsidRPr="00B2319E">
        <w:t xml:space="preserve"> 11:74.</w:t>
      </w:r>
    </w:p>
    <w:p w14:paraId="0BC0D8AA" w14:textId="77777777" w:rsidR="00B2319E" w:rsidRPr="00B2319E" w:rsidRDefault="00B2319E" w:rsidP="00B2319E">
      <w:pPr>
        <w:pStyle w:val="Bibliography"/>
      </w:pPr>
      <w:proofErr w:type="spellStart"/>
      <w:r w:rsidRPr="00B2319E">
        <w:t>Kitago</w:t>
      </w:r>
      <w:proofErr w:type="spellEnd"/>
      <w:r w:rsidRPr="00B2319E">
        <w:t xml:space="preserve"> T, Ryan SL, </w:t>
      </w:r>
      <w:proofErr w:type="spellStart"/>
      <w:r w:rsidRPr="00B2319E">
        <w:t>Mazzoni</w:t>
      </w:r>
      <w:proofErr w:type="spellEnd"/>
      <w:r w:rsidRPr="00B2319E">
        <w:t xml:space="preserve"> P, Krakauer JW, Haith AM (2013) Unlearning versus savings in visuomotor adaptation: comparing effects of washout, passage of time, and removal of errors on motor memory. Front Hum </w:t>
      </w:r>
      <w:proofErr w:type="spellStart"/>
      <w:r w:rsidRPr="00B2319E">
        <w:t>Neurosci</w:t>
      </w:r>
      <w:proofErr w:type="spellEnd"/>
      <w:r w:rsidRPr="00B2319E">
        <w:t xml:space="preserve"> 7.</w:t>
      </w:r>
    </w:p>
    <w:p w14:paraId="0044ADDB" w14:textId="77777777" w:rsidR="00B2319E" w:rsidRPr="00B2319E" w:rsidRDefault="00B2319E" w:rsidP="00B2319E">
      <w:pPr>
        <w:pStyle w:val="Bibliography"/>
      </w:pPr>
      <w:proofErr w:type="spellStart"/>
      <w:r w:rsidRPr="00B2319E">
        <w:t>Körding</w:t>
      </w:r>
      <w:proofErr w:type="spellEnd"/>
      <w:r w:rsidRPr="00B2319E">
        <w:t xml:space="preserve"> K (2007) Decision Theory: What “Should” the Nervous System Do? Science 318:606–610.</w:t>
      </w:r>
    </w:p>
    <w:p w14:paraId="65CE5198" w14:textId="77777777" w:rsidR="00B2319E" w:rsidRPr="00B2319E" w:rsidRDefault="00B2319E" w:rsidP="00B2319E">
      <w:pPr>
        <w:pStyle w:val="Bibliography"/>
      </w:pPr>
      <w:proofErr w:type="spellStart"/>
      <w:r w:rsidRPr="00B2319E">
        <w:t>Lakens</w:t>
      </w:r>
      <w:proofErr w:type="spellEnd"/>
      <w:r w:rsidRPr="00B2319E">
        <w:t xml:space="preserve"> D (2017) Equivalence Tests: A Practical Primer for t Tests, Correlations, and Meta-Analyses. Social Psychological and Personality Science.</w:t>
      </w:r>
    </w:p>
    <w:p w14:paraId="371D2669" w14:textId="77777777" w:rsidR="00B2319E" w:rsidRPr="00B2319E" w:rsidRDefault="00B2319E" w:rsidP="00B2319E">
      <w:pPr>
        <w:pStyle w:val="Bibliography"/>
      </w:pPr>
      <w:proofErr w:type="spellStart"/>
      <w:r w:rsidRPr="00B2319E">
        <w:t>Lakens</w:t>
      </w:r>
      <w:proofErr w:type="spellEnd"/>
      <w:r w:rsidRPr="00B2319E">
        <w:t xml:space="preserve"> D (2013) Calculating and reporting effect sizes to facilitate cumulative science: a practical primer for t-tests and ANOVAs. Front Psychol 4.</w:t>
      </w:r>
    </w:p>
    <w:p w14:paraId="74576B79" w14:textId="77777777" w:rsidR="00B2319E" w:rsidRPr="00B2319E" w:rsidRDefault="00B2319E" w:rsidP="00B2319E">
      <w:pPr>
        <w:pStyle w:val="Bibliography"/>
      </w:pPr>
      <w:r w:rsidRPr="00B2319E">
        <w:t xml:space="preserve">Leech KA, </w:t>
      </w:r>
      <w:proofErr w:type="spellStart"/>
      <w:r w:rsidRPr="00B2319E">
        <w:t>Roemmich</w:t>
      </w:r>
      <w:proofErr w:type="spellEnd"/>
      <w:r w:rsidRPr="00B2319E">
        <w:t xml:space="preserve"> RT, Bastian AJ (2018) Creating flexible motor memories in human walking. Sci Rep 8:94.</w:t>
      </w:r>
    </w:p>
    <w:p w14:paraId="58C2FF49" w14:textId="77777777" w:rsidR="00B2319E" w:rsidRPr="00B2319E" w:rsidRDefault="00B2319E" w:rsidP="00B2319E">
      <w:pPr>
        <w:pStyle w:val="Bibliography"/>
      </w:pPr>
      <w:r w:rsidRPr="00B2319E">
        <w:t xml:space="preserve">Long AW, </w:t>
      </w:r>
      <w:proofErr w:type="spellStart"/>
      <w:r w:rsidRPr="00B2319E">
        <w:t>Roemmich</w:t>
      </w:r>
      <w:proofErr w:type="spellEnd"/>
      <w:r w:rsidRPr="00B2319E">
        <w:t xml:space="preserve"> RT, Bastian AJ (2016) Blocking trial-by-trial error correction does not interfere with motor learning in human walking. J </w:t>
      </w:r>
      <w:proofErr w:type="spellStart"/>
      <w:r w:rsidRPr="00B2319E">
        <w:t>Neurophysiol</w:t>
      </w:r>
      <w:proofErr w:type="spellEnd"/>
      <w:r w:rsidRPr="00B2319E">
        <w:t xml:space="preserve"> 115:2341–2348.</w:t>
      </w:r>
    </w:p>
    <w:p w14:paraId="4BC876F3" w14:textId="77777777" w:rsidR="00B2319E" w:rsidRPr="00B2319E" w:rsidRDefault="00B2319E" w:rsidP="00B2319E">
      <w:pPr>
        <w:pStyle w:val="Bibliography"/>
      </w:pPr>
      <w:r w:rsidRPr="00B2319E">
        <w:t xml:space="preserve">Maris E, </w:t>
      </w:r>
      <w:proofErr w:type="spellStart"/>
      <w:r w:rsidRPr="00B2319E">
        <w:t>Oostenveld</w:t>
      </w:r>
      <w:proofErr w:type="spellEnd"/>
      <w:r w:rsidRPr="00B2319E">
        <w:t xml:space="preserve"> R (2007) Nonparametric statistical testing of EEG- and MEG-data. Journal of Neuroscience Methods 164:177–190.</w:t>
      </w:r>
    </w:p>
    <w:p w14:paraId="6488238A" w14:textId="77777777" w:rsidR="00B2319E" w:rsidRPr="00B2319E" w:rsidRDefault="00B2319E" w:rsidP="00B2319E">
      <w:pPr>
        <w:pStyle w:val="Bibliography"/>
      </w:pPr>
      <w:proofErr w:type="spellStart"/>
      <w:r w:rsidRPr="00B2319E">
        <w:t>Mawase</w:t>
      </w:r>
      <w:proofErr w:type="spellEnd"/>
      <w:r w:rsidRPr="00B2319E">
        <w:t xml:space="preserve"> F, Lopez D, </w:t>
      </w:r>
      <w:proofErr w:type="spellStart"/>
      <w:r w:rsidRPr="00B2319E">
        <w:t>Celnik</w:t>
      </w:r>
      <w:proofErr w:type="spellEnd"/>
      <w:r w:rsidRPr="00B2319E">
        <w:t xml:space="preserve"> PA, Haith AM (2018) Movement Repetition Facilitates Response Preparation. Cell Reports 24:801–808.</w:t>
      </w:r>
    </w:p>
    <w:p w14:paraId="55C8481D" w14:textId="77777777" w:rsidR="00B2319E" w:rsidRPr="00B2319E" w:rsidRDefault="00B2319E" w:rsidP="00B2319E">
      <w:pPr>
        <w:pStyle w:val="Bibliography"/>
      </w:pPr>
      <w:r w:rsidRPr="00B2319E">
        <w:t>Nichols TE, Holmes AP (2002) Nonparametric permutation tests for functional neuroimaging: A primer with examples. Hum Brain Mapp 15:1–25.</w:t>
      </w:r>
    </w:p>
    <w:p w14:paraId="7F835859" w14:textId="77777777" w:rsidR="00B2319E" w:rsidRPr="00B2319E" w:rsidRDefault="00B2319E" w:rsidP="00B2319E">
      <w:pPr>
        <w:pStyle w:val="Bibliography"/>
      </w:pPr>
      <w:proofErr w:type="spellStart"/>
      <w:r w:rsidRPr="00B2319E">
        <w:t>Orban</w:t>
      </w:r>
      <w:proofErr w:type="spellEnd"/>
      <w:r w:rsidRPr="00B2319E">
        <w:t xml:space="preserve"> de </w:t>
      </w:r>
      <w:proofErr w:type="spellStart"/>
      <w:r w:rsidRPr="00B2319E">
        <w:t>Xivry</w:t>
      </w:r>
      <w:proofErr w:type="spellEnd"/>
      <w:r w:rsidRPr="00B2319E">
        <w:t xml:space="preserve"> J-J, </w:t>
      </w:r>
      <w:proofErr w:type="spellStart"/>
      <w:r w:rsidRPr="00B2319E">
        <w:t>Criscimagna-Hemminger</w:t>
      </w:r>
      <w:proofErr w:type="spellEnd"/>
      <w:r w:rsidRPr="00B2319E">
        <w:t xml:space="preserve"> SE, </w:t>
      </w:r>
      <w:proofErr w:type="spellStart"/>
      <w:r w:rsidRPr="00B2319E">
        <w:t>Shadmehr</w:t>
      </w:r>
      <w:proofErr w:type="spellEnd"/>
      <w:r w:rsidRPr="00B2319E">
        <w:t xml:space="preserve"> R (2011) Contributions of the motor cortex to adaptive control of reaching depend on the perturbation schedule. </w:t>
      </w:r>
      <w:proofErr w:type="spellStart"/>
      <w:r w:rsidRPr="00B2319E">
        <w:t>Cereb</w:t>
      </w:r>
      <w:proofErr w:type="spellEnd"/>
      <w:r w:rsidRPr="00B2319E">
        <w:t xml:space="preserve"> Cortex 21:1475–1484.</w:t>
      </w:r>
    </w:p>
    <w:p w14:paraId="6CE14A09" w14:textId="77777777" w:rsidR="00B2319E" w:rsidRPr="00B2319E" w:rsidRDefault="00B2319E" w:rsidP="00B2319E">
      <w:pPr>
        <w:pStyle w:val="Bibliography"/>
      </w:pPr>
      <w:r w:rsidRPr="00B2319E">
        <w:t xml:space="preserve">Sánchez N, </w:t>
      </w:r>
      <w:proofErr w:type="spellStart"/>
      <w:r w:rsidRPr="00B2319E">
        <w:t>Simha</w:t>
      </w:r>
      <w:proofErr w:type="spellEnd"/>
      <w:r w:rsidRPr="00B2319E">
        <w:t xml:space="preserve"> SN, </w:t>
      </w:r>
      <w:proofErr w:type="spellStart"/>
      <w:r w:rsidRPr="00B2319E">
        <w:t>Donelan</w:t>
      </w:r>
      <w:proofErr w:type="spellEnd"/>
      <w:r w:rsidRPr="00B2319E">
        <w:t xml:space="preserve"> JM, Finley JM (2020) Using asymmetry to your advantage: learning to acquire and accept external assistance during prolonged split-belt walking (preprint). Neuroscience.</w:t>
      </w:r>
    </w:p>
    <w:p w14:paraId="19E23747" w14:textId="77777777" w:rsidR="00B2319E" w:rsidRPr="00B2319E" w:rsidRDefault="00B2319E" w:rsidP="00B2319E">
      <w:pPr>
        <w:pStyle w:val="Bibliography"/>
      </w:pPr>
      <w:r w:rsidRPr="00B2319E">
        <w:t>Schmidt RA, Lee TD (2005) Motor control and learning: A behavioral emphasis, 4th ed, Motor control and learning: A behavioral emphasis, 4th ed. Champaign, IL, US: Human Kinetics.</w:t>
      </w:r>
    </w:p>
    <w:p w14:paraId="166F69F3" w14:textId="77777777" w:rsidR="00B2319E" w:rsidRPr="00B2319E" w:rsidRDefault="00B2319E" w:rsidP="00B2319E">
      <w:pPr>
        <w:pStyle w:val="Bibliography"/>
      </w:pPr>
      <w:proofErr w:type="spellStart"/>
      <w:r w:rsidRPr="00B2319E">
        <w:t>Statton</w:t>
      </w:r>
      <w:proofErr w:type="spellEnd"/>
      <w:r w:rsidRPr="00B2319E">
        <w:t xml:space="preserve"> MA, Toliver A, Bastian AJ (2016) A dual-learning paradigm can simultaneously train multiple characteristics of walking. J </w:t>
      </w:r>
      <w:proofErr w:type="spellStart"/>
      <w:r w:rsidRPr="00B2319E">
        <w:t>Neurophysiol</w:t>
      </w:r>
      <w:proofErr w:type="spellEnd"/>
      <w:r w:rsidRPr="00B2319E">
        <w:t xml:space="preserve"> 115:2692–2700.</w:t>
      </w:r>
    </w:p>
    <w:p w14:paraId="4B4049DF" w14:textId="77777777" w:rsidR="00B2319E" w:rsidRPr="00B2319E" w:rsidRDefault="00B2319E" w:rsidP="00B2319E">
      <w:pPr>
        <w:pStyle w:val="Bibliography"/>
      </w:pPr>
      <w:proofErr w:type="spellStart"/>
      <w:r w:rsidRPr="00B2319E">
        <w:t>Verstynen</w:t>
      </w:r>
      <w:proofErr w:type="spellEnd"/>
      <w:r w:rsidRPr="00B2319E">
        <w:t xml:space="preserve"> T, </w:t>
      </w:r>
      <w:proofErr w:type="spellStart"/>
      <w:r w:rsidRPr="00B2319E">
        <w:t>Sabes</w:t>
      </w:r>
      <w:proofErr w:type="spellEnd"/>
      <w:r w:rsidRPr="00B2319E">
        <w:t xml:space="preserve"> PN (2011) How each movement changes the next: an experimental and theoretical study of fast adaptive priors in reaching. J </w:t>
      </w:r>
      <w:proofErr w:type="spellStart"/>
      <w:r w:rsidRPr="00B2319E">
        <w:t>Neurosci</w:t>
      </w:r>
      <w:proofErr w:type="spellEnd"/>
      <w:r w:rsidRPr="00B2319E">
        <w:t xml:space="preserve"> 31:10050–10059.</w:t>
      </w:r>
    </w:p>
    <w:p w14:paraId="7C5ECB7F" w14:textId="77777777" w:rsidR="00B2319E" w:rsidRPr="00B2319E" w:rsidRDefault="00B2319E" w:rsidP="00B2319E">
      <w:pPr>
        <w:pStyle w:val="Bibliography"/>
      </w:pPr>
      <w:r w:rsidRPr="00B2319E">
        <w:t xml:space="preserve">Wei K, </w:t>
      </w:r>
      <w:proofErr w:type="spellStart"/>
      <w:r w:rsidRPr="00B2319E">
        <w:t>Körding</w:t>
      </w:r>
      <w:proofErr w:type="spellEnd"/>
      <w:r w:rsidRPr="00B2319E">
        <w:t xml:space="preserve"> K (2009) Relevance of error: what drives motor adaptation? J </w:t>
      </w:r>
      <w:proofErr w:type="spellStart"/>
      <w:r w:rsidRPr="00B2319E">
        <w:t>Neurophysiol</w:t>
      </w:r>
      <w:proofErr w:type="spellEnd"/>
      <w:r w:rsidRPr="00B2319E">
        <w:t xml:space="preserve"> 101:655–664.</w:t>
      </w:r>
    </w:p>
    <w:p w14:paraId="5BB1BF05" w14:textId="77777777" w:rsidR="00B2319E" w:rsidRPr="00B2319E" w:rsidRDefault="00B2319E" w:rsidP="00B2319E">
      <w:pPr>
        <w:pStyle w:val="Bibliography"/>
      </w:pPr>
      <w:r w:rsidRPr="00B2319E">
        <w:t xml:space="preserve">Wilson RC, Collins AG (2019) Ten simple rules for the computational modeling of behavioral data. </w:t>
      </w:r>
      <w:proofErr w:type="spellStart"/>
      <w:r w:rsidRPr="00B2319E">
        <w:t>eLife</w:t>
      </w:r>
      <w:proofErr w:type="spellEnd"/>
      <w:r w:rsidRPr="00B2319E">
        <w:t xml:space="preserve"> </w:t>
      </w:r>
      <w:proofErr w:type="gramStart"/>
      <w:r w:rsidRPr="00B2319E">
        <w:t>8:e</w:t>
      </w:r>
      <w:proofErr w:type="gramEnd"/>
      <w:r w:rsidRPr="00B2319E">
        <w:t>49547.</w:t>
      </w:r>
    </w:p>
    <w:p w14:paraId="4CFA14A2" w14:textId="77777777" w:rsidR="00B2319E" w:rsidRPr="00B2319E" w:rsidRDefault="00B2319E" w:rsidP="00B2319E">
      <w:pPr>
        <w:pStyle w:val="Bibliography"/>
      </w:pPr>
      <w:r w:rsidRPr="00B2319E">
        <w:t xml:space="preserve">Wong AL, Goldsmith J, </w:t>
      </w:r>
      <w:proofErr w:type="spellStart"/>
      <w:r w:rsidRPr="00B2319E">
        <w:t>Forrence</w:t>
      </w:r>
      <w:proofErr w:type="spellEnd"/>
      <w:r w:rsidRPr="00B2319E">
        <w:t xml:space="preserve"> AD, Haith AM, Krakauer JW (2017) Reaction times can reflect habits rather than computations. </w:t>
      </w:r>
      <w:proofErr w:type="spellStart"/>
      <w:r w:rsidRPr="00B2319E">
        <w:t>Elife</w:t>
      </w:r>
      <w:proofErr w:type="spellEnd"/>
      <w:r w:rsidRPr="00B2319E">
        <w:t xml:space="preserve"> 6.</w:t>
      </w:r>
    </w:p>
    <w:p w14:paraId="30F66152" w14:textId="77777777" w:rsidR="00B2319E" w:rsidRPr="00B2319E" w:rsidRDefault="00B2319E" w:rsidP="00B2319E">
      <w:pPr>
        <w:pStyle w:val="Bibliography"/>
      </w:pPr>
      <w:r w:rsidRPr="00B2319E">
        <w:t>Wood J, Kim H, French MA, Reisman DS, Morton SM (2020) Use-Dependent Plasticity Explains Aftereffects in Visually Guided Locomotor Learning of a Novel Step Length Asymmetry. Journal of Neurophysiology.</w:t>
      </w:r>
    </w:p>
    <w:p w14:paraId="770051CA" w14:textId="77777777" w:rsidR="00B2319E" w:rsidRPr="00B2319E" w:rsidRDefault="00B2319E" w:rsidP="00B2319E">
      <w:pPr>
        <w:pStyle w:val="Bibliography"/>
      </w:pPr>
      <w:proofErr w:type="spellStart"/>
      <w:r w:rsidRPr="00B2319E">
        <w:t>Zeni</w:t>
      </w:r>
      <w:proofErr w:type="spellEnd"/>
      <w:r w:rsidRPr="00B2319E">
        <w:t xml:space="preserve"> JA, Richards JG, Higginson JS (2008) Two simple methods for determining gait events during treadmill and </w:t>
      </w:r>
      <w:proofErr w:type="spellStart"/>
      <w:r w:rsidRPr="00B2319E">
        <w:t>overground</w:t>
      </w:r>
      <w:proofErr w:type="spellEnd"/>
      <w:r w:rsidRPr="00B2319E">
        <w:t xml:space="preserve"> walking using kinematic data. Gait &amp; Posture 27:710–714.</w:t>
      </w:r>
    </w:p>
    <w:p w14:paraId="7D4BCE92" w14:textId="7F2061EE"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w:t>
      </w:r>
      <w:proofErr w:type="gramStart"/>
      <w:r w:rsidR="001E4289">
        <w:t>at the moment</w:t>
      </w:r>
      <w:proofErr w:type="gramEnd"/>
      <w:r w:rsidR="001E4289">
        <w:t xml:space="preserve">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77EC6905"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w:t>
      </w:r>
      <w:ins w:id="420" w:author="Jonathan Wood" w:date="2020-08-26T09:35:00Z">
        <w:r w:rsidR="003600BA">
          <w:t xml:space="preserve">10 strides of the Learning phase and the first </w:t>
        </w:r>
      </w:ins>
      <w:r>
        <w:t xml:space="preserve">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2DD1F6B5" w:rsidR="00F66EA9" w:rsidRDefault="00F66EA9" w:rsidP="00407563">
      <w:pPr>
        <w:spacing w:line="480" w:lineRule="auto"/>
      </w:pPr>
      <w:r>
        <w:rPr>
          <w:b/>
          <w:bCs/>
        </w:rPr>
        <w:t>Figure 4:</w:t>
      </w:r>
      <w:r>
        <w:t xml:space="preserve"> </w:t>
      </w:r>
      <w:r w:rsidRPr="00762ECE">
        <w:rPr>
          <w:b/>
          <w:bCs/>
        </w:rPr>
        <w:t>Pilot data.</w:t>
      </w:r>
      <w:r>
        <w:t xml:space="preserve"> </w:t>
      </w:r>
      <w:ins w:id="421" w:author="Jonathan Wood" w:date="2020-08-26T08:17:00Z">
        <w:r w:rsidR="00AB462B">
          <w:rPr>
            <w:b/>
            <w:bCs/>
          </w:rPr>
          <w:t>(A)</w:t>
        </w:r>
        <w:r w:rsidR="00AB462B">
          <w:t xml:space="preserve"> Stride by stride data for </w:t>
        </w:r>
      </w:ins>
      <w:ins w:id="422" w:author="Jonathan Wood" w:date="2020-08-26T08:18:00Z">
        <w:r w:rsidR="00AB462B">
          <w:t xml:space="preserve">individual participants and the mean for the Constant condition (top) and the High Variability condition (bottom). </w:t>
        </w:r>
      </w:ins>
      <w:ins w:id="423" w:author="Jonathan Wood" w:date="2020-08-26T08:20:00Z">
        <w:r w:rsidR="00AB462B">
          <w:t xml:space="preserve">Two participants completed both conditions, one participant completed the High Variability condition only but a technical bug in the </w:t>
        </w:r>
        <w:proofErr w:type="gramStart"/>
        <w:r w:rsidR="00AB462B">
          <w:t>code</w:t>
        </w:r>
      </w:ins>
      <w:ins w:id="424" w:author="Jonathan Wood" w:date="2020-08-26T08:21:00Z">
        <w:r w:rsidR="00AB462B">
          <w:t xml:space="preserve"> </w:t>
        </w:r>
      </w:ins>
      <w:ins w:id="425" w:author="Jonathan Wood" w:date="2020-08-26T15:14:00Z">
        <w:r w:rsidR="0064063E">
          <w:t>switched</w:t>
        </w:r>
        <w:proofErr w:type="gramEnd"/>
        <w:r w:rsidR="0064063E">
          <w:t xml:space="preserve"> conditions to Consistent so we do not show the rest of the data for this person</w:t>
        </w:r>
      </w:ins>
      <w:ins w:id="426" w:author="Jonathan Wood" w:date="2020-08-26T08:21:00Z">
        <w:r w:rsidR="00AB462B">
          <w:t xml:space="preserve">. </w:t>
        </w:r>
      </w:ins>
      <w:ins w:id="427" w:author="Jonathan Wood" w:date="2020-08-26T08:19:00Z">
        <w:r w:rsidR="00AB462B">
          <w:t xml:space="preserve">Each phase (Baseline, Learning, Washout) was truncated to the length of the shortest phase and strides were averaged in bins of 3. </w:t>
        </w:r>
      </w:ins>
      <w:ins w:id="428" w:author="Jonathan Wood" w:date="2020-08-26T08:22:00Z">
        <w:r w:rsidR="00AB462B">
          <w:rPr>
            <w:b/>
            <w:bCs/>
          </w:rPr>
          <w:t xml:space="preserve">(B) </w:t>
        </w:r>
        <w:r w:rsidR="00AB462B">
          <w:t xml:space="preserve">and </w:t>
        </w:r>
        <w:r w:rsidR="00AB462B">
          <w:rPr>
            <w:b/>
            <w:bCs/>
          </w:rPr>
          <w:t>(C)</w:t>
        </w:r>
      </w:ins>
      <w:ins w:id="429" w:author="Jonathan Wood" w:date="2020-08-26T08:23:00Z">
        <w:r w:rsidR="00AB462B">
          <w:t xml:space="preserve"> </w:t>
        </w:r>
      </w:ins>
      <w:ins w:id="430" w:author="Jonathan Wood" w:date="2020-08-26T08:25:00Z">
        <w:r w:rsidR="00AB462B">
          <w:t>A</w:t>
        </w:r>
      </w:ins>
      <w:ins w:id="431" w:author="Jonathan Wood" w:date="2020-08-26T08:23:00Z">
        <w:r w:rsidR="00AB462B">
          <w:t>ftereffects for the two participants who completed both conditions.</w:t>
        </w:r>
      </w:ins>
      <w:ins w:id="432" w:author="Jonathan Wood" w:date="2020-08-26T08:25:00Z">
        <w:r w:rsidR="00AB462B">
          <w:t xml:space="preserve">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w:t>
        </w:r>
      </w:ins>
      <w:ins w:id="433" w:author="Jonathan Wood" w:date="2020-08-26T08:26:00Z">
        <w:r w:rsidR="00AB462B">
          <w:t>– 30 for the Washout phase.</w:t>
        </w:r>
      </w:ins>
      <w:ins w:id="434" w:author="Jonathan Wood" w:date="2020-08-26T08:23:00Z">
        <w:r w:rsidR="00AB462B">
          <w:t xml:space="preserve"> </w:t>
        </w:r>
      </w:ins>
      <w:del w:id="435" w:author="Jonathan Wood" w:date="2020-08-26T08:24:00Z">
        <w:r w:rsidR="005C22A4" w:rsidDel="00AB462B">
          <w:delText xml:space="preserve">Mean values are represented as </w:delText>
        </w:r>
        <w:r w:rsidR="00973512" w:rsidDel="00AB462B">
          <w:delText xml:space="preserve">horizontal </w:delText>
        </w:r>
        <w:r w:rsidR="005C22A4" w:rsidDel="00AB462B">
          <w:delText xml:space="preserve">bars </w:delText>
        </w:r>
        <w:r w:rsidR="00973512" w:rsidDel="00AB462B">
          <w:delText>and</w:delText>
        </w:r>
        <w:r w:rsidR="005C22A4" w:rsidDel="00AB462B">
          <w:delText xml:space="preserve"> individual participants as dots. </w:delText>
        </w:r>
      </w:del>
      <w:ins w:id="436" w:author="Jonathan Wood" w:date="2020-08-26T08:24:00Z">
        <w:r w:rsidR="00AB462B">
          <w:rPr>
            <w:b/>
            <w:bCs/>
          </w:rPr>
          <w:t xml:space="preserve">(D) </w:t>
        </w:r>
      </w:ins>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p>
    <w:p w14:paraId="7B890A02" w14:textId="77777777" w:rsidR="00F66EA9" w:rsidRPr="00A156A8" w:rsidRDefault="00F66EA9" w:rsidP="0051592C"/>
    <w:sectPr w:rsidR="00F66EA9" w:rsidRPr="00A156A8" w:rsidSect="00D539FB">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Wood" w:date="2020-08-26T11:36:00Z" w:initials="JW">
    <w:p w14:paraId="0AD7161B" w14:textId="42BB8887" w:rsidR="00A20B70" w:rsidRDefault="00A20B70">
      <w:pPr>
        <w:pStyle w:val="CommentText"/>
      </w:pPr>
      <w:r>
        <w:rPr>
          <w:rStyle w:val="CommentReference"/>
        </w:rPr>
        <w:annotationRef/>
      </w:r>
      <w:r>
        <w:t>Can I remove stuff unrelated to comments? This is redundant with the first part of the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D716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0C7CC" w16cex:dateUtc="2020-08-26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D7161B" w16cid:durableId="22F0C7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34706" w14:textId="77777777" w:rsidR="003A662D" w:rsidRDefault="003A662D" w:rsidP="00930253">
      <w:r>
        <w:separator/>
      </w:r>
    </w:p>
  </w:endnote>
  <w:endnote w:type="continuationSeparator" w:id="0">
    <w:p w14:paraId="0BDAD356" w14:textId="77777777" w:rsidR="003A662D" w:rsidRDefault="003A662D"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A20B70" w:rsidRDefault="00A20B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A20B70" w:rsidRDefault="00A20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43E50" w14:textId="77777777" w:rsidR="003A662D" w:rsidRDefault="003A662D" w:rsidP="00930253">
      <w:r>
        <w:separator/>
      </w:r>
    </w:p>
  </w:footnote>
  <w:footnote w:type="continuationSeparator" w:id="0">
    <w:p w14:paraId="07D58264" w14:textId="77777777" w:rsidR="003A662D" w:rsidRDefault="003A662D"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6041"/>
    <w:rsid w:val="00040512"/>
    <w:rsid w:val="000425AC"/>
    <w:rsid w:val="000434DC"/>
    <w:rsid w:val="00043A1A"/>
    <w:rsid w:val="0004441C"/>
    <w:rsid w:val="00044A7B"/>
    <w:rsid w:val="00044CCE"/>
    <w:rsid w:val="00046641"/>
    <w:rsid w:val="00047828"/>
    <w:rsid w:val="00052DDC"/>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07F56"/>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4E2C"/>
    <w:rsid w:val="00145031"/>
    <w:rsid w:val="00146199"/>
    <w:rsid w:val="00147107"/>
    <w:rsid w:val="00153D6E"/>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81"/>
    <w:rsid w:val="001916D8"/>
    <w:rsid w:val="001A5E58"/>
    <w:rsid w:val="001B5FD4"/>
    <w:rsid w:val="001C1DFC"/>
    <w:rsid w:val="001C484F"/>
    <w:rsid w:val="001C7AA5"/>
    <w:rsid w:val="001D563C"/>
    <w:rsid w:val="001D7E75"/>
    <w:rsid w:val="001E4289"/>
    <w:rsid w:val="001E5F6E"/>
    <w:rsid w:val="001E6C9B"/>
    <w:rsid w:val="001F4926"/>
    <w:rsid w:val="001F4AA6"/>
    <w:rsid w:val="001F5158"/>
    <w:rsid w:val="001F7857"/>
    <w:rsid w:val="002039BA"/>
    <w:rsid w:val="002040CC"/>
    <w:rsid w:val="002042D8"/>
    <w:rsid w:val="00210EAD"/>
    <w:rsid w:val="0021405A"/>
    <w:rsid w:val="00217631"/>
    <w:rsid w:val="002207EF"/>
    <w:rsid w:val="00220B35"/>
    <w:rsid w:val="00222CF8"/>
    <w:rsid w:val="002236FB"/>
    <w:rsid w:val="0022409E"/>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87E5A"/>
    <w:rsid w:val="00291398"/>
    <w:rsid w:val="00297946"/>
    <w:rsid w:val="002A1729"/>
    <w:rsid w:val="002A1C0E"/>
    <w:rsid w:val="002A2521"/>
    <w:rsid w:val="002A4793"/>
    <w:rsid w:val="002A4F33"/>
    <w:rsid w:val="002B3507"/>
    <w:rsid w:val="002B4E33"/>
    <w:rsid w:val="002B60A5"/>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F335D"/>
    <w:rsid w:val="002F35F8"/>
    <w:rsid w:val="002F602E"/>
    <w:rsid w:val="002F761F"/>
    <w:rsid w:val="003012AC"/>
    <w:rsid w:val="00301565"/>
    <w:rsid w:val="003017B8"/>
    <w:rsid w:val="00305607"/>
    <w:rsid w:val="00306627"/>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2381"/>
    <w:rsid w:val="00363628"/>
    <w:rsid w:val="0036544F"/>
    <w:rsid w:val="003665D7"/>
    <w:rsid w:val="00367D15"/>
    <w:rsid w:val="00372996"/>
    <w:rsid w:val="00374215"/>
    <w:rsid w:val="00381226"/>
    <w:rsid w:val="003868B7"/>
    <w:rsid w:val="00386BCE"/>
    <w:rsid w:val="00390B43"/>
    <w:rsid w:val="00392610"/>
    <w:rsid w:val="003946CD"/>
    <w:rsid w:val="00396E85"/>
    <w:rsid w:val="003A25F9"/>
    <w:rsid w:val="003A4641"/>
    <w:rsid w:val="003A5475"/>
    <w:rsid w:val="003A662D"/>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69D9"/>
    <w:rsid w:val="004800D1"/>
    <w:rsid w:val="00481D8C"/>
    <w:rsid w:val="00485262"/>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4A2"/>
    <w:rsid w:val="004C68CF"/>
    <w:rsid w:val="004C78C5"/>
    <w:rsid w:val="004D64EF"/>
    <w:rsid w:val="004D6E15"/>
    <w:rsid w:val="004D719A"/>
    <w:rsid w:val="004E72D2"/>
    <w:rsid w:val="00507F44"/>
    <w:rsid w:val="00510D5B"/>
    <w:rsid w:val="00511C1D"/>
    <w:rsid w:val="0051592C"/>
    <w:rsid w:val="00516EAA"/>
    <w:rsid w:val="0052129A"/>
    <w:rsid w:val="0052131D"/>
    <w:rsid w:val="005258B5"/>
    <w:rsid w:val="00526793"/>
    <w:rsid w:val="00536EB2"/>
    <w:rsid w:val="0053792A"/>
    <w:rsid w:val="00540243"/>
    <w:rsid w:val="00542AE9"/>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6DF0"/>
    <w:rsid w:val="0059003C"/>
    <w:rsid w:val="00590D39"/>
    <w:rsid w:val="00591DC0"/>
    <w:rsid w:val="00591F30"/>
    <w:rsid w:val="00593788"/>
    <w:rsid w:val="00595508"/>
    <w:rsid w:val="005A0AC7"/>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7E0E"/>
    <w:rsid w:val="005D6D5A"/>
    <w:rsid w:val="005D7B1F"/>
    <w:rsid w:val="005E012E"/>
    <w:rsid w:val="005E1D22"/>
    <w:rsid w:val="005E5895"/>
    <w:rsid w:val="005E73A3"/>
    <w:rsid w:val="005E7DA2"/>
    <w:rsid w:val="005E7F90"/>
    <w:rsid w:val="005F0D9C"/>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63E"/>
    <w:rsid w:val="00640F27"/>
    <w:rsid w:val="006423C7"/>
    <w:rsid w:val="00643875"/>
    <w:rsid w:val="00647E38"/>
    <w:rsid w:val="006522EE"/>
    <w:rsid w:val="00652C22"/>
    <w:rsid w:val="00653ED2"/>
    <w:rsid w:val="00657265"/>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7692"/>
    <w:rsid w:val="0072071D"/>
    <w:rsid w:val="00722DC7"/>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2655"/>
    <w:rsid w:val="007E2E69"/>
    <w:rsid w:val="007E41FE"/>
    <w:rsid w:val="007E505C"/>
    <w:rsid w:val="007F0703"/>
    <w:rsid w:val="007F1BE9"/>
    <w:rsid w:val="007F3390"/>
    <w:rsid w:val="007F476B"/>
    <w:rsid w:val="007F59E5"/>
    <w:rsid w:val="00800585"/>
    <w:rsid w:val="0080062B"/>
    <w:rsid w:val="008046D6"/>
    <w:rsid w:val="00812DE8"/>
    <w:rsid w:val="008147A1"/>
    <w:rsid w:val="00820F8C"/>
    <w:rsid w:val="00821264"/>
    <w:rsid w:val="00830033"/>
    <w:rsid w:val="00833FB3"/>
    <w:rsid w:val="00840153"/>
    <w:rsid w:val="0084357F"/>
    <w:rsid w:val="00845358"/>
    <w:rsid w:val="008478F8"/>
    <w:rsid w:val="0085029E"/>
    <w:rsid w:val="00853000"/>
    <w:rsid w:val="00860256"/>
    <w:rsid w:val="0086160D"/>
    <w:rsid w:val="008626E9"/>
    <w:rsid w:val="008677E3"/>
    <w:rsid w:val="00873381"/>
    <w:rsid w:val="00874CE6"/>
    <w:rsid w:val="00874F3B"/>
    <w:rsid w:val="00875AC0"/>
    <w:rsid w:val="00880873"/>
    <w:rsid w:val="00881312"/>
    <w:rsid w:val="008818ED"/>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B7413"/>
    <w:rsid w:val="008C10C2"/>
    <w:rsid w:val="008C2A4E"/>
    <w:rsid w:val="008C2EFF"/>
    <w:rsid w:val="008C3460"/>
    <w:rsid w:val="008D097F"/>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57134"/>
    <w:rsid w:val="009605C4"/>
    <w:rsid w:val="00963314"/>
    <w:rsid w:val="009636FA"/>
    <w:rsid w:val="00964B11"/>
    <w:rsid w:val="0096514B"/>
    <w:rsid w:val="0096539F"/>
    <w:rsid w:val="009666B1"/>
    <w:rsid w:val="00966CFC"/>
    <w:rsid w:val="00970A98"/>
    <w:rsid w:val="00971F0B"/>
    <w:rsid w:val="009732F1"/>
    <w:rsid w:val="00973512"/>
    <w:rsid w:val="009776DA"/>
    <w:rsid w:val="00980663"/>
    <w:rsid w:val="009815E5"/>
    <w:rsid w:val="00982B43"/>
    <w:rsid w:val="0098525F"/>
    <w:rsid w:val="009918D7"/>
    <w:rsid w:val="009931DC"/>
    <w:rsid w:val="0099386A"/>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0B70"/>
    <w:rsid w:val="00A24826"/>
    <w:rsid w:val="00A255BD"/>
    <w:rsid w:val="00A27683"/>
    <w:rsid w:val="00A27A16"/>
    <w:rsid w:val="00A30D40"/>
    <w:rsid w:val="00A31B5E"/>
    <w:rsid w:val="00A32B39"/>
    <w:rsid w:val="00A32D90"/>
    <w:rsid w:val="00A37868"/>
    <w:rsid w:val="00A37E3C"/>
    <w:rsid w:val="00A4267E"/>
    <w:rsid w:val="00A43324"/>
    <w:rsid w:val="00A44BF7"/>
    <w:rsid w:val="00A451A6"/>
    <w:rsid w:val="00A45BD4"/>
    <w:rsid w:val="00A46DC1"/>
    <w:rsid w:val="00A5066D"/>
    <w:rsid w:val="00A51265"/>
    <w:rsid w:val="00A51A00"/>
    <w:rsid w:val="00A54C54"/>
    <w:rsid w:val="00A60872"/>
    <w:rsid w:val="00A647D2"/>
    <w:rsid w:val="00A67E42"/>
    <w:rsid w:val="00A7044C"/>
    <w:rsid w:val="00A720F4"/>
    <w:rsid w:val="00A73CED"/>
    <w:rsid w:val="00A80A41"/>
    <w:rsid w:val="00A82522"/>
    <w:rsid w:val="00A84958"/>
    <w:rsid w:val="00A85F44"/>
    <w:rsid w:val="00A872FF"/>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C5A72"/>
    <w:rsid w:val="00BD2C1F"/>
    <w:rsid w:val="00BD4609"/>
    <w:rsid w:val="00BE2FCB"/>
    <w:rsid w:val="00BE31AC"/>
    <w:rsid w:val="00BE61DD"/>
    <w:rsid w:val="00BF317F"/>
    <w:rsid w:val="00BF52F6"/>
    <w:rsid w:val="00BF61D7"/>
    <w:rsid w:val="00BF7145"/>
    <w:rsid w:val="00C01B6E"/>
    <w:rsid w:val="00C02A21"/>
    <w:rsid w:val="00C04364"/>
    <w:rsid w:val="00C102DC"/>
    <w:rsid w:val="00C125D4"/>
    <w:rsid w:val="00C1342F"/>
    <w:rsid w:val="00C143A7"/>
    <w:rsid w:val="00C15142"/>
    <w:rsid w:val="00C15A28"/>
    <w:rsid w:val="00C274B7"/>
    <w:rsid w:val="00C30FB9"/>
    <w:rsid w:val="00C31232"/>
    <w:rsid w:val="00C317B4"/>
    <w:rsid w:val="00C3241E"/>
    <w:rsid w:val="00C443B2"/>
    <w:rsid w:val="00C50295"/>
    <w:rsid w:val="00C506EF"/>
    <w:rsid w:val="00C52039"/>
    <w:rsid w:val="00C56791"/>
    <w:rsid w:val="00C6328C"/>
    <w:rsid w:val="00C63C4F"/>
    <w:rsid w:val="00C64912"/>
    <w:rsid w:val="00C66CEF"/>
    <w:rsid w:val="00C66E3D"/>
    <w:rsid w:val="00C723C8"/>
    <w:rsid w:val="00C74495"/>
    <w:rsid w:val="00C7571B"/>
    <w:rsid w:val="00C8433D"/>
    <w:rsid w:val="00C865B0"/>
    <w:rsid w:val="00C86629"/>
    <w:rsid w:val="00C8758E"/>
    <w:rsid w:val="00C901A9"/>
    <w:rsid w:val="00C90D86"/>
    <w:rsid w:val="00C941D4"/>
    <w:rsid w:val="00C948D9"/>
    <w:rsid w:val="00C95492"/>
    <w:rsid w:val="00CA15B0"/>
    <w:rsid w:val="00CA4A83"/>
    <w:rsid w:val="00CC31DB"/>
    <w:rsid w:val="00CC7B76"/>
    <w:rsid w:val="00CD354D"/>
    <w:rsid w:val="00CD3AC6"/>
    <w:rsid w:val="00CD3C54"/>
    <w:rsid w:val="00CD59A7"/>
    <w:rsid w:val="00CD59CE"/>
    <w:rsid w:val="00CE085A"/>
    <w:rsid w:val="00CE2AE1"/>
    <w:rsid w:val="00CE2F32"/>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5B84"/>
    <w:rsid w:val="00D17642"/>
    <w:rsid w:val="00D1798D"/>
    <w:rsid w:val="00D17F24"/>
    <w:rsid w:val="00D21E56"/>
    <w:rsid w:val="00D24F3C"/>
    <w:rsid w:val="00D31F5D"/>
    <w:rsid w:val="00D369DD"/>
    <w:rsid w:val="00D37063"/>
    <w:rsid w:val="00D4325C"/>
    <w:rsid w:val="00D43295"/>
    <w:rsid w:val="00D518D1"/>
    <w:rsid w:val="00D539FB"/>
    <w:rsid w:val="00D54974"/>
    <w:rsid w:val="00D572C9"/>
    <w:rsid w:val="00D611DC"/>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B1855"/>
    <w:rsid w:val="00EB2C7A"/>
    <w:rsid w:val="00EB2F58"/>
    <w:rsid w:val="00EC0150"/>
    <w:rsid w:val="00EC01CF"/>
    <w:rsid w:val="00EC0631"/>
    <w:rsid w:val="00EC1DC4"/>
    <w:rsid w:val="00EC5388"/>
    <w:rsid w:val="00EC7030"/>
    <w:rsid w:val="00ED0DD8"/>
    <w:rsid w:val="00ED20F0"/>
    <w:rsid w:val="00ED360E"/>
    <w:rsid w:val="00ED3754"/>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A8B"/>
    <w:rsid w:val="00F865E8"/>
    <w:rsid w:val="00F86B7B"/>
    <w:rsid w:val="00F90CBF"/>
    <w:rsid w:val="00F914B3"/>
    <w:rsid w:val="00F91B50"/>
    <w:rsid w:val="00F92C4D"/>
    <w:rsid w:val="00F9403F"/>
    <w:rsid w:val="00F94D23"/>
    <w:rsid w:val="00F970EC"/>
    <w:rsid w:val="00FA0CD2"/>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3C169-C722-574A-9318-5ED49840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5564</TotalTime>
  <Pages>24</Pages>
  <Words>21041</Words>
  <Characters>119940</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83</cp:revision>
  <dcterms:created xsi:type="dcterms:W3CDTF">2020-06-09T18:49:00Z</dcterms:created>
  <dcterms:modified xsi:type="dcterms:W3CDTF">2020-08-27T15:04:00Z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id="KwVdL5Wo"/&gt;&lt;style id="http://www.zotero.org/styles/eneuro" hasBibliography="1" bibliographyStyleHasBeenSet="1"/&gt;&lt;prefs&gt;&lt;pref name="fieldType" value="Field"/&gt;&lt;/prefs&gt;&lt;/data&gt;</vt:lpwstr>
  </property>
</Properties>
</file>