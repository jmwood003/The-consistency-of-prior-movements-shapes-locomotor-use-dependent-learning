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7A5FC0FC" w:rsidR="00B26071" w:rsidRPr="00804F31" w:rsidRDefault="00B26071" w:rsidP="00B26071">
      <w:pPr>
        <w:rPr>
          <w:b/>
          <w:iCs/>
        </w:rPr>
      </w:pPr>
      <w:r w:rsidRPr="00804F31">
        <w:rPr>
          <w:b/>
          <w:iCs/>
        </w:rPr>
        <w:t>We thank both reviewers for their helpful comments. We have edited the manuscript accordingly. Below, please find our point-by-point responses to all the comments</w:t>
      </w:r>
      <w:r w:rsidR="00880452" w:rsidRPr="00804F31">
        <w:rPr>
          <w:b/>
          <w:iCs/>
        </w:rPr>
        <w:t xml:space="preserve"> in </w:t>
      </w:r>
      <w:r w:rsidR="00804F31">
        <w:rPr>
          <w:b/>
          <w:iCs/>
        </w:rPr>
        <w:t>bold</w:t>
      </w:r>
      <w:r w:rsidRPr="00804F31">
        <w:rPr>
          <w:b/>
          <w:iCs/>
        </w:rPr>
        <w:t>. We also identif</w:t>
      </w:r>
      <w:r w:rsidR="00A5757F" w:rsidRPr="00804F31">
        <w:rPr>
          <w:b/>
          <w:iCs/>
        </w:rPr>
        <w:t>y the location</w:t>
      </w:r>
      <w:r w:rsidR="000C397C" w:rsidRPr="00804F31">
        <w:rPr>
          <w:b/>
          <w:iCs/>
        </w:rPr>
        <w:t xml:space="preserve"> (lines)</w:t>
      </w:r>
      <w:r w:rsidR="00A5757F" w:rsidRPr="00804F31">
        <w:rPr>
          <w:b/>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It would be helpful to see the learning and washout time series for the 2 subjects that they tested in the constant condition and the 3 in the high variability condition. The preliminary data that are shown only give the mean and std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78A226E4"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respect to the necessity of the stride by 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 by 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We have truncated the data so that each phase </w:t>
      </w:r>
      <w:r w:rsidRPr="00804F31">
        <w:rPr>
          <w:rFonts w:eastAsia="Times New Roman"/>
          <w:b/>
          <w:iCs/>
          <w:color w:val="000000"/>
        </w:rPr>
        <w:t xml:space="preserve">(Baseline, Learning and Washout) </w:t>
      </w:r>
      <w:r w:rsidR="000C397C" w:rsidRPr="00804F31">
        <w:rPr>
          <w:rFonts w:eastAsia="Times New Roman"/>
          <w:b/>
          <w:iCs/>
          <w:color w:val="000000"/>
        </w:rPr>
        <w:t>is of equal length. 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r w:rsidR="00CC5BDC" w:rsidRPr="00804F31">
        <w:rPr>
          <w:rFonts w:eastAsia="Times New Roman"/>
          <w:b/>
          <w:iCs/>
          <w:color w:val="000000"/>
        </w:rPr>
        <w:t>bug in our code</w:t>
      </w:r>
      <w:r w:rsidR="00941D3E" w:rsidRPr="00804F31">
        <w:rPr>
          <w:rFonts w:eastAsia="Times New Roman"/>
          <w:b/>
          <w:iCs/>
          <w:color w:val="000000"/>
        </w:rPr>
        <w:t xml:space="preserve"> </w:t>
      </w:r>
      <w:r w:rsidR="00F140B1" w:rsidRPr="00804F31">
        <w:rPr>
          <w:rFonts w:eastAsia="Times New Roman"/>
          <w:b/>
          <w:iCs/>
          <w:color w:val="000000"/>
        </w:rPr>
        <w:t>(the condition changed from Highly Variability to Consistent</w:t>
      </w:r>
      <w:r w:rsidRPr="00804F31">
        <w:rPr>
          <w:rFonts w:eastAsia="Times New Roman"/>
          <w:b/>
          <w:iCs/>
          <w:color w:val="000000"/>
        </w:rPr>
        <w:t xml:space="preserve"> </w:t>
      </w:r>
      <w:r w:rsidR="00CC5BDC" w:rsidRPr="00804F31">
        <w:rPr>
          <w:rFonts w:eastAsia="Times New Roman"/>
          <w:b/>
          <w:iCs/>
          <w:color w:val="000000"/>
        </w:rPr>
        <w:t>towards the end</w:t>
      </w:r>
      <w:r w:rsidRPr="00804F31">
        <w:rPr>
          <w:rFonts w:eastAsia="Times New Roman"/>
          <w:b/>
          <w:iCs/>
          <w:color w:val="000000"/>
        </w:rPr>
        <w:t xml:space="preserve"> of the Learning phase</w:t>
      </w:r>
      <w:r w:rsidR="00F140B1" w:rsidRPr="00804F31">
        <w:rPr>
          <w:rFonts w:eastAsia="Times New Roman"/>
          <w:b/>
          <w:iCs/>
          <w:color w:val="000000"/>
        </w:rPr>
        <w:t>)</w:t>
      </w:r>
      <w:r w:rsidR="00CC5BDC" w:rsidRPr="00804F31">
        <w:rPr>
          <w:rFonts w:eastAsia="Times New Roman"/>
          <w:b/>
          <w:iCs/>
          <w:color w:val="000000"/>
        </w:rPr>
        <w:t>, which has since been fixed,</w:t>
      </w:r>
      <w:r w:rsidR="00F140B1" w:rsidRPr="00804F31">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We also include</w:t>
      </w:r>
      <w:r w:rsidR="00974696" w:rsidRPr="00804F31">
        <w:rPr>
          <w:rFonts w:eastAsia="Times New Roman"/>
          <w:b/>
          <w:iCs/>
          <w:color w:val="000000"/>
        </w:rPr>
        <w:t xml:space="preserve"> separate plots of</w:t>
      </w:r>
      <w:r w:rsidR="00F140B1" w:rsidRPr="00804F31">
        <w:rPr>
          <w:rFonts w:eastAsia="Times New Roman"/>
          <w:b/>
          <w:iCs/>
          <w:color w:val="000000"/>
        </w:rPr>
        <w:t xml:space="preserve"> the aftereffects for these individuals</w:t>
      </w:r>
      <w:r w:rsidR="00974696" w:rsidRPr="00804F31">
        <w:rPr>
          <w:rFonts w:eastAsia="Times New Roman"/>
          <w:b/>
          <w:iCs/>
          <w:color w:val="000000"/>
        </w:rPr>
        <w:t xml:space="preserve">. </w:t>
      </w:r>
      <w:commentRangeStart w:id="0"/>
      <w:del w:id="1" w:author="Jonathan Wood" w:date="2020-08-26T09:28:00Z">
        <w:r w:rsidR="00974696" w:rsidRPr="00804F31" w:rsidDel="001C2DDD">
          <w:rPr>
            <w:rFonts w:eastAsia="Times New Roman"/>
            <w:b/>
            <w:iCs/>
            <w:color w:val="000000"/>
          </w:rPr>
          <w:delText>T</w:delText>
        </w:r>
        <w:r w:rsidR="00F140B1" w:rsidRPr="00804F31" w:rsidDel="001C2DDD">
          <w:rPr>
            <w:rFonts w:eastAsia="Times New Roman"/>
            <w:b/>
            <w:iCs/>
            <w:color w:val="000000"/>
          </w:rPr>
          <w:delText>he</w:delText>
        </w:r>
      </w:del>
      <w:commentRangeEnd w:id="0"/>
      <w:r w:rsidR="001C2DDD">
        <w:rPr>
          <w:rStyle w:val="CommentReference"/>
        </w:rPr>
        <w:commentReference w:id="0"/>
      </w:r>
      <w:del w:id="2" w:author="Jonathan Wood" w:date="2020-08-26T09:28:00Z">
        <w:r w:rsidR="00F140B1" w:rsidRPr="00804F31" w:rsidDel="001C2DDD">
          <w:rPr>
            <w:rFonts w:eastAsia="Times New Roman"/>
            <w:b/>
            <w:iCs/>
            <w:color w:val="000000"/>
          </w:rPr>
          <w:delText xml:space="preserve"> </w:delText>
        </w:r>
        <w:commentRangeStart w:id="3"/>
        <w:r w:rsidR="00F140B1" w:rsidRPr="00804F31" w:rsidDel="001C2DDD">
          <w:rPr>
            <w:rFonts w:eastAsia="Times New Roman"/>
            <w:b/>
            <w:iCs/>
            <w:color w:val="000000"/>
          </w:rPr>
          <w:delText>Initial Bias (first 5 strides of washout</w:delText>
        </w:r>
        <w:commentRangeEnd w:id="3"/>
        <w:r w:rsidR="00CC5BDC" w:rsidRPr="00804F31" w:rsidDel="001C2DDD">
          <w:rPr>
            <w:rStyle w:val="CommentReference"/>
            <w:b/>
          </w:rPr>
          <w:commentReference w:id="3"/>
        </w:r>
        <w:r w:rsidR="00F140B1" w:rsidRPr="00804F31" w:rsidDel="001C2DDD">
          <w:rPr>
            <w:rFonts w:eastAsia="Times New Roman"/>
            <w:b/>
            <w:iCs/>
            <w:color w:val="000000"/>
          </w:rPr>
          <w:delText>) and the Early Washout (strides 6 to 30) are visualized here</w:delText>
        </w:r>
        <w:r w:rsidR="00974696" w:rsidRPr="00804F31" w:rsidDel="001C2DDD">
          <w:rPr>
            <w:rFonts w:eastAsia="Times New Roman"/>
            <w:b/>
            <w:iCs/>
            <w:color w:val="000000"/>
          </w:rPr>
          <w:delText xml:space="preserve"> for the Consistent and High Variability conditions. </w:delText>
        </w:r>
      </w:del>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21AB89A5"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w:t>
      </w:r>
      <w:commentRangeStart w:id="4"/>
      <w:r w:rsidRPr="00804F31">
        <w:rPr>
          <w:rFonts w:eastAsia="Times New Roman"/>
          <w:b/>
          <w:iCs/>
          <w:color w:val="000000"/>
          <w:shd w:val="clear" w:color="auto" w:fill="FFFFFF"/>
        </w:rPr>
        <w:t>199-202</w:t>
      </w:r>
      <w:commentRangeEnd w:id="4"/>
      <w:r w:rsidR="00486A61">
        <w:rPr>
          <w:rStyle w:val="CommentReference"/>
        </w:rPr>
        <w:commentReference w:id="4"/>
      </w:r>
      <w:r w:rsidRPr="00804F31">
        <w:rPr>
          <w:rFonts w:eastAsia="Times New Roman"/>
          <w:b/>
          <w:iCs/>
          <w:color w:val="000000"/>
          <w:shd w:val="clear" w:color="auto" w:fill="FFFFFF"/>
        </w:rPr>
        <w:t xml:space="preserve">).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learning and error-based learning. The error-based learning component is based on a force field adaptation task. The force field adaptation task in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is </w:t>
      </w:r>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 or strategic means and that this task does not provide a robust sensory prediction error to elicit 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For these reasons, we replaced the error-based learning component with a strategic component.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C409B84" w:rsidR="002204B3" w:rsidRPr="00486A61" w:rsidRDefault="00452CFA" w:rsidP="002204B3">
      <w:pPr>
        <w:autoSpaceDE w:val="0"/>
        <w:autoSpaceDN w:val="0"/>
        <w:adjustRightInd w:val="0"/>
        <w:ind w:left="360"/>
        <w:rPr>
          <w:b/>
          <w:iCs/>
        </w:rPr>
      </w:pPr>
      <w:r w:rsidRPr="00486A61">
        <w:rPr>
          <w:b/>
          <w:iCs/>
          <w:color w:val="000000"/>
        </w:rPr>
        <w:t xml:space="preserve">We thank the reviewer for this comment and have now added more clarity to the text in the suggested areas. </w:t>
      </w:r>
      <w:r w:rsidR="007D5510" w:rsidRPr="00486A61">
        <w:rPr>
          <w:b/>
          <w:iCs/>
          <w:color w:val="000000"/>
        </w:rPr>
        <w:t>We have now added a sentence in the introduction (</w:t>
      </w:r>
      <w:commentRangeStart w:id="5"/>
      <w:r w:rsidR="007D5510" w:rsidRPr="00486A61">
        <w:rPr>
          <w:b/>
          <w:iCs/>
          <w:color w:val="000000"/>
        </w:rPr>
        <w:t>lines 44-45, &amp; 5</w:t>
      </w:r>
      <w:commentRangeEnd w:id="5"/>
      <w:r w:rsidR="00486A61">
        <w:rPr>
          <w:rStyle w:val="CommentReference"/>
        </w:rPr>
        <w:commentReference w:id="5"/>
      </w:r>
      <w:r w:rsidR="007D5510" w:rsidRPr="00486A61">
        <w:rPr>
          <w:b/>
          <w:iCs/>
          <w:color w:val="000000"/>
        </w:rPr>
        <w:t>2) to make the specific model predictions relative to the current proposed study clear. To address R1’s comments #17 and #18, we added similar clarifications to the model-based methods section (</w:t>
      </w:r>
      <w:commentRangeStart w:id="6"/>
      <w:r w:rsidR="007D5510" w:rsidRPr="00486A61">
        <w:rPr>
          <w:b/>
          <w:iCs/>
          <w:color w:val="000000"/>
        </w:rPr>
        <w:t>lines 283-284</w:t>
      </w:r>
      <w:commentRangeEnd w:id="6"/>
      <w:r w:rsidR="00486A61">
        <w:rPr>
          <w:rStyle w:val="CommentReference"/>
        </w:rPr>
        <w:commentReference w:id="6"/>
      </w:r>
      <w:r w:rsidR="007D5510" w:rsidRPr="00486A61">
        <w:rPr>
          <w:b/>
          <w:iCs/>
          <w:color w:val="000000"/>
        </w:rPr>
        <w:t>) and the statistical analysis section (</w:t>
      </w:r>
      <w:commentRangeStart w:id="7"/>
      <w:r w:rsidR="007D5510" w:rsidRPr="00486A61">
        <w:rPr>
          <w:b/>
          <w:iCs/>
          <w:color w:val="000000"/>
        </w:rPr>
        <w:t>lines 290-292</w:t>
      </w:r>
      <w:commentRangeEnd w:id="7"/>
      <w:r w:rsidR="00486A61">
        <w:rPr>
          <w:rStyle w:val="CommentReference"/>
        </w:rPr>
        <w:commentReference w:id="7"/>
      </w:r>
      <w:r w:rsidR="007D5510" w:rsidRPr="00486A61">
        <w:rPr>
          <w:b/>
          <w:iCs/>
          <w:color w:val="000000"/>
        </w:rPr>
        <w:t>), respectively. T</w:t>
      </w:r>
      <w:r w:rsidR="00F140B1" w:rsidRPr="00486A61">
        <w:rPr>
          <w:b/>
          <w:iCs/>
          <w:color w:val="000000"/>
        </w:rPr>
        <w:t xml:space="preserve">he two competing model predictions </w:t>
      </w:r>
      <w:r w:rsidR="007D5510" w:rsidRPr="00486A61">
        <w:rPr>
          <w:b/>
          <w:iCs/>
          <w:color w:val="000000"/>
        </w:rPr>
        <w:t xml:space="preserve">will be tested </w:t>
      </w:r>
      <w:r w:rsidR="001E3A43" w:rsidRPr="00486A61">
        <w:rPr>
          <w:b/>
          <w:iCs/>
          <w:color w:val="000000"/>
        </w:rPr>
        <w:t>by comparing</w:t>
      </w:r>
      <w:r w:rsidR="007D5510" w:rsidRPr="00486A61">
        <w:rPr>
          <w:b/>
          <w:iCs/>
          <w:color w:val="000000"/>
        </w:rPr>
        <w:t xml:space="preserve"> the size of the use-dependent aftereffects</w:t>
      </w:r>
      <w:r w:rsidR="001E3A43" w:rsidRPr="00486A61">
        <w:rPr>
          <w:b/>
          <w:iCs/>
          <w:color w:val="000000"/>
        </w:rPr>
        <w:t xml:space="preserve"> across conditions</w:t>
      </w:r>
      <w:r w:rsidR="00F140B1" w:rsidRPr="00486A61">
        <w:rPr>
          <w:b/>
          <w:iCs/>
          <w:color w:val="000000"/>
        </w:rPr>
        <w:t xml:space="preserve">. The Adaptive Bayesian model predicts aftereffects that depend on the consistency of the Learning phase. </w:t>
      </w:r>
      <w:r w:rsidR="001E3A43" w:rsidRPr="00486A61">
        <w:rPr>
          <w:b/>
          <w:iCs/>
          <w:color w:val="000000"/>
        </w:rPr>
        <w:t>Therefore</w:t>
      </w:r>
      <w:r w:rsidR="00F140B1" w:rsidRPr="00486A61">
        <w:rPr>
          <w:b/>
          <w:iCs/>
          <w:color w:val="000000"/>
        </w:rPr>
        <w:t xml:space="preserve">, the model predicts a progressive reduction in aftereffects from the Consistent condition to the </w:t>
      </w:r>
      <w:r w:rsidR="007D5510" w:rsidRPr="00486A61">
        <w:rPr>
          <w:b/>
          <w:iCs/>
          <w:color w:val="000000"/>
        </w:rPr>
        <w:t>H</w:t>
      </w:r>
      <w:r w:rsidR="00F140B1" w:rsidRPr="00486A61">
        <w:rPr>
          <w:b/>
          <w:iCs/>
          <w:color w:val="000000"/>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5288AF97" w:rsidR="008B5B26" w:rsidRPr="00486A61" w:rsidRDefault="007D5510" w:rsidP="008B5B26">
      <w:pPr>
        <w:pStyle w:val="ListParagraph"/>
        <w:autoSpaceDE w:val="0"/>
        <w:autoSpaceDN w:val="0"/>
        <w:adjustRightInd w:val="0"/>
        <w:ind w:left="360"/>
        <w:rPr>
          <w:b/>
          <w:iCs/>
        </w:rPr>
      </w:pPr>
      <w:r w:rsidRPr="00486A61">
        <w:rPr>
          <w:b/>
          <w:iCs/>
        </w:rPr>
        <w:t xml:space="preserve">We </w:t>
      </w:r>
      <w:r w:rsidR="00804F31">
        <w:rPr>
          <w:b/>
          <w:iCs/>
        </w:rPr>
        <w:t>agree with the reviewer and</w:t>
      </w:r>
      <w:r w:rsidR="00A63840" w:rsidRPr="00486A61">
        <w:rPr>
          <w:b/>
          <w:iCs/>
        </w:rPr>
        <w:t xml:space="preserve"> </w:t>
      </w:r>
      <w:r w:rsidR="00302032" w:rsidRPr="00486A61">
        <w:rPr>
          <w:b/>
          <w:iCs/>
        </w:rPr>
        <w:t>now</w:t>
      </w:r>
      <w:r w:rsidR="003746FF" w:rsidRPr="00486A61">
        <w:rPr>
          <w:b/>
          <w:iCs/>
        </w:rPr>
        <w:t xml:space="preserve"> plan to</w:t>
      </w:r>
      <w:r w:rsidR="00664A22" w:rsidRPr="00486A61">
        <w:rPr>
          <w:b/>
          <w:iCs/>
        </w:rPr>
        <w:t xml:space="preserve"> perform event detection with kinematic markers only using </w:t>
      </w:r>
      <w:r w:rsidR="00302032" w:rsidRPr="00486A61">
        <w:rPr>
          <w:b/>
          <w:iCs/>
        </w:rPr>
        <w:t>the</w:t>
      </w:r>
      <w:r w:rsidR="00A63840" w:rsidRPr="00486A61">
        <w:rPr>
          <w:b/>
          <w:iCs/>
        </w:rPr>
        <w:t xml:space="preserve"> velocity-based tracking algorithm described in </w:t>
      </w:r>
      <w:proofErr w:type="spellStart"/>
      <w:r w:rsidR="00A63840" w:rsidRPr="00486A61">
        <w:rPr>
          <w:b/>
          <w:iCs/>
        </w:rPr>
        <w:t>Zeni</w:t>
      </w:r>
      <w:proofErr w:type="spellEnd"/>
      <w:r w:rsidR="00A63840" w:rsidRPr="00486A61">
        <w:rPr>
          <w:b/>
          <w:iCs/>
        </w:rPr>
        <w:t xml:space="preserve"> et al (2008). </w:t>
      </w:r>
      <w:r w:rsidR="00F140B1" w:rsidRPr="00486A61">
        <w:rPr>
          <w:b/>
          <w:iCs/>
        </w:rPr>
        <w:t xml:space="preserve">This method detects heel strike and toe off events using the velocity of kinematic tracking markers. </w:t>
      </w:r>
      <w:r w:rsidR="00AA1B96" w:rsidRPr="00486A61">
        <w:rPr>
          <w:b/>
          <w:iCs/>
        </w:rPr>
        <w:t>We now plan to detect a</w:t>
      </w:r>
      <w:r w:rsidR="00F140B1" w:rsidRPr="00486A61">
        <w:rPr>
          <w:b/>
          <w:iCs/>
        </w:rPr>
        <w:t xml:space="preserve"> heel strike when the </w:t>
      </w:r>
      <w:r w:rsidR="002D242E" w:rsidRPr="00486A61">
        <w:rPr>
          <w:b/>
          <w:iCs/>
        </w:rPr>
        <w:t xml:space="preserve">heel </w:t>
      </w:r>
      <w:r w:rsidR="00F140B1" w:rsidRPr="00486A61">
        <w:rPr>
          <w:b/>
          <w:iCs/>
        </w:rPr>
        <w:t>marker velocity moves from positive to negative and a toe off when the</w:t>
      </w:r>
      <w:r w:rsidR="002D242E" w:rsidRPr="00486A61">
        <w:rPr>
          <w:b/>
          <w:iCs/>
        </w:rPr>
        <w:t xml:space="preserve"> toe</w:t>
      </w:r>
      <w:r w:rsidR="00F140B1" w:rsidRPr="00486A61">
        <w:rPr>
          <w:b/>
          <w:iCs/>
        </w:rPr>
        <w:t xml:space="preserve"> marker velocity moves from negative to positive. </w:t>
      </w:r>
      <w:r w:rsidR="00AA6B8D" w:rsidRPr="00486A61">
        <w:rPr>
          <w:b/>
          <w:iCs/>
        </w:rPr>
        <w:t>We have removed references to kinetic data collection, post-processing, and analysis</w:t>
      </w:r>
      <w:r w:rsidR="002204B3" w:rsidRPr="00486A61">
        <w:rPr>
          <w:b/>
          <w:iCs/>
        </w:rPr>
        <w:t xml:space="preserve"> (lines</w:t>
      </w:r>
      <w:r w:rsidR="00E3050D" w:rsidRPr="00486A61">
        <w:rPr>
          <w:b/>
          <w:iCs/>
        </w:rPr>
        <w:t xml:space="preserve"> </w:t>
      </w:r>
      <w:commentRangeStart w:id="8"/>
      <w:r w:rsidR="00E3050D" w:rsidRPr="00486A61">
        <w:rPr>
          <w:b/>
          <w:iCs/>
        </w:rPr>
        <w:t>129-130 &amp; 145-150</w:t>
      </w:r>
      <w:commentRangeEnd w:id="8"/>
      <w:r w:rsidR="00486A61">
        <w:rPr>
          <w:rStyle w:val="CommentReference"/>
        </w:rPr>
        <w:commentReference w:id="8"/>
      </w:r>
      <w:r w:rsidR="002204B3" w:rsidRPr="00486A61">
        <w:rPr>
          <w:b/>
          <w:iCs/>
        </w:rPr>
        <w:t>)</w:t>
      </w:r>
      <w:r w:rsidR="008278C8" w:rsidRPr="00486A61">
        <w:rPr>
          <w:b/>
          <w:iCs/>
        </w:rPr>
        <w:t xml:space="preserve"> and </w:t>
      </w:r>
      <w:r w:rsidR="00E3050D" w:rsidRPr="00486A61">
        <w:rPr>
          <w:b/>
          <w:iCs/>
        </w:rPr>
        <w:t>modified</w:t>
      </w:r>
      <w:r w:rsidR="008278C8" w:rsidRPr="00486A61">
        <w:rPr>
          <w:b/>
          <w:iCs/>
        </w:rPr>
        <w:t xml:space="preserve"> the </w:t>
      </w:r>
      <w:r w:rsidR="00E3050D" w:rsidRPr="00486A61">
        <w:rPr>
          <w:b/>
          <w:iCs/>
        </w:rPr>
        <w:t xml:space="preserve">Proposed analysis </w:t>
      </w:r>
      <w:r w:rsidR="003746FF" w:rsidRPr="00486A61">
        <w:rPr>
          <w:b/>
          <w:iCs/>
        </w:rPr>
        <w:t>pipeline</w:t>
      </w:r>
      <w:r w:rsidR="008278C8" w:rsidRPr="00486A61">
        <w:rPr>
          <w:b/>
          <w:iCs/>
        </w:rPr>
        <w:t xml:space="preserve"> section (lines</w:t>
      </w:r>
      <w:r w:rsidR="00E3050D" w:rsidRPr="00486A61">
        <w:rPr>
          <w:b/>
          <w:iCs/>
        </w:rPr>
        <w:t xml:space="preserve"> </w:t>
      </w:r>
      <w:commentRangeStart w:id="9"/>
      <w:r w:rsidR="00E3050D" w:rsidRPr="00486A61">
        <w:rPr>
          <w:b/>
          <w:iCs/>
        </w:rPr>
        <w:t>144-145</w:t>
      </w:r>
      <w:commentRangeEnd w:id="9"/>
      <w:r w:rsidR="00DF6A07">
        <w:rPr>
          <w:rStyle w:val="CommentReference"/>
        </w:rPr>
        <w:commentReference w:id="9"/>
      </w:r>
      <w:r w:rsidR="008278C8" w:rsidRPr="00486A61">
        <w:rPr>
          <w:b/>
          <w:iCs/>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7E61F1D6" w:rsidR="00A63840" w:rsidRPr="00486A61" w:rsidRDefault="00941D3E" w:rsidP="008B5B26">
      <w:pPr>
        <w:pStyle w:val="ListParagraph"/>
        <w:autoSpaceDE w:val="0"/>
        <w:autoSpaceDN w:val="0"/>
        <w:adjustRightInd w:val="0"/>
        <w:ind w:left="360"/>
        <w:rPr>
          <w:b/>
          <w:iCs/>
        </w:rPr>
      </w:pPr>
      <w:r w:rsidRPr="00511902">
        <w:rPr>
          <w:b/>
          <w:iCs/>
        </w:rPr>
        <w:t xml:space="preserve">We thank the reviewer for this </w:t>
      </w:r>
      <w:r w:rsidR="00F140B1" w:rsidRPr="00511902">
        <w:rPr>
          <w:b/>
          <w:iCs/>
        </w:rPr>
        <w:t>suggestion,</w:t>
      </w:r>
      <w:r w:rsidRPr="00511902">
        <w:rPr>
          <w:b/>
          <w:iCs/>
        </w:rPr>
        <w:t xml:space="preserve"> and</w:t>
      </w:r>
      <w:r w:rsidR="00257B0C" w:rsidRPr="00511902">
        <w:rPr>
          <w:b/>
          <w:iCs/>
        </w:rPr>
        <w:t xml:space="preserve"> we </w:t>
      </w:r>
      <w:r w:rsidR="00664A22" w:rsidRPr="00511902">
        <w:rPr>
          <w:b/>
          <w:iCs/>
        </w:rPr>
        <w:t xml:space="preserve">have </w:t>
      </w:r>
      <w:r w:rsidR="002204B3" w:rsidRPr="00511902">
        <w:rPr>
          <w:b/>
          <w:iCs/>
        </w:rPr>
        <w:t xml:space="preserve">now </w:t>
      </w:r>
      <w:r w:rsidR="00257B0C" w:rsidRPr="00511902">
        <w:rPr>
          <w:b/>
          <w:iCs/>
        </w:rPr>
        <w:t>add</w:t>
      </w:r>
      <w:r w:rsidR="00664A22" w:rsidRPr="00511902">
        <w:rPr>
          <w:b/>
          <w:iCs/>
        </w:rPr>
        <w:t>ed</w:t>
      </w:r>
      <w:r w:rsidR="00257B0C" w:rsidRPr="00511902">
        <w:rPr>
          <w:b/>
          <w:iCs/>
        </w:rPr>
        <w:t xml:space="preserve"> </w:t>
      </w:r>
      <w:r w:rsidR="002204B3" w:rsidRPr="00511902">
        <w:rPr>
          <w:b/>
          <w:iCs/>
        </w:rPr>
        <w:t xml:space="preserve">this analysis to our </w:t>
      </w:r>
      <w:r w:rsidR="00E3050D" w:rsidRPr="00511902">
        <w:rPr>
          <w:b/>
          <w:iCs/>
        </w:rPr>
        <w:t>Proposed analysis pipeline</w:t>
      </w:r>
      <w:r w:rsidR="002204B3" w:rsidRPr="00511902">
        <w:rPr>
          <w:b/>
          <w:iCs/>
        </w:rPr>
        <w:t xml:space="preserve"> section</w:t>
      </w:r>
      <w:r w:rsidR="00340831" w:rsidRPr="00511902">
        <w:rPr>
          <w:b/>
          <w:iCs/>
        </w:rPr>
        <w:t xml:space="preserve"> (</w:t>
      </w:r>
      <w:commentRangeStart w:id="10"/>
      <w:r w:rsidR="00340831" w:rsidRPr="00511902">
        <w:rPr>
          <w:b/>
          <w:iCs/>
        </w:rPr>
        <w:t>lines 150-153</w:t>
      </w:r>
      <w:commentRangeEnd w:id="10"/>
      <w:r w:rsidR="00511902">
        <w:rPr>
          <w:rStyle w:val="CommentReference"/>
        </w:rPr>
        <w:commentReference w:id="10"/>
      </w:r>
      <w:r w:rsidR="00340831" w:rsidRPr="00511902">
        <w:rPr>
          <w:b/>
          <w:iCs/>
        </w:rPr>
        <w:t>)</w:t>
      </w:r>
      <w:r w:rsidR="002204B3" w:rsidRPr="00511902">
        <w:rPr>
          <w:b/>
          <w:iCs/>
        </w:rPr>
        <w:t xml:space="preserve">. </w:t>
      </w:r>
      <w:r w:rsidRPr="00511902">
        <w:rPr>
          <w:b/>
          <w:iCs/>
        </w:rPr>
        <w:t xml:space="preserve">Although we are unable to </w:t>
      </w:r>
      <w:r w:rsidR="002D242E" w:rsidRPr="00511902">
        <w:rPr>
          <w:b/>
          <w:iCs/>
        </w:rPr>
        <w:t>perform</w:t>
      </w:r>
      <w:r w:rsidRPr="00511902">
        <w:rPr>
          <w:b/>
          <w:iCs/>
        </w:rPr>
        <w:t xml:space="preserve"> this analysis for the pilot data because of the marker set we used (</w:t>
      </w:r>
      <w:commentRangeStart w:id="11"/>
      <w:r w:rsidRPr="00511902">
        <w:rPr>
          <w:b/>
          <w:iCs/>
        </w:rPr>
        <w:t>see lines 133-134</w:t>
      </w:r>
      <w:commentRangeEnd w:id="11"/>
      <w:r w:rsidR="00D463A5" w:rsidRPr="00511902">
        <w:rPr>
          <w:rStyle w:val="CommentReference"/>
        </w:rPr>
        <w:commentReference w:id="11"/>
      </w:r>
      <w:r w:rsidRPr="00511902">
        <w:rPr>
          <w:b/>
          <w:iCs/>
        </w:rPr>
        <w:t>), w</w:t>
      </w:r>
      <w:r w:rsidR="002204B3" w:rsidRPr="00511902">
        <w:rPr>
          <w:b/>
          <w:iCs/>
        </w:rPr>
        <w:t xml:space="preserve">e will add markers for the </w:t>
      </w:r>
      <w:r w:rsidR="00257B0C" w:rsidRPr="00511902">
        <w:rPr>
          <w:b/>
          <w:iCs/>
        </w:rPr>
        <w:t xml:space="preserve">bilateral greater trochanter </w:t>
      </w:r>
      <w:r w:rsidR="002204B3" w:rsidRPr="00511902">
        <w:rPr>
          <w:b/>
          <w:iCs/>
        </w:rPr>
        <w:t xml:space="preserve">and the </w:t>
      </w:r>
      <w:r w:rsidR="001D30E8" w:rsidRPr="00511902">
        <w:rPr>
          <w:b/>
          <w:iCs/>
        </w:rPr>
        <w:t xml:space="preserve">bilateral lateral knees </w:t>
      </w:r>
      <w:r w:rsidR="00257B0C" w:rsidRPr="00511902">
        <w:rPr>
          <w:b/>
          <w:iCs/>
        </w:rPr>
        <w:t>(</w:t>
      </w:r>
      <w:commentRangeStart w:id="12"/>
      <w:r w:rsidR="00257B0C" w:rsidRPr="00511902">
        <w:rPr>
          <w:b/>
          <w:iCs/>
        </w:rPr>
        <w:t xml:space="preserve">lines </w:t>
      </w:r>
      <w:r w:rsidR="00E3050D" w:rsidRPr="00511902">
        <w:rPr>
          <w:b/>
          <w:iCs/>
        </w:rPr>
        <w:t>133-134</w:t>
      </w:r>
      <w:commentRangeEnd w:id="12"/>
      <w:r w:rsidR="00D463A5" w:rsidRPr="00511902">
        <w:rPr>
          <w:rStyle w:val="CommentReference"/>
        </w:rPr>
        <w:commentReference w:id="12"/>
      </w:r>
      <w:r w:rsidR="00257B0C" w:rsidRPr="00511902">
        <w:rPr>
          <w:b/>
          <w:iCs/>
        </w:rPr>
        <w:t>)</w:t>
      </w:r>
      <w:r w:rsidR="00664A22" w:rsidRPr="00511902">
        <w:rPr>
          <w:b/>
          <w:iCs/>
        </w:rPr>
        <w:t xml:space="preserve"> so </w:t>
      </w:r>
      <w:r w:rsidR="001D30E8" w:rsidRPr="00511902">
        <w:rPr>
          <w:b/>
          <w:iCs/>
        </w:rPr>
        <w:t xml:space="preserve">we can accomplish this analysis when we perform the experiment. </w:t>
      </w:r>
      <w:del w:id="13" w:author="Jonathan Wood" w:date="2020-08-26T09:24:00Z">
        <w:r w:rsidR="001D30E8" w:rsidRPr="00511902" w:rsidDel="00511902">
          <w:rPr>
            <w:b/>
            <w:iCs/>
          </w:rPr>
          <w:delText xml:space="preserve">We have also added the specific analysis of </w:delText>
        </w:r>
        <w:r w:rsidR="00E3050D" w:rsidRPr="00511902" w:rsidDel="00511902">
          <w:rPr>
            <w:b/>
            <w:iCs/>
          </w:rPr>
          <w:delText>leading and trailing</w:delText>
        </w:r>
        <w:r w:rsidR="001D30E8" w:rsidRPr="00511902" w:rsidDel="00511902">
          <w:rPr>
            <w:b/>
            <w:iCs/>
          </w:rPr>
          <w:delText xml:space="preserve"> leg asymmetry to </w:delText>
        </w:r>
        <w:r w:rsidR="00664A22" w:rsidRPr="00511902" w:rsidDel="00511902">
          <w:rPr>
            <w:b/>
            <w:iCs/>
          </w:rPr>
          <w:delText xml:space="preserve">the </w:delText>
        </w:r>
        <w:r w:rsidR="00304D09" w:rsidRPr="00511902" w:rsidDel="00511902">
          <w:rPr>
            <w:b/>
            <w:iCs/>
          </w:rPr>
          <w:delText>Proposed</w:delText>
        </w:r>
        <w:r w:rsidR="001D30E8" w:rsidRPr="00511902" w:rsidDel="00511902">
          <w:rPr>
            <w:b/>
            <w:iCs/>
          </w:rPr>
          <w:delText xml:space="preserve"> </w:delText>
        </w:r>
        <w:r w:rsidR="00664A22" w:rsidRPr="00511902" w:rsidDel="00511902">
          <w:rPr>
            <w:b/>
            <w:iCs/>
          </w:rPr>
          <w:delText xml:space="preserve">analysis </w:delText>
        </w:r>
        <w:r w:rsidR="00304D09" w:rsidRPr="00511902" w:rsidDel="00511902">
          <w:rPr>
            <w:b/>
            <w:iCs/>
          </w:rPr>
          <w:delText xml:space="preserve">pipeline </w:delText>
        </w:r>
        <w:r w:rsidR="001D30E8" w:rsidRPr="00511902" w:rsidDel="00511902">
          <w:rPr>
            <w:b/>
            <w:iCs/>
          </w:rPr>
          <w:delText>section (line</w:delText>
        </w:r>
        <w:r w:rsidR="00E3050D" w:rsidRPr="00511902" w:rsidDel="00511902">
          <w:rPr>
            <w:b/>
            <w:iCs/>
          </w:rPr>
          <w:delText>s 150-151</w:delText>
        </w:r>
        <w:r w:rsidR="001D30E8" w:rsidRPr="00511902" w:rsidDel="00511902">
          <w:rPr>
            <w:b/>
            <w:iCs/>
          </w:rPr>
          <w:delText xml:space="preserve">). </w:delText>
        </w:r>
      </w:del>
      <w:r w:rsidR="001D30E8" w:rsidRPr="00511902">
        <w:rPr>
          <w:b/>
          <w:iCs/>
        </w:rPr>
        <w:t>W</w:t>
      </w:r>
      <w:r w:rsidR="00664A22" w:rsidRPr="00511902">
        <w:rPr>
          <w:b/>
          <w:iCs/>
        </w:rPr>
        <w:t>e</w:t>
      </w:r>
      <w:r w:rsidR="001D30E8" w:rsidRPr="00511902">
        <w:rPr>
          <w:b/>
          <w:iCs/>
        </w:rPr>
        <w:t xml:space="preserve"> now plan to report this analysis so the reader can gain insight on the use-dependent</w:t>
      </w:r>
      <w:r w:rsidR="00304D09" w:rsidRPr="00511902">
        <w:rPr>
          <w:b/>
          <w:iCs/>
        </w:rPr>
        <w:t xml:space="preserve"> learning</w:t>
      </w:r>
      <w:r w:rsidR="001D30E8" w:rsidRPr="00511902">
        <w:rPr>
          <w:b/>
          <w:iCs/>
        </w:rPr>
        <w:t xml:space="preserve"> task in a figure </w:t>
      </w:r>
      <w:del w:id="14" w:author="Jonathan Wood" w:date="2020-08-26T09:24:00Z">
        <w:r w:rsidR="001D30E8" w:rsidRPr="00511902" w:rsidDel="00511902">
          <w:rPr>
            <w:b/>
            <w:iCs/>
          </w:rPr>
          <w:delText>(lines</w:delText>
        </w:r>
        <w:r w:rsidR="00340831" w:rsidRPr="00511902" w:rsidDel="00511902">
          <w:rPr>
            <w:b/>
            <w:iCs/>
          </w:rPr>
          <w:delText xml:space="preserve"> 153-154</w:delText>
        </w:r>
        <w:r w:rsidR="001D30E8" w:rsidRPr="00511902" w:rsidDel="00511902">
          <w:rPr>
            <w:b/>
            <w:iCs/>
          </w:rPr>
          <w:delText>)</w:delText>
        </w:r>
      </w:del>
      <w:r w:rsidR="00F140B1" w:rsidRPr="00511902">
        <w:rPr>
          <w:b/>
          <w:iCs/>
        </w:rPr>
        <w:t xml:space="preserve"> 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4E569929" w:rsidR="00880452" w:rsidRPr="00486A61" w:rsidRDefault="006611FC" w:rsidP="008B5B26">
      <w:pPr>
        <w:pStyle w:val="ListParagraph"/>
        <w:autoSpaceDE w:val="0"/>
        <w:autoSpaceDN w:val="0"/>
        <w:adjustRightInd w:val="0"/>
        <w:ind w:left="360"/>
        <w:rPr>
          <w:b/>
          <w:iCs/>
          <w:color w:val="000000"/>
        </w:rPr>
      </w:pPr>
      <w:r w:rsidRPr="00486A61">
        <w:rPr>
          <w:b/>
          <w:iCs/>
          <w:color w:val="000000"/>
        </w:rPr>
        <w:t xml:space="preserve">This change has been made </w:t>
      </w:r>
      <w:r w:rsidR="001D30E8" w:rsidRPr="00486A61">
        <w:rPr>
          <w:b/>
          <w:iCs/>
          <w:color w:val="000000"/>
        </w:rPr>
        <w:t xml:space="preserve">to equation 1. </w:t>
      </w:r>
      <w:del w:id="15" w:author="Jonathan Wood" w:date="2020-08-26T09:25:00Z">
        <w:r w:rsidR="001D30E8" w:rsidRPr="00486A61" w:rsidDel="00511902">
          <w:rPr>
            <w:b/>
            <w:iCs/>
            <w:color w:val="000000"/>
          </w:rPr>
          <w:delText xml:space="preserve">A </w:delText>
        </w:r>
        <w:r w:rsidRPr="00486A61" w:rsidDel="00511902">
          <w:rPr>
            <w:b/>
            <w:iCs/>
            <w:color w:val="000000"/>
          </w:rPr>
          <w:delText xml:space="preserve">sentence is added to </w:delText>
        </w:r>
        <w:r w:rsidR="001D30E8" w:rsidRPr="00486A61" w:rsidDel="00511902">
          <w:rPr>
            <w:b/>
            <w:iCs/>
            <w:color w:val="000000"/>
          </w:rPr>
          <w:delText>the proposed analysis pipeline section (</w:delText>
        </w:r>
        <w:r w:rsidRPr="00486A61" w:rsidDel="00511902">
          <w:rPr>
            <w:b/>
            <w:iCs/>
            <w:color w:val="000000"/>
          </w:rPr>
          <w:delText>line</w:delText>
        </w:r>
        <w:r w:rsidR="00340831" w:rsidRPr="00486A61" w:rsidDel="00511902">
          <w:rPr>
            <w:b/>
            <w:iCs/>
            <w:color w:val="000000"/>
          </w:rPr>
          <w:delText xml:space="preserve"> 160</w:delText>
        </w:r>
        <w:r w:rsidR="001D30E8" w:rsidRPr="00486A61" w:rsidDel="00511902">
          <w:rPr>
            <w:b/>
            <w:iCs/>
            <w:color w:val="000000"/>
          </w:rPr>
          <w:delText xml:space="preserve">) </w:delText>
        </w:r>
        <w:r w:rsidRPr="00486A61" w:rsidDel="00511902">
          <w:rPr>
            <w:b/>
            <w:iCs/>
            <w:color w:val="000000"/>
          </w:rPr>
          <w:delText xml:space="preserve">for clarification. </w:delText>
        </w:r>
      </w:del>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0609908B" w:rsidR="00880452" w:rsidRPr="00486A61" w:rsidRDefault="00804F31" w:rsidP="008B5B26">
      <w:pPr>
        <w:pStyle w:val="ListParagraph"/>
        <w:autoSpaceDE w:val="0"/>
        <w:autoSpaceDN w:val="0"/>
        <w:adjustRightInd w:val="0"/>
        <w:ind w:left="360"/>
        <w:rPr>
          <w:b/>
          <w:iCs/>
          <w:color w:val="000000"/>
        </w:rPr>
      </w:pPr>
      <w:r>
        <w:rPr>
          <w:b/>
          <w:iCs/>
          <w:color w:val="000000"/>
        </w:rPr>
        <w:t>This has been added to</w:t>
      </w:r>
      <w:r w:rsidR="001D30E8" w:rsidRPr="00486A61">
        <w:rPr>
          <w:b/>
          <w:iCs/>
          <w:color w:val="000000"/>
        </w:rPr>
        <w:t xml:space="preserve"> the </w:t>
      </w:r>
      <w:r w:rsidR="00F140B1" w:rsidRPr="00486A61">
        <w:rPr>
          <w:b/>
          <w:iCs/>
          <w:color w:val="000000"/>
        </w:rPr>
        <w:t>P</w:t>
      </w:r>
      <w:r w:rsidR="001D30E8" w:rsidRPr="00486A61">
        <w:rPr>
          <w:b/>
          <w:iCs/>
          <w:color w:val="000000"/>
        </w:rPr>
        <w:t>roposed analysis pipeline section (</w:t>
      </w:r>
      <w:commentRangeStart w:id="16"/>
      <w:r w:rsidR="001D30E8" w:rsidRPr="00486A61">
        <w:rPr>
          <w:b/>
          <w:iCs/>
          <w:color w:val="000000"/>
        </w:rPr>
        <w:t>line</w:t>
      </w:r>
      <w:r w:rsidR="00340831" w:rsidRPr="00486A61">
        <w:rPr>
          <w:b/>
          <w:iCs/>
          <w:color w:val="000000"/>
        </w:rPr>
        <w:t>s 165-166</w:t>
      </w:r>
      <w:commentRangeEnd w:id="16"/>
      <w:r w:rsidR="00511902">
        <w:rPr>
          <w:rStyle w:val="CommentReference"/>
        </w:rPr>
        <w:commentReference w:id="16"/>
      </w:r>
      <w:r w:rsidR="001D30E8" w:rsidRPr="00486A61">
        <w:rPr>
          <w:b/>
          <w:iCs/>
          <w:color w:val="000000"/>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37FACED5" w:rsidR="00CB3BE1" w:rsidRDefault="00664A22" w:rsidP="008B5B26">
      <w:pPr>
        <w:pStyle w:val="ListParagraph"/>
        <w:autoSpaceDE w:val="0"/>
        <w:autoSpaceDN w:val="0"/>
        <w:adjustRightInd w:val="0"/>
        <w:ind w:left="360"/>
        <w:rPr>
          <w:i/>
          <w:iCs/>
          <w:color w:val="000000"/>
        </w:rPr>
      </w:pPr>
      <w:r w:rsidRPr="00486A61">
        <w:rPr>
          <w:b/>
          <w:iCs/>
          <w:color w:val="000000"/>
        </w:rPr>
        <w:t xml:space="preserve">We </w:t>
      </w:r>
      <w:r w:rsidR="00804F31">
        <w:rPr>
          <w:b/>
          <w:iCs/>
          <w:color w:val="000000"/>
        </w:rPr>
        <w:t xml:space="preserve">agree with the reviewer and </w:t>
      </w:r>
      <w:r w:rsidR="002204B3" w:rsidRPr="00486A61">
        <w:rPr>
          <w:b/>
          <w:iCs/>
          <w:color w:val="000000"/>
        </w:rPr>
        <w:t>have now added insets to the simulations plot</w:t>
      </w:r>
      <w:r w:rsidR="00F140B1" w:rsidRPr="00486A61">
        <w:rPr>
          <w:b/>
          <w:iCs/>
          <w:color w:val="000000"/>
        </w:rPr>
        <w:t xml:space="preserve"> (Figure 3)</w:t>
      </w:r>
      <w:r w:rsidR="002204B3" w:rsidRPr="00486A61">
        <w:rPr>
          <w:b/>
          <w:iCs/>
          <w:color w:val="000000"/>
        </w:rPr>
        <w:t xml:space="preserve"> for the initial </w:t>
      </w:r>
      <w:r w:rsidR="00AA1B96" w:rsidRPr="00486A61">
        <w:rPr>
          <w:b/>
          <w:iCs/>
          <w:color w:val="000000"/>
        </w:rPr>
        <w:t>L</w:t>
      </w:r>
      <w:r w:rsidR="002204B3" w:rsidRPr="00486A61">
        <w:rPr>
          <w:b/>
          <w:iCs/>
          <w:color w:val="000000"/>
        </w:rPr>
        <w:t>earning phase</w:t>
      </w:r>
      <w:r w:rsidR="001D30E8" w:rsidRPr="00486A61">
        <w:rPr>
          <w:b/>
          <w:iCs/>
          <w:color w:val="000000"/>
        </w:rPr>
        <w:t xml:space="preserve"> to demonstrate that the models do not </w:t>
      </w:r>
      <w:r w:rsidR="00941D3E" w:rsidRPr="00486A61">
        <w:rPr>
          <w:b/>
          <w:iCs/>
          <w:color w:val="000000"/>
        </w:rPr>
        <w:t xml:space="preserve">make qualitatively distinct </w:t>
      </w:r>
      <w:r w:rsidR="001D30E8" w:rsidRPr="00486A61">
        <w:rPr>
          <w:b/>
          <w:iCs/>
          <w:color w:val="000000"/>
        </w:rPr>
        <w:t xml:space="preserve">predictions for this </w:t>
      </w:r>
      <w:commentRangeStart w:id="17"/>
      <w:r w:rsidR="001D30E8" w:rsidRPr="00486A61">
        <w:rPr>
          <w:b/>
          <w:iCs/>
          <w:color w:val="000000"/>
        </w:rPr>
        <w:t>phase</w:t>
      </w:r>
      <w:commentRangeEnd w:id="17"/>
      <w:r w:rsidR="002D2BB5">
        <w:rPr>
          <w:rStyle w:val="CommentReference"/>
        </w:rPr>
        <w:commentReference w:id="17"/>
      </w:r>
      <w:r w:rsidR="001D30E8" w:rsidRPr="00486A61">
        <w:rPr>
          <w:b/>
          <w:iCs/>
          <w:color w:val="000000"/>
        </w:rPr>
        <w:t>.</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54952365" w:rsidR="00880452" w:rsidRPr="00486A61" w:rsidRDefault="00AA1B96" w:rsidP="00D33A29">
      <w:pPr>
        <w:pStyle w:val="ListParagraph"/>
        <w:autoSpaceDE w:val="0"/>
        <w:autoSpaceDN w:val="0"/>
        <w:adjustRightInd w:val="0"/>
        <w:ind w:left="360"/>
        <w:rPr>
          <w:b/>
          <w:iCs/>
          <w:color w:val="000000"/>
        </w:rPr>
      </w:pPr>
      <w:r w:rsidRPr="00486A61">
        <w:rPr>
          <w:b/>
          <w:iCs/>
          <w:color w:val="000000"/>
        </w:rPr>
        <w:t xml:space="preserve">To address the second part of this comment, </w:t>
      </w:r>
      <w:r w:rsidR="00E35E74" w:rsidRPr="00486A61">
        <w:rPr>
          <w:b/>
          <w:iCs/>
          <w:color w:val="000000"/>
        </w:rPr>
        <w:t xml:space="preserve">we have added a </w:t>
      </w:r>
      <w:r w:rsidR="000E0C2D" w:rsidRPr="00486A61">
        <w:rPr>
          <w:b/>
          <w:iCs/>
          <w:color w:val="000000"/>
        </w:rPr>
        <w:t xml:space="preserve">stride by stride data to the pilot data figure (Figure 4; please see our response to the main request for more details). </w:t>
      </w:r>
      <w:r w:rsidR="00D33A29" w:rsidRPr="00486A61">
        <w:rPr>
          <w:b/>
          <w:iCs/>
          <w:color w:val="000000"/>
        </w:rPr>
        <w:t>T</w:t>
      </w:r>
      <w:r w:rsidR="000E0C2D" w:rsidRPr="00486A61">
        <w:rPr>
          <w:b/>
          <w:iCs/>
          <w:color w:val="000000"/>
        </w:rPr>
        <w:t xml:space="preserve">o view individual data with the model fits and predictions, we have added a figure in this document </w:t>
      </w:r>
      <w:r w:rsidR="00F22050" w:rsidRPr="00486A61">
        <w:rPr>
          <w:b/>
          <w:iCs/>
          <w:color w:val="000000"/>
        </w:rPr>
        <w:t>(supplemental figure 1</w:t>
      </w:r>
      <w:r w:rsidR="00D33A29" w:rsidRPr="00486A61">
        <w:rPr>
          <w:b/>
          <w:iCs/>
          <w:color w:val="000000"/>
        </w:rPr>
        <w:t>, below</w:t>
      </w:r>
      <w:r w:rsidR="00F22050" w:rsidRPr="00486A61">
        <w:rPr>
          <w:b/>
          <w:iCs/>
          <w:color w:val="000000"/>
        </w:rPr>
        <w:t>)</w:t>
      </w:r>
      <w:r w:rsidR="00E35E74" w:rsidRPr="00486A61">
        <w:rPr>
          <w:b/>
          <w:iCs/>
          <w:color w:val="000000"/>
        </w:rPr>
        <w:t>.</w:t>
      </w:r>
      <w:r w:rsidR="00D33A29" w:rsidRPr="00486A61">
        <w:rPr>
          <w:b/>
          <w:iCs/>
          <w:color w:val="000000"/>
        </w:rPr>
        <w:t xml:space="preserve"> This figure demonstrates the model fits to binned (bins of 3) individual data for the 2 participants who completed both conditions.</w:t>
      </w:r>
      <w:r w:rsidR="00E35E74" w:rsidRPr="00486A61">
        <w:rPr>
          <w:b/>
          <w:iCs/>
          <w:color w:val="000000"/>
        </w:rPr>
        <w:t xml:space="preserve"> We fit the models by concatenating each condition for one participant and fitting each model as described in the Model </w:t>
      </w:r>
      <w:r w:rsidR="004D7AB3" w:rsidRPr="00486A61">
        <w:rPr>
          <w:b/>
          <w:iCs/>
          <w:color w:val="000000"/>
        </w:rPr>
        <w:t xml:space="preserve">Based Methods </w:t>
      </w:r>
      <w:r w:rsidR="00E35E74" w:rsidRPr="00486A61">
        <w:rPr>
          <w:b/>
          <w:iCs/>
          <w:color w:val="000000"/>
        </w:rPr>
        <w:t>(</w:t>
      </w:r>
      <w:commentRangeStart w:id="18"/>
      <w:r w:rsidR="00E35E74" w:rsidRPr="00486A61">
        <w:rPr>
          <w:b/>
          <w:iCs/>
          <w:color w:val="000000"/>
        </w:rPr>
        <w:t>lines…</w:t>
      </w:r>
      <w:commentRangeEnd w:id="18"/>
      <w:r w:rsidR="002D2BB5">
        <w:rPr>
          <w:rStyle w:val="CommentReference"/>
        </w:rPr>
        <w:commentReference w:id="18"/>
      </w:r>
      <w:r w:rsidR="00E35E74" w:rsidRPr="00486A61">
        <w:rPr>
          <w:b/>
          <w:iCs/>
          <w:color w:val="000000"/>
        </w:rPr>
        <w:t xml:space="preserve">). </w:t>
      </w:r>
      <w:r w:rsidR="0063196A" w:rsidRPr="00486A61">
        <w:rPr>
          <w:b/>
          <w:iCs/>
          <w:color w:val="000000"/>
        </w:rPr>
        <w:t xml:space="preserve">This figure demonstrates that the models adequately describe the individual data during </w:t>
      </w:r>
      <w:r w:rsidR="00426DD5" w:rsidRPr="00486A61">
        <w:rPr>
          <w:b/>
          <w:iCs/>
          <w:color w:val="000000"/>
        </w:rPr>
        <w:t>L</w:t>
      </w:r>
      <w:r w:rsidR="0063196A" w:rsidRPr="00486A61">
        <w:rPr>
          <w:b/>
          <w:iCs/>
          <w:color w:val="000000"/>
        </w:rPr>
        <w:t xml:space="preserve">earning and </w:t>
      </w:r>
      <w:r w:rsidR="00426DD5" w:rsidRPr="00486A61">
        <w:rPr>
          <w:b/>
          <w:iCs/>
          <w:color w:val="000000"/>
        </w:rPr>
        <w:t>W</w:t>
      </w:r>
      <w:r w:rsidR="0063196A" w:rsidRPr="00486A61">
        <w:rPr>
          <w:b/>
          <w:iCs/>
          <w:color w:val="000000"/>
        </w:rPr>
        <w:t>ashout</w:t>
      </w:r>
      <w:r w:rsidR="00426DD5" w:rsidRPr="00486A61">
        <w:rPr>
          <w:b/>
          <w:iCs/>
          <w:color w:val="000000"/>
        </w:rPr>
        <w:t xml:space="preserve"> for the Consistent and High Variability conditions</w:t>
      </w:r>
      <w:r w:rsidR="006614DB" w:rsidRPr="00486A61">
        <w:rPr>
          <w:b/>
          <w:iCs/>
          <w:color w:val="000000"/>
        </w:rPr>
        <w:t xml:space="preserve"> (R</w:t>
      </w:r>
      <w:r w:rsidR="006614DB" w:rsidRPr="00486A61">
        <w:rPr>
          <w:b/>
          <w:iCs/>
          <w:color w:val="000000"/>
          <w:vertAlign w:val="superscript"/>
        </w:rPr>
        <w:t>2</w:t>
      </w:r>
      <w:r w:rsidR="006614DB" w:rsidRPr="00486A61">
        <w:rPr>
          <w:b/>
          <w:iCs/>
          <w:color w:val="000000"/>
        </w:rPr>
        <w:t xml:space="preserve"> range 0.89 to 0.95)</w:t>
      </w:r>
      <w:r w:rsidR="0063196A" w:rsidRPr="00486A61">
        <w:rPr>
          <w:b/>
          <w:iCs/>
          <w:color w:val="000000"/>
        </w:rPr>
        <w:t xml:space="preserve">. Furthermore, we added plots of the pilot data and model predictions for </w:t>
      </w:r>
      <w:r w:rsidR="00426DD5" w:rsidRPr="00486A61">
        <w:rPr>
          <w:b/>
          <w:iCs/>
          <w:color w:val="000000"/>
        </w:rPr>
        <w:t xml:space="preserve">both </w:t>
      </w:r>
      <w:r w:rsidR="006614DB" w:rsidRPr="00486A61">
        <w:rPr>
          <w:b/>
          <w:iCs/>
          <w:color w:val="000000"/>
        </w:rPr>
        <w:t xml:space="preserve">our </w:t>
      </w:r>
      <w:r w:rsidR="00426DD5" w:rsidRPr="00486A61">
        <w:rPr>
          <w:b/>
          <w:iCs/>
          <w:color w:val="000000"/>
        </w:rPr>
        <w:t xml:space="preserve">measurements of </w:t>
      </w:r>
      <w:r w:rsidR="0063196A" w:rsidRPr="00486A61">
        <w:rPr>
          <w:b/>
          <w:iCs/>
          <w:color w:val="000000"/>
        </w:rPr>
        <w:t>aftereffects</w:t>
      </w:r>
      <w:r w:rsidR="006614DB" w:rsidRPr="00486A61">
        <w:rPr>
          <w:b/>
          <w:iCs/>
          <w:color w:val="000000"/>
        </w:rPr>
        <w:t xml:space="preserve"> in the same figure</w:t>
      </w:r>
      <w:r w:rsidR="0063196A" w:rsidRPr="00486A61">
        <w:rPr>
          <w:b/>
          <w:iCs/>
          <w:color w:val="000000"/>
        </w:rPr>
        <w:t xml:space="preserve">. </w:t>
      </w:r>
      <w:r w:rsidR="00426DD5" w:rsidRPr="00486A61">
        <w:rPr>
          <w:b/>
          <w:iCs/>
          <w:color w:val="000000"/>
        </w:rPr>
        <w:t xml:space="preserve">We plan on </w:t>
      </w:r>
      <w:r w:rsidR="006614DB" w:rsidRPr="00486A61">
        <w:rPr>
          <w:b/>
          <w:iCs/>
          <w:color w:val="000000"/>
        </w:rPr>
        <w:t>reporting</w:t>
      </w:r>
      <w:r w:rsidR="00426DD5" w:rsidRPr="00486A61">
        <w:rPr>
          <w:b/>
          <w:iCs/>
          <w:color w:val="000000"/>
        </w:rPr>
        <w:t xml:space="preserve"> a similar figure when we resubmit for phase 2</w:t>
      </w:r>
      <w:r w:rsidR="006614DB" w:rsidRPr="00486A61">
        <w:rPr>
          <w:b/>
          <w:iCs/>
          <w:color w:val="000000"/>
        </w:rPr>
        <w:t xml:space="preserve"> (</w:t>
      </w:r>
      <w:commentRangeStart w:id="19"/>
      <w:r w:rsidR="006614DB" w:rsidRPr="00486A61">
        <w:rPr>
          <w:b/>
          <w:iCs/>
          <w:color w:val="000000"/>
        </w:rPr>
        <w:t>lines…</w:t>
      </w:r>
      <w:commentRangeEnd w:id="19"/>
      <w:r w:rsidR="002D2BB5">
        <w:rPr>
          <w:rStyle w:val="CommentReference"/>
        </w:rPr>
        <w:commentReference w:id="19"/>
      </w:r>
      <w:r w:rsidR="006614DB" w:rsidRPr="00486A61">
        <w:rPr>
          <w:b/>
          <w:iCs/>
          <w:color w:val="000000"/>
        </w:rPr>
        <w:t>)</w:t>
      </w:r>
      <w:r w:rsidR="00426DD5" w:rsidRPr="00486A61">
        <w:rPr>
          <w:b/>
          <w:iCs/>
          <w:color w:val="000000"/>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0805420F" w:rsidR="00D33A29" w:rsidRPr="00D33A29" w:rsidRDefault="00D33A29" w:rsidP="00D33A29">
      <w:pPr>
        <w:pStyle w:val="ListParagraph"/>
        <w:autoSpaceDE w:val="0"/>
        <w:autoSpaceDN w:val="0"/>
        <w:adjustRightInd w:val="0"/>
        <w:ind w:left="360"/>
        <w:rPr>
          <w:i/>
          <w:iCs/>
          <w:color w:val="000000"/>
        </w:rPr>
      </w:pPr>
      <w:r>
        <w:rPr>
          <w:i/>
          <w:iCs/>
          <w:color w:val="000000"/>
        </w:rPr>
        <w:t>Supplemental Figure 1</w:t>
      </w:r>
    </w:p>
    <w:p w14:paraId="6B2F844C" w14:textId="1FA9BB57" w:rsidR="00AA6B8D" w:rsidRPr="00A5757F" w:rsidRDefault="00D33A29" w:rsidP="008B5B26">
      <w:pPr>
        <w:pStyle w:val="ListParagraph"/>
        <w:autoSpaceDE w:val="0"/>
        <w:autoSpaceDN w:val="0"/>
        <w:adjustRightInd w:val="0"/>
        <w:ind w:left="360"/>
        <w:rPr>
          <w:color w:val="000000"/>
        </w:rPr>
      </w:pPr>
      <w:r>
        <w:rPr>
          <w:noProof/>
        </w:rPr>
        <w:drawing>
          <wp:inline distT="0" distB="0" distL="0" distR="0" wp14:anchorId="4D84BAC4" wp14:editId="6BB154C5">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7770"/>
                    </a:xfrm>
                    <a:prstGeom prst="rect">
                      <a:avLst/>
                    </a:prstGeom>
                  </pic:spPr>
                </pic:pic>
              </a:graphicData>
            </a:graphic>
          </wp:inline>
        </w:drawing>
      </w: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486A61" w:rsidRDefault="00DF4E44" w:rsidP="008B5B26">
      <w:pPr>
        <w:autoSpaceDE w:val="0"/>
        <w:autoSpaceDN w:val="0"/>
        <w:adjustRightInd w:val="0"/>
        <w:ind w:left="360"/>
        <w:rPr>
          <w:b/>
          <w:iCs/>
        </w:rPr>
      </w:pPr>
      <w:r w:rsidRPr="00486A61">
        <w:rPr>
          <w:b/>
          <w:iCs/>
        </w:rPr>
        <w:t xml:space="preserve">We have added this description to the </w:t>
      </w:r>
      <w:r w:rsidR="00BB3979" w:rsidRPr="00486A61">
        <w:rPr>
          <w:b/>
          <w:iCs/>
        </w:rPr>
        <w:t>Co</w:t>
      </w:r>
      <w:r w:rsidRPr="00486A61">
        <w:rPr>
          <w:b/>
          <w:iCs/>
        </w:rPr>
        <w:t xml:space="preserve">mputational </w:t>
      </w:r>
      <w:r w:rsidR="00BB3979" w:rsidRPr="00486A61">
        <w:rPr>
          <w:b/>
          <w:iCs/>
        </w:rPr>
        <w:t>M</w:t>
      </w:r>
      <w:r w:rsidRPr="00486A61">
        <w:rPr>
          <w:b/>
          <w:iCs/>
        </w:rPr>
        <w:t>odels section of statistical analysis (</w:t>
      </w:r>
      <w:commentRangeStart w:id="20"/>
      <w:r w:rsidRPr="00486A61">
        <w:rPr>
          <w:b/>
          <w:iCs/>
        </w:rPr>
        <w:t>lines</w:t>
      </w:r>
      <w:r w:rsidR="00BB3979" w:rsidRPr="00486A61">
        <w:rPr>
          <w:b/>
          <w:iCs/>
        </w:rPr>
        <w:t xml:space="preserve"> </w:t>
      </w:r>
      <w:r w:rsidR="00B111C4" w:rsidRPr="00486A61">
        <w:rPr>
          <w:b/>
          <w:iCs/>
        </w:rPr>
        <w:t>3</w:t>
      </w:r>
      <w:r w:rsidR="003043AB" w:rsidRPr="00486A61">
        <w:rPr>
          <w:b/>
          <w:iCs/>
        </w:rPr>
        <w:t>71</w:t>
      </w:r>
      <w:r w:rsidR="00B111C4" w:rsidRPr="00486A61">
        <w:rPr>
          <w:b/>
          <w:iCs/>
        </w:rPr>
        <w:t>-3</w:t>
      </w:r>
      <w:r w:rsidR="003043AB" w:rsidRPr="00486A61">
        <w:rPr>
          <w:b/>
          <w:iCs/>
        </w:rPr>
        <w:t>73</w:t>
      </w:r>
      <w:r w:rsidRPr="00486A61">
        <w:rPr>
          <w:b/>
          <w:iCs/>
        </w:rPr>
        <w:t>)</w:t>
      </w:r>
      <w:commentRangeEnd w:id="20"/>
      <w:r w:rsidR="002D2BB5">
        <w:rPr>
          <w:rStyle w:val="CommentReference"/>
        </w:rPr>
        <w:commentReference w:id="20"/>
      </w:r>
      <w:r w:rsidRPr="00486A61">
        <w:rPr>
          <w:b/>
          <w:iCs/>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6AB89FAE" w:rsidR="00B16B1B" w:rsidRPr="00486A61" w:rsidRDefault="00664A22" w:rsidP="0016747B">
      <w:pPr>
        <w:pStyle w:val="ListParagraph"/>
        <w:autoSpaceDE w:val="0"/>
        <w:autoSpaceDN w:val="0"/>
        <w:adjustRightInd w:val="0"/>
        <w:ind w:left="360"/>
        <w:rPr>
          <w:b/>
          <w:iCs/>
          <w:color w:val="000000"/>
        </w:rPr>
      </w:pPr>
      <w:r w:rsidRPr="00486A61">
        <w:rPr>
          <w:b/>
          <w:iCs/>
          <w:color w:val="000000"/>
        </w:rPr>
        <w:t>Th</w:t>
      </w:r>
      <w:r w:rsidR="00804F31">
        <w:rPr>
          <w:b/>
          <w:iCs/>
          <w:color w:val="000000"/>
        </w:rPr>
        <w:t>is is an excellent point and the</w:t>
      </w:r>
      <w:r w:rsidRPr="00486A61">
        <w:rPr>
          <w:b/>
          <w:iCs/>
          <w:color w:val="000000"/>
        </w:rPr>
        <w:t xml:space="preserve"> reviewer is correct</w:t>
      </w:r>
      <w:r w:rsidR="00B16B1B" w:rsidRPr="00486A61">
        <w:rPr>
          <w:b/>
          <w:iCs/>
          <w:color w:val="000000"/>
        </w:rPr>
        <w:t xml:space="preserve"> </w:t>
      </w:r>
      <w:proofErr w:type="gramStart"/>
      <w:r w:rsidR="00B16B1B" w:rsidRPr="00486A61">
        <w:rPr>
          <w:b/>
          <w:iCs/>
          <w:color w:val="000000"/>
        </w:rPr>
        <w:t>with regard to</w:t>
      </w:r>
      <w:proofErr w:type="gramEnd"/>
      <w:r w:rsidR="00B16B1B" w:rsidRPr="00486A61">
        <w:rPr>
          <w:b/>
          <w:iCs/>
          <w:color w:val="000000"/>
        </w:rPr>
        <w:t xml:space="preserve"> how use-dependent learning is impacted by the error signal in the context of this study</w:t>
      </w:r>
      <w:r w:rsidR="00D677CD">
        <w:rPr>
          <w:b/>
          <w:iCs/>
          <w:color w:val="000000"/>
        </w:rPr>
        <w:t xml:space="preserve">. </w:t>
      </w:r>
      <w:r w:rsidR="00452CFA" w:rsidRPr="00486A61">
        <w:rPr>
          <w:b/>
          <w:iCs/>
          <w:color w:val="000000"/>
        </w:rPr>
        <w:t xml:space="preserve"> </w:t>
      </w:r>
      <w:r w:rsidR="00D677CD">
        <w:rPr>
          <w:b/>
          <w:iCs/>
          <w:color w:val="000000"/>
        </w:rPr>
        <w:t>W</w:t>
      </w:r>
      <w:r w:rsidR="00452CFA" w:rsidRPr="00486A61">
        <w:rPr>
          <w:b/>
          <w:iCs/>
          <w:color w:val="000000"/>
        </w:rPr>
        <w:t xml:space="preserve">e have now </w:t>
      </w:r>
      <w:r w:rsidR="00D677CD">
        <w:rPr>
          <w:b/>
          <w:iCs/>
          <w:color w:val="000000"/>
        </w:rPr>
        <w:t>clarified</w:t>
      </w:r>
      <w:r w:rsidR="00452CFA" w:rsidRPr="00486A61">
        <w:rPr>
          <w:b/>
          <w:iCs/>
          <w:color w:val="000000"/>
        </w:rPr>
        <w:t xml:space="preserve"> </w:t>
      </w:r>
      <w:r w:rsidR="00D677CD">
        <w:rPr>
          <w:b/>
          <w:iCs/>
          <w:color w:val="000000"/>
        </w:rPr>
        <w:t>this statement</w:t>
      </w:r>
      <w:r w:rsidR="00D677CD" w:rsidRPr="00486A61">
        <w:rPr>
          <w:b/>
          <w:iCs/>
          <w:color w:val="000000"/>
        </w:rPr>
        <w:t xml:space="preserve"> </w:t>
      </w:r>
      <w:r w:rsidR="00452CFA" w:rsidRPr="00486A61">
        <w:rPr>
          <w:b/>
          <w:iCs/>
          <w:color w:val="000000"/>
        </w:rPr>
        <w:t>in the Model Based methods section</w:t>
      </w:r>
      <w:r w:rsidR="006614DB" w:rsidRPr="00486A61">
        <w:rPr>
          <w:b/>
          <w:iCs/>
          <w:color w:val="000000"/>
        </w:rPr>
        <w:t xml:space="preserve"> (</w:t>
      </w:r>
      <w:commentRangeStart w:id="21"/>
      <w:r w:rsidR="006614DB" w:rsidRPr="00486A61">
        <w:rPr>
          <w:b/>
          <w:iCs/>
          <w:color w:val="000000"/>
        </w:rPr>
        <w:t>lines...)</w:t>
      </w:r>
      <w:r w:rsidRPr="00486A61">
        <w:rPr>
          <w:b/>
          <w:iCs/>
          <w:color w:val="000000"/>
        </w:rPr>
        <w:t xml:space="preserve">. </w:t>
      </w:r>
      <w:commentRangeEnd w:id="21"/>
      <w:r w:rsidR="00805061">
        <w:rPr>
          <w:rStyle w:val="CommentReference"/>
        </w:rPr>
        <w:commentReference w:id="21"/>
      </w:r>
      <w:r w:rsidR="00B16B1B" w:rsidRPr="00486A61">
        <w:rPr>
          <w:b/>
          <w:iCs/>
          <w:color w:val="000000"/>
        </w:rPr>
        <w:t>In the Strategy + Use-</w:t>
      </w:r>
      <w:r w:rsidR="00693209" w:rsidRPr="00486A61">
        <w:rPr>
          <w:b/>
          <w:iCs/>
          <w:color w:val="000000"/>
        </w:rPr>
        <w:t>D</w:t>
      </w:r>
      <w:r w:rsidR="00B16B1B" w:rsidRPr="00486A61">
        <w:rPr>
          <w:b/>
          <w:iCs/>
          <w:color w:val="000000"/>
        </w:rPr>
        <w:t>ependent model, u</w:t>
      </w:r>
      <w:r w:rsidR="00C53DF2" w:rsidRPr="00486A61">
        <w:rPr>
          <w:b/>
          <w:iCs/>
          <w:color w:val="000000"/>
        </w:rPr>
        <w:t>se-dependent learning depend</w:t>
      </w:r>
      <w:r w:rsidRPr="00486A61">
        <w:rPr>
          <w:b/>
          <w:iCs/>
          <w:color w:val="000000"/>
        </w:rPr>
        <w:t>s</w:t>
      </w:r>
      <w:r w:rsidR="00C53DF2" w:rsidRPr="00486A61">
        <w:rPr>
          <w:b/>
          <w:iCs/>
          <w:color w:val="000000"/>
        </w:rPr>
        <w:t xml:space="preserve"> on previous motor output and occurs in parallel to updates based on an error signal (</w:t>
      </w:r>
      <w:proofErr w:type="spellStart"/>
      <w:r w:rsidR="00C53DF2" w:rsidRPr="00486A61">
        <w:rPr>
          <w:b/>
          <w:iCs/>
          <w:color w:val="000000"/>
        </w:rPr>
        <w:t>Diedrichsen</w:t>
      </w:r>
      <w:proofErr w:type="spellEnd"/>
      <w:r w:rsidR="00C53DF2" w:rsidRPr="00486A61">
        <w:rPr>
          <w:b/>
          <w:iCs/>
          <w:color w:val="000000"/>
        </w:rPr>
        <w:t xml:space="preserve"> et al., 2010). </w:t>
      </w:r>
      <w:r w:rsidR="00B16B1B" w:rsidRPr="00486A61">
        <w:rPr>
          <w:b/>
          <w:iCs/>
          <w:color w:val="000000"/>
        </w:rPr>
        <w:t>T</w:t>
      </w:r>
      <w:r w:rsidR="00C53DF2" w:rsidRPr="00486A61">
        <w:rPr>
          <w:b/>
          <w:iCs/>
          <w:color w:val="000000"/>
        </w:rPr>
        <w:t xml:space="preserve">he error signal </w:t>
      </w:r>
      <w:r w:rsidR="00B16B1B" w:rsidRPr="00486A61">
        <w:rPr>
          <w:b/>
          <w:iCs/>
          <w:color w:val="000000"/>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486A61">
        <w:rPr>
          <w:b/>
          <w:iCs/>
          <w:color w:val="000000"/>
        </w:rPr>
        <w:t>without a</w:t>
      </w:r>
      <w:r w:rsidR="00B16B1B" w:rsidRPr="00486A61">
        <w:rPr>
          <w:b/>
          <w:iCs/>
          <w:color w:val="000000"/>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486A61" w:rsidRDefault="00B16B1B" w:rsidP="0016747B">
      <w:pPr>
        <w:pStyle w:val="ListParagraph"/>
        <w:autoSpaceDE w:val="0"/>
        <w:autoSpaceDN w:val="0"/>
        <w:adjustRightInd w:val="0"/>
        <w:ind w:left="360"/>
        <w:rPr>
          <w:b/>
          <w:iCs/>
          <w:color w:val="000000"/>
        </w:rPr>
      </w:pPr>
    </w:p>
    <w:p w14:paraId="7C589890" w14:textId="56930AE8" w:rsidR="00F140B1" w:rsidRPr="00486A61" w:rsidRDefault="00DD2990" w:rsidP="00F140B1">
      <w:pPr>
        <w:pStyle w:val="ListParagraph"/>
        <w:autoSpaceDE w:val="0"/>
        <w:autoSpaceDN w:val="0"/>
        <w:adjustRightInd w:val="0"/>
        <w:ind w:left="360"/>
        <w:rPr>
          <w:b/>
          <w:iCs/>
          <w:color w:val="000000"/>
        </w:rPr>
      </w:pPr>
      <w:r w:rsidRPr="00486A61">
        <w:rPr>
          <w:b/>
          <w:iCs/>
          <w:color w:val="000000"/>
        </w:rPr>
        <w:t>As t</w:t>
      </w:r>
      <w:r w:rsidR="00B16B1B" w:rsidRPr="00486A61">
        <w:rPr>
          <w:b/>
          <w:iCs/>
          <w:color w:val="000000"/>
        </w:rPr>
        <w:t>he phenomenon we are trying to capture in the use-dependent process is the pure repetition effect absent any error, we chose to emphasize that component in the text.</w:t>
      </w:r>
      <w:r w:rsidR="009C566E" w:rsidRPr="00486A61">
        <w:rPr>
          <w:b/>
          <w:iCs/>
          <w:color w:val="000000"/>
        </w:rPr>
        <w:t xml:space="preserve"> However, we see how the way we stated the unique features of the model </w:t>
      </w:r>
      <w:r w:rsidRPr="00486A61">
        <w:rPr>
          <w:b/>
          <w:iCs/>
          <w:color w:val="000000"/>
        </w:rPr>
        <w:t>was not clear and</w:t>
      </w:r>
      <w:r w:rsidR="00F140B1" w:rsidRPr="00486A61">
        <w:rPr>
          <w:b/>
          <w:iCs/>
          <w:color w:val="000000"/>
        </w:rPr>
        <w:t xml:space="preserve"> </w:t>
      </w:r>
      <w:r w:rsidR="00AA3ED6" w:rsidRPr="00486A61">
        <w:rPr>
          <w:b/>
          <w:iCs/>
          <w:color w:val="000000"/>
        </w:rPr>
        <w:t xml:space="preserve">adjusted the </w:t>
      </w:r>
      <w:r w:rsidR="00BB3979" w:rsidRPr="00486A61">
        <w:rPr>
          <w:b/>
          <w:iCs/>
          <w:color w:val="000000"/>
        </w:rPr>
        <w:t>Model Based Methods section (</w:t>
      </w:r>
      <w:commentRangeStart w:id="22"/>
      <w:r w:rsidR="00BB3979" w:rsidRPr="00486A61">
        <w:rPr>
          <w:b/>
          <w:iCs/>
          <w:color w:val="000000"/>
        </w:rPr>
        <w:t xml:space="preserve">lines </w:t>
      </w:r>
      <w:r w:rsidR="00B111C4" w:rsidRPr="00486A61">
        <w:rPr>
          <w:b/>
          <w:iCs/>
          <w:color w:val="000000"/>
        </w:rPr>
        <w:t>233-234</w:t>
      </w:r>
      <w:commentRangeEnd w:id="22"/>
      <w:r w:rsidR="00805061">
        <w:rPr>
          <w:rStyle w:val="CommentReference"/>
        </w:rPr>
        <w:commentReference w:id="22"/>
      </w:r>
      <w:r w:rsidR="00BB3979" w:rsidRPr="00486A61">
        <w:rPr>
          <w:b/>
          <w:iCs/>
          <w:color w:val="000000"/>
        </w:rPr>
        <w:t>) to address this comment</w:t>
      </w:r>
      <w:r w:rsidR="00C53DF2" w:rsidRPr="00486A61">
        <w:rPr>
          <w:b/>
          <w:iCs/>
          <w:color w:val="000000"/>
        </w:rPr>
        <w:t xml:space="preserve">. </w:t>
      </w:r>
      <w:r w:rsidR="009C566E" w:rsidRPr="00486A61">
        <w:rPr>
          <w:b/>
          <w:iCs/>
          <w:color w:val="000000"/>
        </w:rPr>
        <w:t>It now reads</w:t>
      </w:r>
      <w:r w:rsidR="00F140B1" w:rsidRPr="00486A61">
        <w:rPr>
          <w:b/>
          <w:iCs/>
          <w:color w:val="000000"/>
        </w:rPr>
        <w:t xml:space="preserve"> </w:t>
      </w:r>
      <w:commentRangeStart w:id="23"/>
      <w:r w:rsidR="00F140B1" w:rsidRPr="00486A61">
        <w:rPr>
          <w:b/>
          <w:iCs/>
          <w:color w:val="000000"/>
        </w:rPr>
        <w:t>“...the update is a function of the motor output which changes based on the error signal…”</w:t>
      </w:r>
      <w:r w:rsidR="00693209" w:rsidRPr="00486A61">
        <w:rPr>
          <w:b/>
          <w:iCs/>
          <w:color w:val="000000"/>
        </w:rPr>
        <w:t xml:space="preserve">. </w:t>
      </w:r>
      <w:commentRangeEnd w:id="23"/>
      <w:r w:rsidR="00D677CD">
        <w:rPr>
          <w:rStyle w:val="CommentReference"/>
        </w:rPr>
        <w:commentReference w:id="23"/>
      </w:r>
    </w:p>
    <w:p w14:paraId="1BF11584" w14:textId="2CCBFDFE" w:rsidR="00C53DF2" w:rsidRPr="0016747B" w:rsidRDefault="00C53DF2" w:rsidP="0016747B">
      <w:pPr>
        <w:pStyle w:val="ListParagraph"/>
        <w:autoSpaceDE w:val="0"/>
        <w:autoSpaceDN w:val="0"/>
        <w:adjustRightInd w:val="0"/>
        <w:ind w:left="360"/>
        <w:rPr>
          <w:i/>
          <w:iCs/>
          <w:color w:val="000000"/>
        </w:rPr>
      </w:pP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t>
      </w:r>
      <w:proofErr w:type="gramStart"/>
      <w:r w:rsidRPr="00A5757F">
        <w:rPr>
          <w:color w:val="000000"/>
        </w:rPr>
        <w:t>won't</w:t>
      </w:r>
      <w:proofErr w:type="gramEnd"/>
      <w:r w:rsidRPr="00A5757F">
        <w:rPr>
          <w:color w:val="000000"/>
        </w:rPr>
        <w:t xml:space="preserve">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69964E0B" w:rsidR="00CA03EA" w:rsidRPr="00486A61" w:rsidRDefault="00CA03EA" w:rsidP="0016747B">
      <w:pPr>
        <w:pStyle w:val="ListParagraph"/>
        <w:autoSpaceDE w:val="0"/>
        <w:autoSpaceDN w:val="0"/>
        <w:adjustRightInd w:val="0"/>
        <w:ind w:left="360"/>
        <w:rPr>
          <w:b/>
          <w:iCs/>
        </w:rPr>
      </w:pPr>
      <w:r w:rsidRPr="00486A61">
        <w:rPr>
          <w:b/>
          <w:iCs/>
        </w:rPr>
        <w:t>The reviewer raises an interesting point, one which we have addressed in the main text now</w:t>
      </w:r>
      <w:r w:rsidR="00693209" w:rsidRPr="00486A61">
        <w:rPr>
          <w:b/>
          <w:iCs/>
        </w:rPr>
        <w:t xml:space="preserve"> </w:t>
      </w:r>
      <w:r w:rsidR="00D677CD">
        <w:rPr>
          <w:b/>
          <w:iCs/>
        </w:rPr>
        <w:t xml:space="preserve">in </w:t>
      </w:r>
      <w:r w:rsidR="00693209" w:rsidRPr="00486A61">
        <w:rPr>
          <w:b/>
          <w:iCs/>
        </w:rPr>
        <w:t xml:space="preserve">lines </w:t>
      </w:r>
      <w:commentRangeStart w:id="24"/>
      <w:r w:rsidRPr="00486A61">
        <w:rPr>
          <w:b/>
          <w:iCs/>
        </w:rPr>
        <w:t>…</w:t>
      </w:r>
      <w:r w:rsidR="00693209" w:rsidRPr="00486A61">
        <w:rPr>
          <w:b/>
          <w:iCs/>
        </w:rPr>
        <w:t xml:space="preserve"> </w:t>
      </w:r>
      <w:commentRangeEnd w:id="24"/>
      <w:r w:rsidR="00A8738A">
        <w:rPr>
          <w:rStyle w:val="CommentReference"/>
        </w:rPr>
        <w:commentReference w:id="24"/>
      </w:r>
      <w:r w:rsidRPr="00486A61">
        <w:rPr>
          <w:b/>
          <w:iCs/>
        </w:rPr>
        <w:t>With regard to the Strategy plus Use-Dependent model</w:t>
      </w:r>
      <w:r w:rsidR="00AD29E0" w:rsidRPr="00486A61">
        <w:rPr>
          <w:b/>
          <w:iCs/>
        </w:rPr>
        <w:t>, we believe the lack of an extra sensitivity term in the use-dependent process is a core feature of the model</w:t>
      </w:r>
      <w:r w:rsidR="00107C3D" w:rsidRPr="00486A61">
        <w:rPr>
          <w:b/>
          <w:iCs/>
        </w:rPr>
        <w:t xml:space="preserve"> and is why we have pit </w:t>
      </w:r>
      <w:r w:rsidR="00DD2990" w:rsidRPr="00486A61">
        <w:rPr>
          <w:b/>
          <w:iCs/>
        </w:rPr>
        <w:t xml:space="preserve">this model directly against </w:t>
      </w:r>
      <w:r w:rsidR="00107C3D" w:rsidRPr="00486A61">
        <w:rPr>
          <w:b/>
          <w:iCs/>
        </w:rPr>
        <w:t xml:space="preserve">the Adaptive Bayesian model, which is sensitive to consistency. </w:t>
      </w:r>
      <w:r w:rsidR="00DD2990" w:rsidRPr="00486A61">
        <w:rPr>
          <w:b/>
          <w:iCs/>
        </w:rPr>
        <w:t xml:space="preserve">The basis for a fixed learning rate comes directly from </w:t>
      </w:r>
      <w:proofErr w:type="spellStart"/>
      <w:r w:rsidR="00DD2990" w:rsidRPr="00486A61">
        <w:rPr>
          <w:b/>
          <w:iCs/>
        </w:rPr>
        <w:t>Diedrichsen</w:t>
      </w:r>
      <w:proofErr w:type="spellEnd"/>
      <w:r w:rsidR="00DD2990" w:rsidRPr="00486A61">
        <w:rPr>
          <w:b/>
          <w:iCs/>
        </w:rPr>
        <w:t xml:space="preserve"> et al 2010, </w:t>
      </w:r>
      <w:r w:rsidR="00D677CD">
        <w:rPr>
          <w:b/>
          <w:iCs/>
        </w:rPr>
        <w:t>where</w:t>
      </w:r>
      <w:r w:rsidR="00DD2990" w:rsidRPr="00486A61">
        <w:rPr>
          <w:b/>
          <w:iCs/>
        </w:rPr>
        <w:t xml:space="preserve"> data from </w:t>
      </w:r>
      <w:r w:rsidR="008E7CCD" w:rsidRPr="00486A61">
        <w:rPr>
          <w:b/>
          <w:iCs/>
        </w:rPr>
        <w:t xml:space="preserve">experiment 3 </w:t>
      </w:r>
      <w:r w:rsidR="00DD2990" w:rsidRPr="00486A61">
        <w:rPr>
          <w:b/>
          <w:iCs/>
        </w:rPr>
        <w:t>of</w:t>
      </w:r>
      <w:r w:rsidR="008E7CCD" w:rsidRPr="00486A61">
        <w:rPr>
          <w:b/>
          <w:iCs/>
        </w:rPr>
        <w:t xml:space="preserve"> </w:t>
      </w:r>
      <w:r w:rsidR="00DD2990" w:rsidRPr="00486A61">
        <w:rPr>
          <w:b/>
          <w:iCs/>
        </w:rPr>
        <w:t>their paper is particularly instructive. There</w:t>
      </w:r>
      <w:r w:rsidR="00AD29E0" w:rsidRPr="00486A61">
        <w:rPr>
          <w:b/>
          <w:iCs/>
        </w:rPr>
        <w:t xml:space="preserve">, </w:t>
      </w:r>
      <w:r w:rsidR="008E7CCD" w:rsidRPr="00486A61">
        <w:rPr>
          <w:b/>
          <w:iCs/>
        </w:rPr>
        <w:t xml:space="preserve">participants demonstrated a robust use-dependent bias in </w:t>
      </w:r>
      <w:r w:rsidR="00693209" w:rsidRPr="00486A61">
        <w:rPr>
          <w:b/>
          <w:iCs/>
        </w:rPr>
        <w:t xml:space="preserve">parallel with adaptation </w:t>
      </w:r>
      <w:r w:rsidR="008E7CCD" w:rsidRPr="00486A61">
        <w:rPr>
          <w:b/>
          <w:iCs/>
        </w:rPr>
        <w:t>to a velocity-dependent force field (Fig. 3H)</w:t>
      </w:r>
      <w:r w:rsidR="00816FB0" w:rsidRPr="00486A61">
        <w:rPr>
          <w:b/>
          <w:iCs/>
        </w:rPr>
        <w:t>. Because of the force field, movements were initially highly variability, yet the use-dependent process demonstrated robust changes in response to the variable movement angles. Indeed</w:t>
      </w:r>
      <w:r w:rsidR="00DD2990" w:rsidRPr="00486A61">
        <w:rPr>
          <w:b/>
          <w:iCs/>
        </w:rPr>
        <w:t>, the use-dependent learning rate was not lower during this experiment than in the other two experiments from the paper, even though the other experiments induced use-dependent learning through more consistent movement patterns. While this evidence is indirect, this suggests that</w:t>
      </w:r>
      <w:r w:rsidR="00107C3D" w:rsidRPr="00486A61">
        <w:rPr>
          <w:b/>
          <w:iCs/>
        </w:rPr>
        <w:t xml:space="preserve"> under certain conditions, </w:t>
      </w:r>
      <w:r w:rsidR="00CC5BDC" w:rsidRPr="00486A61">
        <w:rPr>
          <w:b/>
          <w:iCs/>
        </w:rPr>
        <w:t xml:space="preserve">such as force field adaptation, </w:t>
      </w:r>
      <w:r w:rsidR="00107C3D" w:rsidRPr="00486A61">
        <w:rPr>
          <w:b/>
          <w:iCs/>
        </w:rPr>
        <w:t xml:space="preserve">use-dependent learning </w:t>
      </w:r>
      <w:r w:rsidR="00DD2990" w:rsidRPr="00486A61">
        <w:rPr>
          <w:b/>
          <w:iCs/>
        </w:rPr>
        <w:t xml:space="preserve">may not be sensitive to consistency. </w:t>
      </w:r>
      <w:r w:rsidR="00CC5BDC" w:rsidRPr="00486A61">
        <w:rPr>
          <w:b/>
          <w:iCs/>
        </w:rPr>
        <w:t xml:space="preserve">Of course, the work of </w:t>
      </w:r>
      <w:proofErr w:type="spellStart"/>
      <w:r w:rsidR="00CC5BDC" w:rsidRPr="00486A61">
        <w:rPr>
          <w:b/>
          <w:iCs/>
        </w:rPr>
        <w:t>Verstynen</w:t>
      </w:r>
      <w:proofErr w:type="spellEnd"/>
      <w:r w:rsidR="00CC5BDC" w:rsidRPr="00486A61">
        <w:rPr>
          <w:b/>
          <w:iCs/>
        </w:rPr>
        <w:t xml:space="preserve"> and </w:t>
      </w:r>
      <w:proofErr w:type="spellStart"/>
      <w:r w:rsidR="00CC5BDC" w:rsidRPr="00486A61">
        <w:rPr>
          <w:b/>
          <w:iCs/>
        </w:rPr>
        <w:t>Sabes</w:t>
      </w:r>
      <w:proofErr w:type="spellEnd"/>
      <w:r w:rsidR="00CC5BDC" w:rsidRPr="00486A61">
        <w:rPr>
          <w:b/>
          <w:iCs/>
        </w:rPr>
        <w:t xml:space="preserve"> presents a counter example under different task demands. </w:t>
      </w:r>
      <w:r w:rsidR="00EA3E63" w:rsidRPr="00486A61">
        <w:rPr>
          <w:b/>
          <w:iCs/>
        </w:rPr>
        <w:t>Thus, w</w:t>
      </w:r>
      <w:r w:rsidR="00DD2990" w:rsidRPr="00486A61">
        <w:rPr>
          <w:b/>
          <w:iCs/>
        </w:rPr>
        <w:t xml:space="preserve">e believe that this controversy over how sensitive use-dependent learning </w:t>
      </w:r>
      <w:r w:rsidR="00D677CD">
        <w:rPr>
          <w:b/>
          <w:iCs/>
        </w:rPr>
        <w:t xml:space="preserve">during walking </w:t>
      </w:r>
      <w:r w:rsidR="00DD2990" w:rsidRPr="00486A61">
        <w:rPr>
          <w:b/>
          <w:iCs/>
        </w:rPr>
        <w:t>is to the consistency of movement is best tackled directly</w:t>
      </w:r>
      <w:r w:rsidR="0079661A" w:rsidRPr="00486A61">
        <w:rPr>
          <w:b/>
          <w:iCs/>
        </w:rPr>
        <w:t xml:space="preserve"> and forms the primary motivation of our study and our choice of models.</w:t>
      </w: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59051348" w:rsidR="00880452" w:rsidRPr="00486A61" w:rsidRDefault="000111BF" w:rsidP="008B5B26">
      <w:pPr>
        <w:autoSpaceDE w:val="0"/>
        <w:autoSpaceDN w:val="0"/>
        <w:adjustRightInd w:val="0"/>
        <w:ind w:left="360"/>
        <w:rPr>
          <w:b/>
          <w:iCs/>
        </w:rPr>
      </w:pPr>
      <w:r w:rsidRPr="00486A61">
        <w:rPr>
          <w:b/>
          <w:iCs/>
        </w:rPr>
        <w:t xml:space="preserve">To obtain stable model parameters we bootstrapped parameter values from the acquired dataset </w:t>
      </w:r>
      <w:r w:rsidR="00707631" w:rsidRPr="00486A61">
        <w:rPr>
          <w:b/>
          <w:iCs/>
        </w:rPr>
        <w:t>1</w:t>
      </w:r>
      <w:r w:rsidRPr="00486A61">
        <w:rPr>
          <w:b/>
          <w:iCs/>
        </w:rPr>
        <w:t>000 times</w:t>
      </w:r>
      <w:r w:rsidR="00707631" w:rsidRPr="00486A61">
        <w:rPr>
          <w:b/>
          <w:iCs/>
        </w:rPr>
        <w:t>. We explain this fitting process, in the simulations section (lines</w:t>
      </w:r>
      <w:r w:rsidR="00EE5D45" w:rsidRPr="00486A61">
        <w:rPr>
          <w:b/>
          <w:iCs/>
        </w:rPr>
        <w:t xml:space="preserve"> </w:t>
      </w:r>
      <w:commentRangeStart w:id="25"/>
      <w:r w:rsidR="00EE5D45" w:rsidRPr="00486A61">
        <w:rPr>
          <w:b/>
          <w:iCs/>
        </w:rPr>
        <w:t>459-461</w:t>
      </w:r>
      <w:commentRangeEnd w:id="25"/>
      <w:r w:rsidR="00A8738A">
        <w:rPr>
          <w:rStyle w:val="CommentReference"/>
        </w:rPr>
        <w:commentReference w:id="25"/>
      </w:r>
      <w:r w:rsidR="00707631" w:rsidRPr="00486A61">
        <w:rPr>
          <w:b/>
          <w:iCs/>
        </w:rPr>
        <w:t xml:space="preserve">). </w:t>
      </w:r>
      <w:ins w:id="26" w:author="Jonathan Wood" w:date="2020-08-26T10:08:00Z">
        <w:r w:rsidR="00A8738A">
          <w:rPr>
            <w:b/>
            <w:iCs/>
          </w:rPr>
          <w:t>Also see the supplemental figure</w:t>
        </w:r>
      </w:ins>
      <w:ins w:id="27" w:author="Jonathan Wood" w:date="2020-08-26T10:09:00Z">
        <w:r w:rsidR="00A8738A">
          <w:rPr>
            <w:b/>
            <w:iCs/>
          </w:rPr>
          <w:t xml:space="preserve"> 1 and our response to </w:t>
        </w:r>
      </w:ins>
      <w:ins w:id="28" w:author="Jonathan Wood" w:date="2020-08-26T10:10:00Z">
        <w:r w:rsidR="00A8738A">
          <w:rPr>
            <w:b/>
            <w:iCs/>
          </w:rPr>
          <w:t>comment #12</w:t>
        </w:r>
      </w:ins>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4E82909B" w:rsidR="000111BF" w:rsidRPr="00D677CD" w:rsidRDefault="0079661A" w:rsidP="008B5B26">
      <w:pPr>
        <w:autoSpaceDE w:val="0"/>
        <w:autoSpaceDN w:val="0"/>
        <w:adjustRightInd w:val="0"/>
        <w:ind w:left="360"/>
        <w:rPr>
          <w:b/>
          <w:iCs/>
        </w:rPr>
      </w:pPr>
      <w:r w:rsidRPr="00486A61">
        <w:rPr>
          <w:b/>
          <w:iCs/>
        </w:rPr>
        <w:t>We appreciate the reviewer’s comment and have provided a clearer justification in the Model Based Methods section (</w:t>
      </w:r>
      <w:commentRangeStart w:id="29"/>
      <w:r w:rsidRPr="00486A61">
        <w:rPr>
          <w:b/>
          <w:iCs/>
        </w:rPr>
        <w:t>lines 240-244</w:t>
      </w:r>
      <w:commentRangeEnd w:id="29"/>
      <w:r w:rsidR="00A8738A">
        <w:rPr>
          <w:rStyle w:val="CommentReference"/>
        </w:rPr>
        <w:commentReference w:id="29"/>
      </w:r>
      <w:r w:rsidRPr="00486A61">
        <w:rPr>
          <w:b/>
          <w:iCs/>
        </w:rPr>
        <w:t>) for why we</w:t>
      </w:r>
      <w:r w:rsidR="000111BF" w:rsidRPr="00486A61">
        <w:rPr>
          <w:b/>
          <w:iCs/>
        </w:rPr>
        <w:t xml:space="preserve"> chose this constraint </w:t>
      </w:r>
      <w:r w:rsidRPr="00486A61">
        <w:rPr>
          <w:b/>
          <w:iCs/>
        </w:rPr>
        <w:t xml:space="preserve">and </w:t>
      </w:r>
      <w:r w:rsidR="000111BF" w:rsidRPr="00486A61">
        <w:rPr>
          <w:b/>
          <w:iCs/>
        </w:rPr>
        <w:t xml:space="preserve">the </w:t>
      </w:r>
      <w:r w:rsidRPr="00486A61">
        <w:rPr>
          <w:b/>
          <w:iCs/>
        </w:rPr>
        <w:t xml:space="preserve">empirical evidence for a slower </w:t>
      </w:r>
      <w:r w:rsidR="000111BF" w:rsidRPr="00486A61">
        <w:rPr>
          <w:b/>
          <w:iCs/>
        </w:rPr>
        <w:t xml:space="preserve">use-dependent </w:t>
      </w:r>
      <w:r w:rsidRPr="00486A61">
        <w:rPr>
          <w:b/>
          <w:iCs/>
        </w:rPr>
        <w:t xml:space="preserve">learning rate than </w:t>
      </w:r>
      <w:r w:rsidR="000111BF" w:rsidRPr="00486A61">
        <w:rPr>
          <w:b/>
          <w:iCs/>
        </w:rPr>
        <w:t xml:space="preserve">strategic learning (F and C, respectively). </w:t>
      </w:r>
      <w:r w:rsidRPr="00486A61">
        <w:rPr>
          <w:b/>
          <w:iCs/>
        </w:rPr>
        <w:t xml:space="preserve">Briefly, Taylor and </w:t>
      </w:r>
      <w:proofErr w:type="spellStart"/>
      <w:r w:rsidRPr="00486A61">
        <w:rPr>
          <w:b/>
          <w:iCs/>
        </w:rPr>
        <w:t>Ivry</w:t>
      </w:r>
      <w:proofErr w:type="spellEnd"/>
      <w:r w:rsidRPr="00486A61">
        <w:rPr>
          <w:b/>
          <w:iCs/>
        </w:rPr>
        <w:t xml:space="preserve"> (2011) showed that </w:t>
      </w:r>
      <w:r w:rsidR="000D4B99" w:rsidRPr="00486A61">
        <w:rPr>
          <w:b/>
          <w:iCs/>
        </w:rPr>
        <w:t>humans can quickly adjust strategic aiming</w:t>
      </w:r>
      <w:r w:rsidRPr="00486A61">
        <w:rPr>
          <w:b/>
          <w:iCs/>
        </w:rPr>
        <w:t xml:space="preserve"> and can reach learning rates that are even close to 1</w:t>
      </w:r>
      <w:r w:rsidR="005C078E" w:rsidRPr="00486A61">
        <w:rPr>
          <w:b/>
          <w:iCs/>
        </w:rPr>
        <w:t xml:space="preserve"> (“one trial learning”)</w:t>
      </w:r>
      <w:r w:rsidRPr="00486A61">
        <w:rPr>
          <w:b/>
          <w:iCs/>
        </w:rPr>
        <w:t>.</w:t>
      </w:r>
      <w:r w:rsidR="000D4B99" w:rsidRPr="00486A61">
        <w:rPr>
          <w:b/>
          <w:iCs/>
        </w:rPr>
        <w:t xml:space="preserve"> </w:t>
      </w:r>
      <w:commentRangeStart w:id="30"/>
      <w:r w:rsidRPr="00486A61">
        <w:rPr>
          <w:b/>
          <w:iCs/>
        </w:rPr>
        <w:t>Given</w:t>
      </w:r>
      <w:commentRangeEnd w:id="30"/>
      <w:r w:rsidR="005C078E" w:rsidRPr="00486A61">
        <w:rPr>
          <w:rStyle w:val="CommentReference"/>
          <w:b/>
        </w:rPr>
        <w:commentReference w:id="30"/>
      </w:r>
      <w:r w:rsidRPr="00486A61">
        <w:rPr>
          <w:b/>
          <w:iCs/>
        </w:rPr>
        <w:t xml:space="preserve"> that strategic aiming is m</w:t>
      </w:r>
      <w:r w:rsidR="000D4B99" w:rsidRPr="00486A61">
        <w:rPr>
          <w:b/>
          <w:iCs/>
        </w:rPr>
        <w:t xml:space="preserve">uch </w:t>
      </w:r>
      <w:r w:rsidRPr="00486A61">
        <w:rPr>
          <w:b/>
          <w:iCs/>
        </w:rPr>
        <w:t xml:space="preserve">faster </w:t>
      </w:r>
      <w:r w:rsidR="000D4B99" w:rsidRPr="00486A61">
        <w:rPr>
          <w:b/>
          <w:iCs/>
        </w:rPr>
        <w:t xml:space="preserve">than </w:t>
      </w:r>
      <w:r w:rsidRPr="00486A61">
        <w:rPr>
          <w:b/>
          <w:iCs/>
        </w:rPr>
        <w:t>implicit adaptation, which typically has estimated</w:t>
      </w:r>
      <w:r w:rsidR="000D4B99" w:rsidRPr="00486A61">
        <w:rPr>
          <w:b/>
          <w:iCs/>
        </w:rPr>
        <w:t xml:space="preserve"> learning rate</w:t>
      </w:r>
      <w:r w:rsidRPr="00486A61">
        <w:rPr>
          <w:b/>
          <w:iCs/>
        </w:rPr>
        <w:t>s</w:t>
      </w:r>
      <w:r w:rsidR="000D4B99" w:rsidRPr="00486A61">
        <w:rPr>
          <w:b/>
          <w:iCs/>
        </w:rPr>
        <w:t xml:space="preserve"> </w:t>
      </w:r>
      <w:r w:rsidRPr="00486A61">
        <w:rPr>
          <w:b/>
          <w:iCs/>
        </w:rPr>
        <w:t>between 0.10-0.30, and that implicit adaptation is much faster than use-dependent learning (</w:t>
      </w:r>
      <w:r w:rsidR="003E7AF8" w:rsidRPr="00486A61">
        <w:rPr>
          <w:b/>
          <w:iCs/>
        </w:rPr>
        <w:t xml:space="preserve">somewhere on the order of 0.05, </w:t>
      </w:r>
      <w:r w:rsidRPr="00486A61">
        <w:rPr>
          <w:b/>
          <w:iCs/>
        </w:rPr>
        <w:t xml:space="preserve">as shown in </w:t>
      </w:r>
      <w:proofErr w:type="spellStart"/>
      <w:r w:rsidRPr="00486A61">
        <w:rPr>
          <w:b/>
          <w:iCs/>
        </w:rPr>
        <w:t>Diedrichsen</w:t>
      </w:r>
      <w:proofErr w:type="spellEnd"/>
      <w:r w:rsidRPr="00486A61">
        <w:rPr>
          <w:b/>
          <w:iCs/>
        </w:rPr>
        <w:t xml:space="preserve"> et al. 2010), we reasoned that strategy must be many times faster than use-dependent learning</w:t>
      </w:r>
      <w:r w:rsidR="000D4B99" w:rsidRPr="00486A61">
        <w:rPr>
          <w:b/>
          <w:iCs/>
        </w:rPr>
        <w:t>.</w:t>
      </w:r>
      <w:r w:rsidR="002B52DF">
        <w:rPr>
          <w:b/>
          <w:iCs/>
        </w:rPr>
        <w:t xml:space="preserve"> </w:t>
      </w:r>
      <w:r w:rsidR="00F136EF">
        <w:rPr>
          <w:b/>
          <w:iCs/>
        </w:rPr>
        <w:t xml:space="preserve">Constraints are also used in models by Smith et al. 2006 and </w:t>
      </w:r>
      <w:proofErr w:type="spellStart"/>
      <w:r w:rsidR="00F136EF">
        <w:rPr>
          <w:b/>
          <w:iCs/>
        </w:rPr>
        <w:t>Roemmich</w:t>
      </w:r>
      <w:proofErr w:type="spellEnd"/>
      <w:r w:rsidR="00F136EF">
        <w:rPr>
          <w:b/>
          <w:iCs/>
        </w:rPr>
        <w:t xml:space="preserve"> et al. 2016 to describe the fast and slow adaptation processes. We also note that when we remove this constraint the model produces similar parameters without a reduction in fits with binned data.</w:t>
      </w:r>
      <w:r w:rsidR="000D4B99" w:rsidRPr="00486A61">
        <w:rPr>
          <w:b/>
          <w:iCs/>
        </w:rPr>
        <w:t xml:space="preserve"> </w:t>
      </w:r>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4CB6636E" w:rsidR="00AC6CF5" w:rsidRPr="00D677CD" w:rsidRDefault="006D1656" w:rsidP="008B5B26">
      <w:pPr>
        <w:autoSpaceDE w:val="0"/>
        <w:autoSpaceDN w:val="0"/>
        <w:adjustRightInd w:val="0"/>
        <w:ind w:left="360"/>
        <w:rPr>
          <w:b/>
          <w:iCs/>
        </w:rPr>
      </w:pPr>
      <w:r w:rsidRPr="00D677CD">
        <w:rPr>
          <w:b/>
          <w:iCs/>
        </w:rPr>
        <w:t xml:space="preserve">We </w:t>
      </w:r>
      <w:proofErr w:type="gramStart"/>
      <w:r w:rsidR="00D677CD">
        <w:rPr>
          <w:b/>
          <w:iCs/>
        </w:rPr>
        <w:t>have</w:t>
      </w:r>
      <w:r w:rsidRPr="00D677CD">
        <w:rPr>
          <w:b/>
          <w:iCs/>
        </w:rPr>
        <w:t xml:space="preserve"> </w:t>
      </w:r>
      <w:r w:rsidR="007539F9" w:rsidRPr="00D677CD">
        <w:rPr>
          <w:b/>
          <w:iCs/>
        </w:rPr>
        <w:t xml:space="preserve">now </w:t>
      </w:r>
      <w:r w:rsidRPr="00D677CD">
        <w:rPr>
          <w:b/>
          <w:iCs/>
        </w:rPr>
        <w:t>have</w:t>
      </w:r>
      <w:proofErr w:type="gramEnd"/>
      <w:r w:rsidRPr="00D677CD">
        <w:rPr>
          <w:b/>
          <w:iCs/>
        </w:rPr>
        <w:t xml:space="preserve"> </w:t>
      </w:r>
      <w:r w:rsidR="007539F9" w:rsidRPr="00D677CD">
        <w:rPr>
          <w:b/>
          <w:iCs/>
        </w:rPr>
        <w:t>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w:t>
      </w:r>
      <w:commentRangeStart w:id="31"/>
      <w:r w:rsidR="007539F9" w:rsidRPr="00D677CD">
        <w:rPr>
          <w:b/>
          <w:iCs/>
        </w:rPr>
        <w:t>line</w:t>
      </w:r>
      <w:r w:rsidR="00540798" w:rsidRPr="00D677CD">
        <w:rPr>
          <w:b/>
          <w:iCs/>
        </w:rPr>
        <w:t xml:space="preserve"> 256</w:t>
      </w:r>
      <w:commentRangeEnd w:id="31"/>
      <w:r w:rsidR="00A8738A">
        <w:rPr>
          <w:rStyle w:val="CommentReference"/>
        </w:rPr>
        <w:commentReference w:id="31"/>
      </w:r>
      <w:r w:rsidR="007539F9" w:rsidRPr="00D677CD">
        <w:rPr>
          <w:b/>
          <w:iCs/>
        </w:rPr>
        <w:t xml:space="preserve">). We also remove the equation for the </w:t>
      </w:r>
      <w:r w:rsidR="00AC6CF5" w:rsidRPr="00D677CD">
        <w:rPr>
          <w:b/>
          <w:iCs/>
        </w:rPr>
        <w:t xml:space="preserve">posterior variance as this is now incorporated into equation 6. </w:t>
      </w:r>
    </w:p>
    <w:p w14:paraId="49D22083" w14:textId="77777777" w:rsidR="00AC6CF5" w:rsidRPr="00D677CD" w:rsidRDefault="00AC6CF5" w:rsidP="008B5B26">
      <w:pPr>
        <w:autoSpaceDE w:val="0"/>
        <w:autoSpaceDN w:val="0"/>
        <w:adjustRightInd w:val="0"/>
        <w:ind w:left="360"/>
        <w:rPr>
          <w:b/>
          <w:iCs/>
        </w:rPr>
      </w:pPr>
    </w:p>
    <w:p w14:paraId="3AE75799" w14:textId="261E2503"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estimate represents the brain’s estimate of the target location. We assume that the motor output is a </w:t>
      </w:r>
      <w:commentRangeStart w:id="32"/>
      <w:r w:rsidRPr="00D677CD">
        <w:rPr>
          <w:b/>
          <w:iCs/>
        </w:rPr>
        <w:t>direct</w:t>
      </w:r>
      <w:commentRangeEnd w:id="32"/>
      <w:r w:rsidR="00D677CD">
        <w:rPr>
          <w:rStyle w:val="CommentReference"/>
        </w:rPr>
        <w:commentReference w:id="32"/>
      </w:r>
      <w:r w:rsidRPr="00D677CD">
        <w:rPr>
          <w:b/>
          <w:iCs/>
        </w:rPr>
        <w:t xml:space="preserve"> readout of </w:t>
      </w:r>
      <w:r w:rsidR="000F3A36" w:rsidRPr="00D677CD">
        <w:rPr>
          <w:b/>
          <w:iCs/>
        </w:rPr>
        <w:t>this estimate</w:t>
      </w:r>
      <w:r w:rsidRPr="00D677CD">
        <w:rPr>
          <w:b/>
          <w:iCs/>
        </w:rPr>
        <w:t xml:space="preserve"> as in </w:t>
      </w:r>
      <w:r w:rsidRPr="00D677CD">
        <w:rPr>
          <w:b/>
          <w:iCs/>
        </w:rPr>
        <w:fldChar w:fldCharType="begin"/>
      </w:r>
      <w:r w:rsidRPr="00D677CD">
        <w:rPr>
          <w:b/>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 Based Methods section (</w:t>
      </w:r>
      <w:commentRangeStart w:id="33"/>
      <w:r w:rsidRPr="00D677CD">
        <w:rPr>
          <w:b/>
          <w:iCs/>
        </w:rPr>
        <w:t>lines</w:t>
      </w:r>
      <w:r w:rsidR="00BA4765" w:rsidRPr="00D677CD">
        <w:rPr>
          <w:b/>
          <w:iCs/>
        </w:rPr>
        <w:t xml:space="preserve"> 253-255</w:t>
      </w:r>
      <w:commentRangeEnd w:id="33"/>
      <w:r w:rsidR="00A8738A">
        <w:rPr>
          <w:rStyle w:val="CommentReference"/>
        </w:rPr>
        <w:commentReference w:id="33"/>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sidRPr="00D677CD">
        <w:rPr>
          <w:b/>
          <w:iCs/>
        </w:rPr>
        <w:t xml:space="preserve">Please see </w:t>
      </w:r>
      <w:r w:rsidR="00BA4765" w:rsidRPr="00D677CD">
        <w:rPr>
          <w:b/>
          <w:iCs/>
        </w:rPr>
        <w:t xml:space="preserve">the first part of </w:t>
      </w:r>
      <w:r w:rsidRPr="00D677CD">
        <w:rPr>
          <w:b/>
          <w:iCs/>
        </w:rPr>
        <w:t>our response to R1 comment #13</w:t>
      </w:r>
      <w:r>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17B03626" w:rsidR="0048214B" w:rsidRPr="00D677CD" w:rsidRDefault="00D677CD" w:rsidP="00482897">
      <w:pPr>
        <w:autoSpaceDE w:val="0"/>
        <w:autoSpaceDN w:val="0"/>
        <w:adjustRightInd w:val="0"/>
        <w:ind w:left="360"/>
        <w:rPr>
          <w:b/>
          <w:iCs/>
        </w:rPr>
      </w:pPr>
      <w:r>
        <w:rPr>
          <w:b/>
          <w:iCs/>
        </w:rPr>
        <w:t>Yes</w:t>
      </w:r>
      <w:r w:rsidR="0048214B" w:rsidRPr="00D677CD">
        <w:rPr>
          <w:b/>
          <w:iCs/>
        </w:rPr>
        <w:t>,</w:t>
      </w:r>
      <w:r w:rsidR="0036464B" w:rsidRPr="00D677CD">
        <w:rPr>
          <w:b/>
          <w:iCs/>
        </w:rPr>
        <w:t xml:space="preserve"> a</w:t>
      </w:r>
      <w:r w:rsidR="0048214B" w:rsidRPr="00D677CD">
        <w:rPr>
          <w:b/>
          <w:iCs/>
        </w:rPr>
        <w:t>nd</w:t>
      </w:r>
      <w:r w:rsidR="0036464B" w:rsidRPr="00D677CD">
        <w:rPr>
          <w:b/>
          <w:iCs/>
        </w:rPr>
        <w:t xml:space="preserve"> we have now added a justification</w:t>
      </w:r>
      <w:r>
        <w:rPr>
          <w:b/>
          <w:iCs/>
        </w:rPr>
        <w:t xml:space="preserve"> for assuming the same variances</w:t>
      </w:r>
      <w:r w:rsidR="0036464B" w:rsidRPr="00D677CD">
        <w:rPr>
          <w:b/>
          <w:iCs/>
        </w:rPr>
        <w:t xml:space="preserve"> in the main </w:t>
      </w:r>
      <w:commentRangeStart w:id="34"/>
      <w:r w:rsidR="0036464B" w:rsidRPr="00D677CD">
        <w:rPr>
          <w:b/>
          <w:iCs/>
        </w:rPr>
        <w:t>text</w:t>
      </w:r>
      <w:commentRangeEnd w:id="34"/>
      <w:r w:rsidR="00331CFB">
        <w:rPr>
          <w:rStyle w:val="CommentReference"/>
        </w:rPr>
        <w:commentReference w:id="34"/>
      </w:r>
      <w:r w:rsidR="0036464B" w:rsidRPr="00D677CD">
        <w:rPr>
          <w:b/>
          <w:iCs/>
        </w:rPr>
        <w:t>. To summarize, t</w:t>
      </w:r>
      <w:r w:rsidR="00AC6CF5" w:rsidRPr="00D677CD">
        <w:rPr>
          <w:b/>
          <w:iCs/>
        </w:rPr>
        <w:t>he</w:t>
      </w:r>
      <w:r w:rsidR="0048214B" w:rsidRPr="00D677CD">
        <w:rPr>
          <w:b/>
          <w:iCs/>
        </w:rPr>
        <w:t xml:space="preserve"> likelihood function represents the sensory estimate of where to step </w:t>
      </w:r>
      <w:r w:rsidR="00482897" w:rsidRPr="00D677CD">
        <w:rPr>
          <w:b/>
          <w:iCs/>
        </w:rPr>
        <w:t xml:space="preserve">which </w:t>
      </w:r>
      <w:r w:rsidR="0048214B" w:rsidRPr="00D677CD">
        <w:rPr>
          <w:b/>
          <w:iCs/>
        </w:rPr>
        <w:t>is based on the visual target information provided during Learning. During washout,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 xml:space="preserve">is </w:t>
      </w:r>
      <w:r w:rsidR="00BE185F" w:rsidRPr="00D677CD">
        <w:rPr>
          <w:b/>
          <w:iCs/>
        </w:rPr>
        <w:t xml:space="preserve">the return to </w:t>
      </w:r>
      <w:r w:rsidR="0048214B" w:rsidRPr="00D677CD">
        <w:rPr>
          <w:b/>
          <w:iCs/>
        </w:rPr>
        <w:t xml:space="preserve">normal walking (i.e., </w:t>
      </w:r>
      <w:r w:rsidR="0036464B" w:rsidRPr="00D677CD">
        <w:rPr>
          <w:b/>
          <w:iCs/>
        </w:rPr>
        <w:t>baseline</w:t>
      </w:r>
      <w:r w:rsidR="0048214B" w:rsidRPr="00D677CD">
        <w:rPr>
          <w:b/>
          <w:iCs/>
        </w:rPr>
        <w:t xml:space="preserve"> (a)symmetry).</w:t>
      </w:r>
      <w:r w:rsidR="004241E9" w:rsidRPr="00D677CD">
        <w:rPr>
          <w:b/>
          <w:iCs/>
        </w:rPr>
        <w:t xml:space="preserve"> While it would be possible to fit two separate likelihoods to the different conditions, parsimony dictates that only one likelihood function is necessary if we assume that sensory uncertainty around target step lengths is </w:t>
      </w:r>
      <w:r w:rsidR="00CB3E3C">
        <w:rPr>
          <w:b/>
          <w:iCs/>
        </w:rPr>
        <w:t>similar</w:t>
      </w:r>
      <w:r w:rsidR="004241E9" w:rsidRPr="00D677CD">
        <w:rPr>
          <w:b/>
          <w:iCs/>
        </w:rPr>
        <w:t xml:space="preserve"> during both conditions. </w:t>
      </w:r>
      <w:r w:rsidR="00BE185F" w:rsidRPr="00D677CD">
        <w:rPr>
          <w:b/>
          <w:iCs/>
        </w:rPr>
        <w:t xml:space="preserve">(We note here that if we had asked participants to do anything other than return to normal walking during the washout, we would want to fit separate likelihoods). </w:t>
      </w:r>
      <w:r w:rsidR="004241E9" w:rsidRPr="00D677CD">
        <w:rPr>
          <w:b/>
          <w:iCs/>
        </w:rPr>
        <w:t xml:space="preserve">Given that the target step length is their usual walking pattern, we believe this assumption is justified. Put another way,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w:t>
      </w:r>
      <w:commentRangeStart w:id="35"/>
      <w:r w:rsidR="004241E9" w:rsidRPr="00D677CD">
        <w:rPr>
          <w:b/>
          <w:iCs/>
        </w:rPr>
        <w:t>264-265</w:t>
      </w:r>
      <w:commentRangeEnd w:id="35"/>
      <w:r w:rsidR="00001A94">
        <w:rPr>
          <w:rStyle w:val="CommentReference"/>
        </w:rPr>
        <w:commentReference w:id="35"/>
      </w:r>
      <w:r w:rsidR="004241E9" w:rsidRPr="00D677CD">
        <w:rPr>
          <w:b/>
          <w:iCs/>
        </w:rPr>
        <w:t xml:space="preserve">).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5E1A17F6" w:rsidR="00880452" w:rsidRPr="00CB3E3C" w:rsidRDefault="00BE185F">
      <w:pPr>
        <w:autoSpaceDE w:val="0"/>
        <w:autoSpaceDN w:val="0"/>
        <w:adjustRightInd w:val="0"/>
        <w:ind w:left="360"/>
        <w:rPr>
          <w:b/>
          <w:iCs/>
          <w:color w:val="000000"/>
        </w:rPr>
      </w:pPr>
      <w:r w:rsidRPr="00CB3E3C">
        <w:rPr>
          <w:b/>
          <w:iCs/>
          <w:color w:val="000000"/>
        </w:rPr>
        <w:t xml:space="preserve">We have added a rationale for the adaptive priors in the Model Based Methods section (lines </w:t>
      </w:r>
      <w:commentRangeStart w:id="36"/>
      <w:r w:rsidRPr="00CB3E3C">
        <w:rPr>
          <w:b/>
          <w:iCs/>
          <w:color w:val="000000"/>
        </w:rPr>
        <w:t>265-266</w:t>
      </w:r>
      <w:commentRangeEnd w:id="36"/>
      <w:r w:rsidR="00001A94">
        <w:rPr>
          <w:rStyle w:val="CommentReference"/>
        </w:rPr>
        <w:commentReference w:id="36"/>
      </w:r>
      <w:r w:rsidRPr="00CB3E3C">
        <w:rPr>
          <w:b/>
          <w:iCs/>
          <w:color w:val="000000"/>
        </w:rPr>
        <w:t xml:space="preserve">).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we cite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where they show that use-dependent learning is more accurately modeled using adaptive priors versus their normative Bayesian model in which prior variances were “hand-tuned” to match the target variance, an assumption the authors explicitly state as likely not being 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validate their models by contrasting the distinct predictions from each against empirical data. This will be more convincing than AIC. </w:t>
      </w:r>
    </w:p>
    <w:p w14:paraId="23135CB2" w14:textId="38D7CF4A" w:rsidR="001E55B1" w:rsidRDefault="001E55B1" w:rsidP="001775B3">
      <w:pPr>
        <w:autoSpaceDE w:val="0"/>
        <w:autoSpaceDN w:val="0"/>
        <w:adjustRightInd w:val="0"/>
        <w:ind w:left="360"/>
        <w:rPr>
          <w:color w:val="500050"/>
          <w:shd w:val="clear" w:color="auto" w:fill="FFFFFF"/>
        </w:rPr>
      </w:pPr>
    </w:p>
    <w:p w14:paraId="4A380D51" w14:textId="2A160F23" w:rsidR="001E55B1" w:rsidRPr="00D95B25" w:rsidRDefault="001775B3" w:rsidP="00C638C2">
      <w:pPr>
        <w:autoSpaceDE w:val="0"/>
        <w:autoSpaceDN w:val="0"/>
        <w:adjustRightInd w:val="0"/>
        <w:ind w:left="360"/>
        <w:rPr>
          <w:i/>
          <w:iCs/>
        </w:rPr>
      </w:pPr>
      <w:r w:rsidRPr="00D95B25">
        <w:rPr>
          <w:i/>
          <w:iCs/>
          <w:shd w:val="clear" w:color="auto" w:fill="FFFFFF"/>
          <w:rPrChange w:id="37" w:author="Jonathan Wood" w:date="2020-08-26T10:42:00Z">
            <w:rPr>
              <w:i/>
              <w:iCs/>
              <w:color w:val="500050"/>
              <w:shd w:val="clear" w:color="auto" w:fill="FFFFFF"/>
            </w:rPr>
          </w:rPrChange>
        </w:rPr>
        <w:t>We thank the reviewer for this suggestion. W</w:t>
      </w:r>
      <w:r w:rsidR="001E55B1" w:rsidRPr="00D95B25">
        <w:rPr>
          <w:i/>
          <w:iCs/>
          <w:shd w:val="clear" w:color="auto" w:fill="FFFFFF"/>
          <w:rPrChange w:id="38" w:author="Jonathan Wood" w:date="2020-08-26T10:42:00Z">
            <w:rPr>
              <w:i/>
              <w:iCs/>
              <w:color w:val="500050"/>
              <w:shd w:val="clear" w:color="auto" w:fill="FFFFFF"/>
            </w:rPr>
          </w:rPrChange>
        </w:rPr>
        <w:t xml:space="preserve">e now </w:t>
      </w:r>
      <w:r w:rsidR="00C343B1" w:rsidRPr="00D95B25">
        <w:rPr>
          <w:i/>
          <w:iCs/>
          <w:shd w:val="clear" w:color="auto" w:fill="FFFFFF"/>
          <w:rPrChange w:id="39" w:author="Jonathan Wood" w:date="2020-08-26T10:42:00Z">
            <w:rPr>
              <w:i/>
              <w:iCs/>
              <w:color w:val="500050"/>
              <w:shd w:val="clear" w:color="auto" w:fill="FFFFFF"/>
            </w:rPr>
          </w:rPrChange>
        </w:rPr>
        <w:t>plan to visualize differences between the model predictions and empirical data for each individual participant (in a supplemental figure) and for our two aftereffect epochs</w:t>
      </w:r>
      <w:r w:rsidR="002B52DF" w:rsidRPr="00D95B25">
        <w:rPr>
          <w:i/>
          <w:iCs/>
          <w:shd w:val="clear" w:color="auto" w:fill="FFFFFF"/>
          <w:rPrChange w:id="40" w:author="Jonathan Wood" w:date="2020-08-26T10:42:00Z">
            <w:rPr>
              <w:i/>
              <w:iCs/>
              <w:color w:val="500050"/>
              <w:shd w:val="clear" w:color="auto" w:fill="FFFFFF"/>
            </w:rPr>
          </w:rPrChange>
        </w:rPr>
        <w:t xml:space="preserve"> (in a main figure). This plot will be </w:t>
      </w:r>
      <w:proofErr w:type="gramStart"/>
      <w:r w:rsidR="002B52DF" w:rsidRPr="00D95B25">
        <w:rPr>
          <w:i/>
          <w:iCs/>
          <w:shd w:val="clear" w:color="auto" w:fill="FFFFFF"/>
          <w:rPrChange w:id="41" w:author="Jonathan Wood" w:date="2020-08-26T10:42:00Z">
            <w:rPr>
              <w:i/>
              <w:iCs/>
              <w:color w:val="500050"/>
              <w:shd w:val="clear" w:color="auto" w:fill="FFFFFF"/>
            </w:rPr>
          </w:rPrChange>
        </w:rPr>
        <w:t>similar to</w:t>
      </w:r>
      <w:proofErr w:type="gramEnd"/>
      <w:r w:rsidR="002B52DF" w:rsidRPr="00D95B25">
        <w:rPr>
          <w:i/>
          <w:iCs/>
          <w:shd w:val="clear" w:color="auto" w:fill="FFFFFF"/>
          <w:rPrChange w:id="42" w:author="Jonathan Wood" w:date="2020-08-26T10:42:00Z">
            <w:rPr>
              <w:i/>
              <w:iCs/>
              <w:color w:val="500050"/>
              <w:shd w:val="clear" w:color="auto" w:fill="FFFFFF"/>
            </w:rPr>
          </w:rPrChange>
        </w:rPr>
        <w:t xml:space="preserve"> the supplemental figure we show in this document. This plot should provide support for one model compared to the other. We have added this a description of this plot to </w:t>
      </w:r>
      <w:commentRangeStart w:id="43"/>
      <w:r w:rsidR="002B52DF" w:rsidRPr="00D95B25">
        <w:rPr>
          <w:i/>
          <w:iCs/>
          <w:shd w:val="clear" w:color="auto" w:fill="FFFFFF"/>
          <w:rPrChange w:id="44" w:author="Jonathan Wood" w:date="2020-08-26T10:42:00Z">
            <w:rPr>
              <w:i/>
              <w:iCs/>
              <w:color w:val="500050"/>
              <w:shd w:val="clear" w:color="auto" w:fill="FFFFFF"/>
            </w:rPr>
          </w:rPrChange>
        </w:rPr>
        <w:t>lines…</w:t>
      </w:r>
      <w:commentRangeEnd w:id="43"/>
      <w:r w:rsidR="009133D2">
        <w:rPr>
          <w:rStyle w:val="CommentReference"/>
        </w:rPr>
        <w:commentReference w:id="43"/>
      </w:r>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In principle they have two contrasting theories that provide distinct predictions. Authors will </w:t>
      </w:r>
      <w:proofErr w:type="gramStart"/>
      <w:r w:rsidRPr="00A5757F">
        <w:rPr>
          <w:color w:val="000000"/>
        </w:rPr>
        <w:t>presumable</w:t>
      </w:r>
      <w:proofErr w:type="gramEnd"/>
      <w:r w:rsidRPr="00A5757F">
        <w:rPr>
          <w:color w:val="000000"/>
        </w:rPr>
        <w:t xml:space="preserve"> test these predictions experimentally. The results will match one theory better than the other.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Default="000A4A95" w:rsidP="0097411D">
      <w:pPr>
        <w:autoSpaceDE w:val="0"/>
        <w:autoSpaceDN w:val="0"/>
        <w:adjustRightInd w:val="0"/>
        <w:ind w:left="360"/>
        <w:rPr>
          <w:i/>
          <w:iCs/>
        </w:rPr>
      </w:pPr>
      <w:r>
        <w:rPr>
          <w:i/>
          <w:iCs/>
        </w:rPr>
        <w:t>P</w:t>
      </w:r>
      <w:r w:rsidR="0097411D">
        <w:rPr>
          <w:i/>
          <w:i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5EF4AFF1" w:rsidR="00EE67CE" w:rsidRDefault="00065364" w:rsidP="008B5B26">
      <w:pPr>
        <w:autoSpaceDE w:val="0"/>
        <w:autoSpaceDN w:val="0"/>
        <w:adjustRightInd w:val="0"/>
        <w:ind w:left="360"/>
        <w:rPr>
          <w:i/>
          <w:iCs/>
        </w:rPr>
      </w:pPr>
      <w:r>
        <w:rPr>
          <w:i/>
          <w:iCs/>
        </w:rPr>
        <w:t>We have bolstered our rationale in the Conditions section (</w:t>
      </w:r>
      <w:commentRangeStart w:id="45"/>
      <w:r>
        <w:rPr>
          <w:i/>
          <w:iCs/>
        </w:rPr>
        <w:t>lines 119-122</w:t>
      </w:r>
      <w:commentRangeEnd w:id="45"/>
      <w:r w:rsidR="006D64F8">
        <w:rPr>
          <w:rStyle w:val="CommentReference"/>
        </w:rPr>
        <w:commentReference w:id="45"/>
      </w:r>
      <w:r>
        <w:rPr>
          <w:i/>
          <w:iCs/>
        </w:rPr>
        <w:t>). There, we state that t</w:t>
      </w:r>
      <w:r w:rsidR="00EE67CE">
        <w:rPr>
          <w:i/>
          <w:iCs/>
        </w:rPr>
        <w: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w:t>
      </w:r>
      <w:r>
        <w:rPr>
          <w:i/>
          <w:iCs/>
        </w:rPr>
        <w:t xml:space="preserve"> (as the mean target location is the same across conditions)</w:t>
      </w:r>
      <w:r w:rsidR="00EE67CE">
        <w:rPr>
          <w:i/>
          <w:iCs/>
        </w:rPr>
        <w:t xml:space="preserve">, but the standard deviation of the SAI behavior measured for the entire Learning phase should be different across phases. Participants should demonstrate the least amount of SAI standard deviation during the Constant condition, </w:t>
      </w:r>
      <w:r w:rsidR="001A4DEC">
        <w:rPr>
          <w:i/>
          <w:iCs/>
        </w:rPr>
        <w:t xml:space="preserve">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t>We have revised to indicate that we plan on correcting for multiple comparisons (</w:t>
      </w:r>
      <w:commentRangeStart w:id="46"/>
      <w:r w:rsidRPr="00B16151">
        <w:rPr>
          <w:i/>
          <w:iCs/>
        </w:rPr>
        <w:t>line</w:t>
      </w:r>
      <w:r w:rsidR="001A4DEC">
        <w:rPr>
          <w:i/>
          <w:iCs/>
        </w:rPr>
        <w:t>s</w:t>
      </w:r>
      <w:r w:rsidR="0066132E">
        <w:rPr>
          <w:i/>
          <w:iCs/>
        </w:rPr>
        <w:t xml:space="preserve"> 350-351</w:t>
      </w:r>
      <w:commentRangeEnd w:id="46"/>
      <w:r w:rsidR="006D64F8">
        <w:rPr>
          <w:rStyle w:val="CommentReference"/>
        </w:rPr>
        <w:commentReference w:id="46"/>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218ABCB7" w14:textId="51F660E9" w:rsidR="00880452" w:rsidRDefault="001775B3" w:rsidP="008B5B26">
      <w:pPr>
        <w:autoSpaceDE w:val="0"/>
        <w:autoSpaceDN w:val="0"/>
        <w:adjustRightInd w:val="0"/>
        <w:ind w:left="360"/>
        <w:rPr>
          <w:ins w:id="47" w:author="Jonathan Wood" w:date="2020-08-26T11:03:00Z"/>
          <w:i/>
          <w:iCs/>
        </w:rPr>
      </w:pPr>
      <w:r>
        <w:rPr>
          <w:i/>
          <w:iCs/>
        </w:rPr>
        <w:t>W</w:t>
      </w:r>
      <w:r w:rsidRPr="00047C54">
        <w:rPr>
          <w:i/>
          <w:iCs/>
        </w:rPr>
        <w:t xml:space="preserve">e </w:t>
      </w:r>
      <w:r>
        <w:rPr>
          <w:i/>
          <w:iCs/>
        </w:rPr>
        <w:t xml:space="preserve">have </w:t>
      </w:r>
      <w:r w:rsidRPr="00047C54">
        <w:rPr>
          <w:i/>
          <w:iCs/>
        </w:rPr>
        <w:t>provide</w:t>
      </w:r>
      <w:r>
        <w:rPr>
          <w:i/>
          <w:iCs/>
        </w:rPr>
        <w:t>d</w:t>
      </w:r>
      <w:r w:rsidRPr="00047C54">
        <w:rPr>
          <w:i/>
          <w:iCs/>
        </w:rPr>
        <w:t xml:space="preserve"> more detail in our explanation of model fitting to prior data in the Simulations section</w:t>
      </w:r>
      <w:r w:rsidR="00EF667E">
        <w:rPr>
          <w:i/>
          <w:iCs/>
        </w:rPr>
        <w:t xml:space="preserve"> to demonstrate that fitting these data help validate the models</w:t>
      </w:r>
      <w:r w:rsidRPr="00047C54">
        <w:rPr>
          <w:i/>
          <w:iCs/>
        </w:rPr>
        <w:t>. Specifically, w</w:t>
      </w:r>
      <w:r w:rsidRPr="00047C54">
        <w:rPr>
          <w:i/>
          <w:iCs/>
          <w:color w:val="222222"/>
          <w:shd w:val="clear" w:color="auto" w:fill="FFFFFF"/>
        </w:rPr>
        <w:t>e have now adjusted this sentence to read "</w:t>
      </w:r>
      <w:bookmarkStart w:id="48" w:name="_Hlk49332285"/>
      <w:r w:rsidRPr="00047C54">
        <w:rPr>
          <w:i/>
          <w:iCs/>
          <w:color w:val="222222"/>
          <w:shd w:val="clear" w:color="auto" w:fill="FFFFFF"/>
        </w:rPr>
        <w:t xml:space="preserve">preliminary model parameters were obtained by fitting the models to data from [withheld due to double-blind </w:t>
      </w:r>
      <w:commentRangeStart w:id="49"/>
      <w:r w:rsidRPr="00047C54">
        <w:rPr>
          <w:i/>
          <w:iCs/>
          <w:color w:val="222222"/>
          <w:shd w:val="clear" w:color="auto" w:fill="FFFFFF"/>
        </w:rPr>
        <w:t>reviewing</w:t>
      </w:r>
      <w:commentRangeEnd w:id="49"/>
      <w:r w:rsidR="006D64F8">
        <w:rPr>
          <w:rStyle w:val="CommentReference"/>
        </w:rPr>
        <w:commentReference w:id="49"/>
      </w:r>
      <w:r w:rsidRPr="00047C54">
        <w:rPr>
          <w:i/>
          <w:iCs/>
          <w:color w:val="222222"/>
          <w:shd w:val="clear" w:color="auto" w:fill="FFFFFF"/>
        </w:rPr>
        <w:t xml:space="preserve">]". </w:t>
      </w:r>
      <w:bookmarkEnd w:id="48"/>
      <w:r w:rsidRPr="00047C54">
        <w:rPr>
          <w:i/>
          <w:iCs/>
          <w:color w:val="222222"/>
          <w:shd w:val="clear" w:color="auto" w:fill="FFFFFF"/>
        </w:rPr>
        <w:t>We plan on replacing this placeholder with the citation to the study once the Stage 1 submission is accepted. We would also like to emphasize that these models were</w:t>
      </w:r>
      <w:r w:rsidRPr="00047C54">
        <w:rPr>
          <w:i/>
          <w:iCs/>
          <w:color w:val="500050"/>
          <w:shd w:val="clear" w:color="auto" w:fill="FFFFFF"/>
        </w:rPr>
        <w:t xml:space="preserve"> either borrowed (</w:t>
      </w:r>
      <w:proofErr w:type="spellStart"/>
      <w:r w:rsidRPr="00047C54">
        <w:rPr>
          <w:i/>
          <w:iCs/>
          <w:color w:val="500050"/>
          <w:shd w:val="clear" w:color="auto" w:fill="FFFFFF"/>
        </w:rPr>
        <w:t>Verstynen</w:t>
      </w:r>
      <w:proofErr w:type="spellEnd"/>
      <w:r w:rsidRPr="00047C54">
        <w:rPr>
          <w:i/>
          <w:iCs/>
          <w:color w:val="500050"/>
          <w:shd w:val="clear" w:color="auto" w:fill="FFFFFF"/>
        </w:rPr>
        <w:t xml:space="preserve"> and </w:t>
      </w:r>
      <w:proofErr w:type="spellStart"/>
      <w:r w:rsidRPr="00047C54">
        <w:rPr>
          <w:i/>
          <w:iCs/>
          <w:color w:val="500050"/>
          <w:shd w:val="clear" w:color="auto" w:fill="FFFFFF"/>
        </w:rPr>
        <w:t>Sabes</w:t>
      </w:r>
      <w:proofErr w:type="spellEnd"/>
      <w:r w:rsidRPr="00047C54">
        <w:rPr>
          <w:i/>
          <w:iCs/>
          <w:color w:val="500050"/>
          <w:shd w:val="clear" w:color="auto" w:fill="FFFFFF"/>
        </w:rPr>
        <w:t>, 2011) or inspired (</w:t>
      </w:r>
      <w:proofErr w:type="spellStart"/>
      <w:r w:rsidRPr="00047C54">
        <w:rPr>
          <w:i/>
          <w:iCs/>
          <w:color w:val="500050"/>
          <w:shd w:val="clear" w:color="auto" w:fill="FFFFFF"/>
        </w:rPr>
        <w:t>Diedrichsen</w:t>
      </w:r>
      <w:proofErr w:type="spellEnd"/>
      <w:r w:rsidRPr="00047C54">
        <w:rPr>
          <w:i/>
          <w:iCs/>
          <w:color w:val="500050"/>
          <w:shd w:val="clear" w:color="auto" w:fill="FFFFFF"/>
        </w:rPr>
        <w:t xml:space="preserve"> et al, 2010) by previously published work demonstrating that these are valid models of use-dependent learning. </w:t>
      </w:r>
      <w:r w:rsidR="00047C54">
        <w:rPr>
          <w:i/>
          <w:iCs/>
        </w:rPr>
        <w:t>We contend that once data are collected and the procedures and analysis we describe are completed</w:t>
      </w:r>
      <w:r w:rsidR="00870492">
        <w:rPr>
          <w:i/>
          <w:iCs/>
        </w:rPr>
        <w:t xml:space="preserve"> as proposed</w:t>
      </w:r>
      <w:r w:rsidR="00047C54">
        <w:rPr>
          <w:i/>
          <w:iCs/>
        </w:rPr>
        <w:t xml:space="preserve">, this study will add to current theories underlying use-dependent learning </w:t>
      </w:r>
      <w:r w:rsidR="00EF667E">
        <w:rPr>
          <w:i/>
          <w:iCs/>
        </w:rPr>
        <w:t>by providing a definitive account regarding</w:t>
      </w:r>
      <w:r w:rsidR="00047C54">
        <w:rPr>
          <w:i/>
          <w:iCs/>
        </w:rPr>
        <w:t xml:space="preserve"> </w:t>
      </w:r>
      <w:r w:rsidR="00AA02D6">
        <w:rPr>
          <w:i/>
          <w:iCs/>
        </w:rPr>
        <w:t>the effect of task consistency on the use dependent process</w:t>
      </w:r>
      <w:r w:rsidR="00047C54">
        <w:rPr>
          <w:i/>
          <w:iCs/>
        </w:rPr>
        <w:t xml:space="preserve">. </w:t>
      </w:r>
    </w:p>
    <w:p w14:paraId="73F0B125" w14:textId="77777777" w:rsidR="006D64F8" w:rsidRPr="00A5757F" w:rsidRDefault="006D64F8"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761250E9" w14:textId="77777777" w:rsidR="00880452" w:rsidRPr="00A5757F" w:rsidRDefault="00880452" w:rsidP="008B5B26">
      <w:pPr>
        <w:autoSpaceDE w:val="0"/>
        <w:autoSpaceDN w:val="0"/>
        <w:adjustRightInd w:val="0"/>
        <w:ind w:left="360"/>
      </w:pPr>
    </w:p>
    <w:p w14:paraId="71AE2504" w14:textId="79A2802E" w:rsidR="00867DDA" w:rsidRPr="00486A61" w:rsidRDefault="00867DDA" w:rsidP="008B5B26">
      <w:pPr>
        <w:autoSpaceDE w:val="0"/>
        <w:autoSpaceDN w:val="0"/>
        <w:adjustRightInd w:val="0"/>
        <w:ind w:left="360"/>
        <w:rPr>
          <w:i/>
        </w:rPr>
      </w:pPr>
      <w:r w:rsidRPr="00486A61">
        <w:rPr>
          <w:i/>
        </w:rPr>
        <w:t xml:space="preserve">Our understanding of the instructions for stage 1 registered reports in </w:t>
      </w:r>
      <w:proofErr w:type="spellStart"/>
      <w:r w:rsidRPr="00486A61">
        <w:rPr>
          <w:i/>
        </w:rPr>
        <w:t>eNeuro</w:t>
      </w:r>
      <w:proofErr w:type="spellEnd"/>
      <w:r w:rsidRPr="00486A61">
        <w:rPr>
          <w:i/>
        </w:rPr>
        <w:t xml:space="preserve"> is that it is important to clearly delineate what has been completed and what has not. Indeed, the instructions state that this is one of the top 10 reasons why stage 1 registered reports are rejected. Therefore, w</w:t>
      </w:r>
      <w:r w:rsidR="004C4675" w:rsidRPr="00486A61">
        <w:rPr>
          <w:i/>
        </w:rPr>
        <w:t xml:space="preserve">e felt it important to </w:t>
      </w:r>
      <w:r w:rsidRPr="00486A61">
        <w:rPr>
          <w:i/>
        </w:rPr>
        <w:t>include an entire section called C</w:t>
      </w:r>
      <w:r w:rsidR="004C4675" w:rsidRPr="00486A61">
        <w:rPr>
          <w:i/>
        </w:rPr>
        <w:t xml:space="preserve">ompleted </w:t>
      </w:r>
      <w:r w:rsidRPr="00486A61">
        <w:rPr>
          <w:i/>
        </w:rPr>
        <w:t>W</w:t>
      </w:r>
      <w:r w:rsidR="004C4675" w:rsidRPr="00486A61">
        <w:rPr>
          <w:i/>
        </w:rPr>
        <w:t>ork</w:t>
      </w:r>
      <w:r w:rsidRPr="00486A61">
        <w:rPr>
          <w:i/>
        </w:rPr>
        <w:t xml:space="preserve"> (rather than just, say, use past/future tense) because we have completed possibly more work than other registered reports. Based on the instructions, we felt that most registered reports might include only pilot data, but since we have performed simulations, model recovery analysis and pilot testing we wanted to clearly demonstrate to reviewers what has been completed and what has not. </w:t>
      </w:r>
    </w:p>
    <w:p w14:paraId="6A1C601E" w14:textId="77777777" w:rsidR="00427F6B" w:rsidRPr="00486A61" w:rsidRDefault="00427F6B" w:rsidP="008B5B26">
      <w:pPr>
        <w:autoSpaceDE w:val="0"/>
        <w:autoSpaceDN w:val="0"/>
        <w:adjustRightInd w:val="0"/>
        <w:ind w:left="360"/>
        <w:rPr>
          <w:i/>
        </w:rPr>
      </w:pPr>
    </w:p>
    <w:p w14:paraId="60127536" w14:textId="441FD024" w:rsidR="00867DDA" w:rsidRPr="00A5757F" w:rsidRDefault="00867DDA" w:rsidP="008B5B26">
      <w:pPr>
        <w:autoSpaceDE w:val="0"/>
        <w:autoSpaceDN w:val="0"/>
        <w:adjustRightInd w:val="0"/>
        <w:ind w:left="360"/>
      </w:pPr>
      <w:r w:rsidRPr="00486A61">
        <w:rPr>
          <w:i/>
        </w:rPr>
        <w:t xml:space="preserve">If we are understanding the reviewer’s comments correctly, it is the section title that is inappropriate, rather than the section itself. We feel strongly that is important </w:t>
      </w:r>
      <w:r w:rsidR="0014123E" w:rsidRPr="00486A61">
        <w:rPr>
          <w:i/>
        </w:rPr>
        <w:t xml:space="preserve">to include the section itself, but if the reviewer feels the title “Completed Work” is inappropriate we will remove the title. </w:t>
      </w: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4A3BABA4" w:rsidR="00257ADB" w:rsidRPr="00374159" w:rsidRDefault="00065364" w:rsidP="008B5B26">
      <w:pPr>
        <w:autoSpaceDE w:val="0"/>
        <w:autoSpaceDN w:val="0"/>
        <w:adjustRightInd w:val="0"/>
        <w:ind w:left="360"/>
        <w:rPr>
          <w:i/>
          <w:iCs/>
        </w:rPr>
      </w:pPr>
      <w:r w:rsidRPr="00374159">
        <w:rPr>
          <w:i/>
          <w:iCs/>
        </w:rPr>
        <w:t xml:space="preserve">We appreciate the reviewer’s comment and hope we have addressed the overall concern regarding testing distinct predictions in our responses to comment #’s </w:t>
      </w:r>
      <w:commentRangeStart w:id="50"/>
      <w:r w:rsidR="00257ADB" w:rsidRPr="00374159">
        <w:rPr>
          <w:i/>
          <w:iCs/>
        </w:rPr>
        <w:t>29-27</w:t>
      </w:r>
      <w:commentRangeEnd w:id="50"/>
      <w:r w:rsidR="006D64F8">
        <w:rPr>
          <w:rStyle w:val="CommentReference"/>
        </w:rPr>
        <w:commentReference w:id="50"/>
      </w:r>
      <w:r w:rsidRPr="00374159">
        <w:rPr>
          <w:i/>
          <w:iCs/>
        </w:rPr>
        <w:t xml:space="preserve">. Our rationale for including </w:t>
      </w:r>
      <w:r w:rsidR="008E7166" w:rsidRPr="00374159">
        <w:rPr>
          <w:i/>
          <w:iCs/>
        </w:rPr>
        <w:t>the model recovery analysis</w:t>
      </w:r>
      <w:r w:rsidRPr="00374159">
        <w:rPr>
          <w:i/>
          <w:iCs/>
        </w:rPr>
        <w:t>, in addition to the more direct analyses of our models’ predictions,</w:t>
      </w:r>
      <w:r w:rsidR="008E7166" w:rsidRPr="00374159">
        <w:rPr>
          <w:i/>
          <w:iCs/>
        </w:rPr>
        <w:t xml:space="preserve"> is to ensure that the models can indeed be differentiate</w:t>
      </w:r>
      <w:r w:rsidR="0071221D" w:rsidRPr="00374159">
        <w:rPr>
          <w:i/>
          <w:iCs/>
        </w:rPr>
        <w:t>d</w:t>
      </w:r>
      <w:r w:rsidR="008E7166" w:rsidRPr="00374159">
        <w:rPr>
          <w:i/>
          <w:iCs/>
        </w:rPr>
        <w:t xml:space="preserve"> under ideal circumstances (i.e. when the models themselves generated the data). It can also help determine which method of objective model comparison is best to use </w:t>
      </w:r>
      <w:proofErr w:type="gramStart"/>
      <w:r w:rsidR="008E7166" w:rsidRPr="00374159">
        <w:rPr>
          <w:i/>
          <w:iCs/>
        </w:rPr>
        <w:t>in a given</w:t>
      </w:r>
      <w:proofErr w:type="gramEnd"/>
      <w:r w:rsidR="008E7166" w:rsidRPr="00374159">
        <w:rPr>
          <w:i/>
          <w:iCs/>
        </w:rPr>
        <w:t xml:space="preserve"> circumstance (</w:t>
      </w:r>
      <w:r w:rsidR="0071221D" w:rsidRPr="00374159">
        <w:rPr>
          <w:i/>
          <w:iCs/>
        </w:rPr>
        <w:t xml:space="preserve">i.e. </w:t>
      </w:r>
      <w:r w:rsidR="008E7166" w:rsidRPr="00374159">
        <w:rPr>
          <w:i/>
          <w:iCs/>
        </w:rPr>
        <w:t>with</w:t>
      </w:r>
      <w:r w:rsidR="0071221D" w:rsidRPr="00374159">
        <w:rPr>
          <w:i/>
          <w:iCs/>
        </w:rPr>
        <w:t xml:space="preserve"> these</w:t>
      </w:r>
      <w:r w:rsidR="008E7166" w:rsidRPr="00374159">
        <w:rPr>
          <w:i/>
          <w:iCs/>
        </w:rPr>
        <w:t xml:space="preserve"> specific models in </w:t>
      </w:r>
      <w:r w:rsidR="0071221D" w:rsidRPr="00374159">
        <w:rPr>
          <w:i/>
          <w:iCs/>
        </w:rPr>
        <w:t xml:space="preserve">this </w:t>
      </w:r>
      <w:r w:rsidR="008E7166" w:rsidRPr="00374159">
        <w:rPr>
          <w:i/>
          <w:iCs/>
        </w:rPr>
        <w:t xml:space="preserve">specific experimental paradigm). </w:t>
      </w:r>
      <w:r w:rsidR="00257ADB" w:rsidRPr="00374159">
        <w:rPr>
          <w:i/>
          <w:iCs/>
        </w:rPr>
        <w:t xml:space="preserve">We have now adjusted the description of this section </w:t>
      </w:r>
      <w:proofErr w:type="gramStart"/>
      <w:r w:rsidR="00257ADB" w:rsidRPr="00374159">
        <w:rPr>
          <w:i/>
          <w:iCs/>
        </w:rPr>
        <w:t>and also</w:t>
      </w:r>
      <w:proofErr w:type="gramEnd"/>
      <w:r w:rsidR="00257ADB" w:rsidRPr="00374159">
        <w:rPr>
          <w:i/>
          <w:iCs/>
        </w:rPr>
        <w:t xml:space="preserve"> changed the name of the section to model </w:t>
      </w:r>
      <w:commentRangeStart w:id="51"/>
      <w:r w:rsidR="00257ADB" w:rsidRPr="00374159">
        <w:rPr>
          <w:i/>
          <w:iCs/>
        </w:rPr>
        <w:t>recovery</w:t>
      </w:r>
      <w:commentRangeEnd w:id="51"/>
      <w:r w:rsidR="006D64F8">
        <w:rPr>
          <w:rStyle w:val="CommentReference"/>
        </w:rPr>
        <w:commentReference w:id="51"/>
      </w:r>
      <w:r w:rsidR="00257ADB" w:rsidRPr="00374159">
        <w:rPr>
          <w:i/>
          <w:iCs/>
        </w:rPr>
        <w:t xml:space="preserve">.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43AC871D" w:rsidR="00880452" w:rsidRPr="006321B3" w:rsidRDefault="00427F6B" w:rsidP="008B5B26">
      <w:pPr>
        <w:autoSpaceDE w:val="0"/>
        <w:autoSpaceDN w:val="0"/>
        <w:adjustRightInd w:val="0"/>
        <w:ind w:left="360"/>
        <w:rPr>
          <w:i/>
          <w:iCs/>
        </w:rPr>
      </w:pPr>
      <w:r>
        <w:rPr>
          <w:i/>
          <w:iCs/>
        </w:rPr>
        <w:t xml:space="preserve">We thank the reviewer for this comment. </w:t>
      </w:r>
      <w:r w:rsidR="00257ADB">
        <w:rPr>
          <w:i/>
          <w:iCs/>
        </w:rPr>
        <w:t xml:space="preserve">We adjusted the phrasing in this section (lines </w:t>
      </w:r>
      <w:commentRangeStart w:id="52"/>
      <w:r w:rsidR="00257ADB">
        <w:rPr>
          <w:i/>
          <w:iCs/>
        </w:rPr>
        <w:t>417 &amp;422</w:t>
      </w:r>
      <w:commentRangeEnd w:id="52"/>
      <w:r w:rsidR="004B7520">
        <w:rPr>
          <w:rStyle w:val="CommentReference"/>
        </w:rPr>
        <w:commentReference w:id="52"/>
      </w:r>
      <w:r w:rsidR="00257ADB">
        <w:rPr>
          <w:i/>
          <w:iCs/>
        </w:rPr>
        <w:t xml:space="preserve">) to make sure </w:t>
      </w:r>
      <w:proofErr w:type="gramStart"/>
      <w:r w:rsidR="00257ADB">
        <w:rPr>
          <w:i/>
          <w:iCs/>
        </w:rPr>
        <w:t>it is clear that we</w:t>
      </w:r>
      <w:proofErr w:type="gramEnd"/>
      <w:r w:rsidR="00257ADB">
        <w:rPr>
          <w:i/>
          <w:iCs/>
        </w:rPr>
        <w:t xml:space="preserve"> are fitting models to simulated data as described </w:t>
      </w:r>
      <w:r w:rsidR="006321B3" w:rsidRPr="006321B3">
        <w:rPr>
          <w:i/>
          <w:iCs/>
        </w:rPr>
        <w:t>in Wilson and Collins (2019)</w:t>
      </w:r>
      <w:r w:rsidR="00257ADB">
        <w:rPr>
          <w:i/>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D8508BA" w:rsidR="001032C4" w:rsidRPr="001032C4" w:rsidRDefault="001F44F3" w:rsidP="001032C4">
      <w:pPr>
        <w:autoSpaceDE w:val="0"/>
        <w:autoSpaceDN w:val="0"/>
        <w:adjustRightInd w:val="0"/>
        <w:ind w:left="360"/>
        <w:rPr>
          <w:i/>
          <w:iCs/>
        </w:rPr>
      </w:pPr>
      <w:r>
        <w:rPr>
          <w:i/>
          <w:iCs/>
        </w:rPr>
        <w:t xml:space="preserve">Here, we were referring to AIC and BIC as possible objective model comparisons, but we realize this was not clear in the text. </w:t>
      </w:r>
      <w:r w:rsidR="001032C4" w:rsidRPr="001032C4">
        <w:rPr>
          <w:i/>
          <w:iCs/>
        </w:rPr>
        <w:t>We are now more specific about what objective model comparisons we are using throughout this section</w:t>
      </w:r>
      <w:r w:rsidR="005611D2">
        <w:rPr>
          <w:i/>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1032C4" w:rsidRDefault="001032C4" w:rsidP="001032C4">
      <w:pPr>
        <w:autoSpaceDE w:val="0"/>
        <w:autoSpaceDN w:val="0"/>
        <w:adjustRightInd w:val="0"/>
        <w:ind w:left="360"/>
        <w:rPr>
          <w:i/>
          <w:iCs/>
        </w:rPr>
      </w:pPr>
      <w:r w:rsidRPr="001032C4">
        <w:rPr>
          <w:i/>
          <w:iCs/>
        </w:rPr>
        <w:t>This typ</w:t>
      </w:r>
      <w:r>
        <w:rPr>
          <w:i/>
          <w:iCs/>
        </w:rPr>
        <w:t>o</w:t>
      </w:r>
      <w:r w:rsidRPr="001032C4">
        <w:rPr>
          <w:i/>
          <w:iCs/>
        </w:rPr>
        <w:t xml:space="preserve"> </w:t>
      </w:r>
      <w:r w:rsidR="000F3A36">
        <w:rPr>
          <w:i/>
          <w:iCs/>
        </w:rPr>
        <w:t>has been removed.</w:t>
      </w:r>
      <w:r w:rsidRPr="001032C4">
        <w:rPr>
          <w:i/>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36271D3C" w:rsidR="00880452" w:rsidRPr="001032C4" w:rsidRDefault="001F44F3" w:rsidP="008B5B26">
      <w:pPr>
        <w:autoSpaceDE w:val="0"/>
        <w:autoSpaceDN w:val="0"/>
        <w:adjustRightInd w:val="0"/>
        <w:ind w:left="360"/>
        <w:rPr>
          <w:i/>
          <w:iCs/>
        </w:rPr>
      </w:pPr>
      <w:r>
        <w:rPr>
          <w:i/>
          <w:iCs/>
        </w:rPr>
        <w:t xml:space="preserve">We thank the reviewer for addressing this point. The reviewer is correct regarding the fact the AIC is not always better than BIC. We were vague about the point we were trying to make here and have adjusted our language accordingly (lines </w:t>
      </w:r>
      <w:commentRangeStart w:id="53"/>
      <w:r>
        <w:rPr>
          <w:i/>
          <w:iCs/>
        </w:rPr>
        <w:t>…</w:t>
      </w:r>
      <w:commentRangeEnd w:id="53"/>
      <w:r w:rsidR="004B7520">
        <w:rPr>
          <w:rStyle w:val="CommentReference"/>
        </w:rPr>
        <w:commentReference w:id="53"/>
      </w:r>
      <w:r>
        <w:rPr>
          <w:i/>
          <w:iCs/>
        </w:rPr>
        <w:t xml:space="preserve">). We were attempting to communicate that we performed model recovery analysis with both AIC and BIC and in this specific case, with this specific experiment and these specific models, AIC distinguished the between models better than BIC.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71221D">
        <w:rPr>
          <w:i/>
          <w:iCs/>
        </w:rPr>
        <w:t>Please refer to our response to R1 comment #10.</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49AE678E" w:rsidR="001F44F3" w:rsidRDefault="001F44F3" w:rsidP="008B5B26">
      <w:pPr>
        <w:autoSpaceDE w:val="0"/>
        <w:autoSpaceDN w:val="0"/>
        <w:adjustRightInd w:val="0"/>
        <w:ind w:left="360"/>
        <w:rPr>
          <w:i/>
          <w:iCs/>
        </w:rPr>
      </w:pPr>
      <w:r>
        <w:rPr>
          <w:color w:val="222222"/>
          <w:shd w:val="clear" w:color="auto" w:fill="FFFFFF"/>
        </w:rPr>
        <w:t>We have now adjusted this sentence to read "preliminary model parameters were obtained by fitting the models to data from [withheld due to double-</w:t>
      </w:r>
      <w:proofErr w:type="gramStart"/>
      <w:r>
        <w:rPr>
          <w:color w:val="222222"/>
          <w:shd w:val="clear" w:color="auto" w:fill="FFFFFF"/>
        </w:rPr>
        <w:t>blinding]...</w:t>
      </w:r>
      <w:proofErr w:type="gramEnd"/>
      <w:r>
        <w:rPr>
          <w:color w:val="222222"/>
          <w:shd w:val="clear" w:color="auto" w:fill="FFFFFF"/>
        </w:rPr>
        <w:t xml:space="preserve">" 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AB64324" w:rsidR="00880452" w:rsidRPr="00B87E82" w:rsidRDefault="0071221D" w:rsidP="008B5B26">
      <w:pPr>
        <w:autoSpaceDE w:val="0"/>
        <w:autoSpaceDN w:val="0"/>
        <w:adjustRightInd w:val="0"/>
        <w:ind w:left="360"/>
        <w:rPr>
          <w:i/>
          <w:iCs/>
        </w:rPr>
      </w:pPr>
      <w:r>
        <w:rPr>
          <w:i/>
          <w:iCs/>
        </w:rPr>
        <w:t xml:space="preserve">Please refer to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5FB74F60" w14:textId="77777777" w:rsidR="0071221D" w:rsidRPr="00B87E82" w:rsidRDefault="0071221D" w:rsidP="0071221D">
      <w:pPr>
        <w:autoSpaceDE w:val="0"/>
        <w:autoSpaceDN w:val="0"/>
        <w:adjustRightInd w:val="0"/>
        <w:ind w:left="360"/>
        <w:rPr>
          <w:i/>
          <w:iCs/>
        </w:rPr>
      </w:pPr>
      <w:r>
        <w:rPr>
          <w:i/>
          <w:iCs/>
        </w:rPr>
        <w:t xml:space="preserve">Please refer to our response to the main request. </w:t>
      </w:r>
    </w:p>
    <w:p w14:paraId="4B148256" w14:textId="77777777" w:rsidR="00880452" w:rsidRPr="00A5757F" w:rsidRDefault="00880452" w:rsidP="00DA2C46"/>
    <w:p w14:paraId="3212A8B8" w14:textId="7B420E9B" w:rsidR="00A5757F" w:rsidRPr="00A5757F" w:rsidRDefault="00A5757F" w:rsidP="00A5757F">
      <w:pPr>
        <w:rPr>
          <w:b/>
          <w:bCs/>
        </w:rPr>
      </w:pPr>
      <w:r w:rsidRPr="00A5757F">
        <w:rPr>
          <w:b/>
          <w:bCs/>
        </w:rPr>
        <w:t xml:space="preserve">Reviewer #2: </w:t>
      </w:r>
    </w:p>
    <w:p w14:paraId="69EBB8B5" w14:textId="00C06316" w:rsidR="00C21A3D" w:rsidRDefault="00A5757F" w:rsidP="00A5757F">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6FA5E2FC" w14:textId="4A01CCE4" w:rsidR="000F3A36" w:rsidRDefault="000F3A36" w:rsidP="00A5757F">
      <w:pPr>
        <w:rPr>
          <w:rFonts w:eastAsia="Times New Roman"/>
          <w:color w:val="000000"/>
          <w:shd w:val="clear" w:color="auto" w:fill="FFFFFF"/>
        </w:rPr>
      </w:pPr>
    </w:p>
    <w:p w14:paraId="421E290F" w14:textId="4B9BC05F" w:rsidR="000F3A36" w:rsidRPr="009018E2" w:rsidRDefault="000F3A36" w:rsidP="00A5757F">
      <w:pPr>
        <w:rPr>
          <w:rFonts w:eastAsia="Times New Roman"/>
          <w:i/>
          <w:iCs/>
          <w:color w:val="000000"/>
          <w:shd w:val="clear" w:color="auto" w:fill="FFFFFF"/>
        </w:rPr>
      </w:pPr>
      <w:r w:rsidRPr="009018E2">
        <w:rPr>
          <w:rFonts w:eastAsia="Times New Roman"/>
          <w:i/>
          <w:iCs/>
          <w:color w:val="000000"/>
          <w:shd w:val="clear" w:color="auto" w:fill="FFFFFF"/>
        </w:rPr>
        <w:t xml:space="preserve">We thank the reviewer for their </w:t>
      </w:r>
      <w:r w:rsidR="00083626" w:rsidRPr="009018E2">
        <w:rPr>
          <w:rFonts w:eastAsia="Times New Roman"/>
          <w:i/>
          <w:iCs/>
          <w:color w:val="000000"/>
          <w:shd w:val="clear" w:color="auto" w:fill="FFFFFF"/>
        </w:rPr>
        <w:t>encouraging words regarding our study</w:t>
      </w:r>
      <w:r w:rsidR="009B63A5" w:rsidRPr="009018E2">
        <w:rPr>
          <w:rFonts w:eastAsia="Times New Roman"/>
          <w:i/>
          <w:iCs/>
          <w:color w:val="000000"/>
          <w:shd w:val="clear" w:color="auto" w:fill="FFFFFF"/>
        </w:rPr>
        <w:t>.</w:t>
      </w:r>
    </w:p>
    <w:p w14:paraId="627033F9" w14:textId="77777777" w:rsidR="00C21A3D" w:rsidRDefault="00C21A3D" w:rsidP="00A5757F">
      <w:pPr>
        <w:rPr>
          <w:rFonts w:eastAsia="Times New Roman"/>
          <w:color w:val="000000"/>
          <w:shd w:val="clear" w:color="auto" w:fill="FFFFFF"/>
        </w:rPr>
      </w:pPr>
    </w:p>
    <w:p w14:paraId="6E022BD3" w14:textId="0A015EF4"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6458334A" w14:textId="77777777" w:rsidR="00A5757F" w:rsidRPr="00A5757F" w:rsidRDefault="00A5757F" w:rsidP="00C21A3D">
      <w:pPr>
        <w:ind w:left="360"/>
        <w:rPr>
          <w:rFonts w:eastAsia="Times New Roman"/>
          <w:color w:val="000000"/>
          <w:shd w:val="clear" w:color="auto" w:fill="FFFFFF"/>
        </w:rPr>
      </w:pPr>
    </w:p>
    <w:p w14:paraId="578DE5D2" w14:textId="0AD45E39" w:rsidR="00894568" w:rsidRDefault="00894568" w:rsidP="00427F6B">
      <w:pPr>
        <w:ind w:left="360"/>
        <w:rPr>
          <w:rFonts w:eastAsia="Times New Roman"/>
          <w:i/>
          <w:iCs/>
          <w:color w:val="000000"/>
          <w:shd w:val="clear" w:color="auto" w:fill="FFFFFF"/>
        </w:rPr>
      </w:pPr>
      <w:r>
        <w:rPr>
          <w:rFonts w:eastAsia="Times New Roman"/>
          <w:i/>
          <w:iCs/>
          <w:color w:val="000000"/>
          <w:shd w:val="clear" w:color="auto" w:fill="FFFFFF"/>
        </w:rPr>
        <w:t xml:space="preserve">The reviewer brings up an important point. </w:t>
      </w:r>
      <w:r w:rsidR="000F3A36">
        <w:rPr>
          <w:rFonts w:eastAsia="Times New Roman"/>
          <w:i/>
          <w:iCs/>
          <w:color w:val="000000"/>
          <w:shd w:val="clear" w:color="auto" w:fill="FFFFFF"/>
        </w:rPr>
        <w:t>W</w:t>
      </w:r>
      <w:r>
        <w:rPr>
          <w:rFonts w:eastAsia="Times New Roman"/>
          <w:i/>
          <w:iCs/>
          <w:color w:val="000000"/>
          <w:shd w:val="clear" w:color="auto" w:fill="FFFFFF"/>
        </w:rPr>
        <w:t xml:space="preserve">e failed to mention </w:t>
      </w:r>
      <w:r w:rsidR="000F3A36">
        <w:rPr>
          <w:rFonts w:eastAsia="Times New Roman"/>
          <w:i/>
          <w:iCs/>
          <w:color w:val="000000"/>
          <w:shd w:val="clear" w:color="auto" w:fill="FFFFFF"/>
        </w:rPr>
        <w:t xml:space="preserve">in our original submission that, for </w:t>
      </w:r>
      <w:r>
        <w:rPr>
          <w:rFonts w:eastAsia="Times New Roman"/>
          <w:i/>
          <w:iCs/>
          <w:color w:val="000000"/>
          <w:shd w:val="clear" w:color="auto" w:fill="FFFFFF"/>
        </w:rPr>
        <w:t>t</w:t>
      </w:r>
      <w:r w:rsidR="00767933" w:rsidRPr="0011582D">
        <w:rPr>
          <w:rFonts w:eastAsia="Times New Roman"/>
          <w:i/>
          <w:iCs/>
          <w:color w:val="000000"/>
          <w:shd w:val="clear" w:color="auto" w:fill="FFFFFF"/>
        </w:rPr>
        <w:t xml:space="preserve">he </w:t>
      </w:r>
      <w:commentRangeStart w:id="54"/>
      <w:r w:rsidR="00767933" w:rsidRPr="0011582D">
        <w:rPr>
          <w:rFonts w:eastAsia="Times New Roman"/>
          <w:i/>
          <w:iCs/>
          <w:color w:val="000000"/>
          <w:shd w:val="clear" w:color="auto" w:fill="FFFFFF"/>
        </w:rPr>
        <w:t>power analysis</w:t>
      </w:r>
      <w:commentRangeEnd w:id="54"/>
      <w:r w:rsidR="001212DC">
        <w:rPr>
          <w:rStyle w:val="CommentReference"/>
        </w:rPr>
        <w:commentReference w:id="54"/>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t>
      </w:r>
      <w:r>
        <w:rPr>
          <w:rFonts w:eastAsia="Times New Roman"/>
          <w:i/>
          <w:iCs/>
          <w:color w:val="000000"/>
          <w:shd w:val="clear" w:color="auto" w:fill="FFFFFF"/>
        </w:rPr>
        <w:t>the aftereffect magnitudes are</w:t>
      </w:r>
      <w:r w:rsidR="00767933" w:rsidRPr="0011582D">
        <w:rPr>
          <w:rFonts w:eastAsia="Times New Roman"/>
          <w:i/>
          <w:iCs/>
          <w:color w:val="000000"/>
          <w:shd w:val="clear" w:color="auto" w:fill="FFFFFF"/>
        </w:rPr>
        <w:t xml:space="preserve"> based on the Washout phase from Wood et al</w:t>
      </w:r>
      <w:r w:rsidR="005F15FC">
        <w:rPr>
          <w:rFonts w:eastAsia="Times New Roman"/>
          <w:i/>
          <w:iCs/>
          <w:color w:val="000000"/>
          <w:shd w:val="clear" w:color="auto" w:fill="FFFFFF"/>
        </w:rPr>
        <w:t>. (</w:t>
      </w:r>
      <w:r w:rsidR="00767933" w:rsidRPr="0011582D">
        <w:rPr>
          <w:rFonts w:eastAsia="Times New Roman"/>
          <w:i/>
          <w:iCs/>
          <w:color w:val="000000"/>
          <w:shd w:val="clear" w:color="auto" w:fill="FFFFFF"/>
        </w:rPr>
        <w:t>2020</w:t>
      </w:r>
      <w:r w:rsidR="005F15FC">
        <w:rPr>
          <w:rFonts w:eastAsia="Times New Roman"/>
          <w:i/>
          <w:iCs/>
          <w:color w:val="000000"/>
          <w:shd w:val="clear" w:color="auto" w:fill="FFFFFF"/>
        </w:rPr>
        <w:t>)</w:t>
      </w:r>
      <w:r w:rsidR="000F3A36">
        <w:rPr>
          <w:rFonts w:eastAsia="Times New Roman"/>
          <w:i/>
          <w:iCs/>
          <w:color w:val="000000"/>
          <w:shd w:val="clear" w:color="auto" w:fill="FFFFFF"/>
        </w:rPr>
        <w:t>,</w:t>
      </w:r>
      <w:r w:rsidR="00767933" w:rsidRPr="0011582D">
        <w:rPr>
          <w:rFonts w:eastAsia="Times New Roman"/>
          <w:i/>
          <w:iCs/>
          <w:color w:val="000000"/>
          <w:shd w:val="clear" w:color="auto" w:fill="FFFFFF"/>
        </w:rPr>
        <w:t xml:space="preserve"> which was </w:t>
      </w:r>
      <w:r w:rsidR="0063139F" w:rsidRPr="0011582D">
        <w:rPr>
          <w:rFonts w:eastAsia="Times New Roman"/>
          <w:i/>
          <w:iCs/>
          <w:color w:val="000000"/>
          <w:shd w:val="clear" w:color="auto" w:fill="FFFFFF"/>
        </w:rPr>
        <w:t>performed after a 5-minute abrupt (not gradual) learning phase.</w:t>
      </w:r>
      <w:r w:rsidR="005F15FC">
        <w:rPr>
          <w:rFonts w:eastAsia="Times New Roman"/>
          <w:i/>
          <w:iCs/>
          <w:color w:val="000000"/>
          <w:shd w:val="clear" w:color="auto" w:fill="FFFFFF"/>
        </w:rPr>
        <w:t xml:space="preserve"> Therefore, we do not believe that </w:t>
      </w:r>
      <w:r>
        <w:rPr>
          <w:rFonts w:eastAsia="Times New Roman"/>
          <w:i/>
          <w:iCs/>
          <w:color w:val="000000"/>
          <w:shd w:val="clear" w:color="auto" w:fill="FFFFFF"/>
        </w:rPr>
        <w:t>the fact the first learning phase during Wood et al. was initiated gradually would affect the power analysis in the current proposed behavioral experiment.</w:t>
      </w:r>
      <w:r w:rsidR="00D90AF2">
        <w:rPr>
          <w:rFonts w:eastAsia="Times New Roman"/>
          <w:i/>
          <w:iCs/>
          <w:color w:val="000000"/>
          <w:shd w:val="clear" w:color="auto" w:fill="FFFFFF"/>
        </w:rPr>
        <w:t xml:space="preserve"> </w:t>
      </w:r>
      <w:r w:rsidR="00F1402B">
        <w:rPr>
          <w:rFonts w:eastAsia="Times New Roman"/>
          <w:i/>
          <w:iCs/>
          <w:color w:val="000000"/>
          <w:shd w:val="clear" w:color="auto" w:fill="FFFFFF"/>
        </w:rPr>
        <w:t xml:space="preserve"> </w:t>
      </w:r>
    </w:p>
    <w:p w14:paraId="75067F17" w14:textId="77777777" w:rsidR="00D26109" w:rsidRDefault="00D26109" w:rsidP="00C21A3D">
      <w:pPr>
        <w:ind w:left="360"/>
        <w:rPr>
          <w:rFonts w:eastAsia="Times New Roman"/>
          <w:color w:val="000000"/>
        </w:rPr>
      </w:pPr>
    </w:p>
    <w:p w14:paraId="26B47E9E" w14:textId="51DED351" w:rsidR="00A5757F" w:rsidRPr="00C21A3D" w:rsidRDefault="00A5757F" w:rsidP="00C21A3D">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56A39FA" w14:textId="77777777" w:rsidR="00A5757F" w:rsidRPr="00A5757F" w:rsidRDefault="00A5757F" w:rsidP="00C21A3D">
      <w:pPr>
        <w:ind w:left="360"/>
        <w:rPr>
          <w:rFonts w:eastAsia="Times New Roman"/>
          <w:color w:val="000000"/>
          <w:shd w:val="clear" w:color="auto" w:fill="FFFFFF"/>
        </w:rPr>
      </w:pPr>
    </w:p>
    <w:p w14:paraId="6DEFCC5A" w14:textId="0BDF433C" w:rsidR="009018E2" w:rsidRDefault="009018E2" w:rsidP="00C21A3D">
      <w:pPr>
        <w:ind w:left="360"/>
        <w:rPr>
          <w:rFonts w:eastAsia="Times New Roman"/>
          <w:i/>
          <w:iCs/>
          <w:color w:val="000000"/>
          <w:shd w:val="clear" w:color="auto" w:fill="FFFFFF"/>
        </w:rPr>
      </w:pPr>
      <w:r>
        <w:rPr>
          <w:rFonts w:eastAsia="Times New Roman"/>
          <w:i/>
          <w:iCs/>
          <w:color w:val="000000"/>
          <w:shd w:val="clear" w:color="auto" w:fill="FFFFFF"/>
        </w:rPr>
        <w:t>We thank the reviewer for this</w:t>
      </w:r>
      <w:r w:rsidR="003325CB">
        <w:rPr>
          <w:rFonts w:eastAsia="Times New Roman"/>
          <w:i/>
          <w:iCs/>
          <w:color w:val="000000"/>
          <w:shd w:val="clear" w:color="auto" w:fill="FFFFFF"/>
        </w:rPr>
        <w:t xml:space="preserve"> thoughtful</w:t>
      </w:r>
      <w:r>
        <w:rPr>
          <w:rFonts w:eastAsia="Times New Roman"/>
          <w:i/>
          <w:iCs/>
          <w:color w:val="000000"/>
          <w:shd w:val="clear" w:color="auto" w:fill="FFFFFF"/>
        </w:rPr>
        <w:t xml:space="preserve"> comment. Switching from a gradual to an abrupt paradigm was mainly so that </w:t>
      </w:r>
      <w:r w:rsidR="00BE11D3">
        <w:rPr>
          <w:rFonts w:eastAsia="Times New Roman"/>
          <w:i/>
          <w:iCs/>
          <w:color w:val="000000"/>
          <w:shd w:val="clear" w:color="auto" w:fill="FFFFFF"/>
        </w:rPr>
        <w:t>we could systematically vary the targets over a wide, but still achievable range of step asymmetries. A gradual Learning phase would constrain the amount of target variability we could provide. The learning of this paradigm is primarily strategic (see the response to R#1 comment 1) so observing the learning process itself</w:t>
      </w:r>
      <w:r w:rsidR="003325CB">
        <w:rPr>
          <w:rFonts w:eastAsia="Times New Roman"/>
          <w:i/>
          <w:iCs/>
          <w:color w:val="000000"/>
          <w:shd w:val="clear" w:color="auto" w:fill="FFFFFF"/>
        </w:rPr>
        <w:t xml:space="preserve"> (beyond the behavior following the targets reasonably well)</w:t>
      </w:r>
      <w:r w:rsidR="00BE11D3">
        <w:rPr>
          <w:rFonts w:eastAsia="Times New Roman"/>
          <w:i/>
          <w:iCs/>
          <w:color w:val="000000"/>
          <w:shd w:val="clear" w:color="auto" w:fill="FFFFFF"/>
        </w:rPr>
        <w:t xml:space="preserve"> is not our primary goal</w:t>
      </w:r>
      <w:r w:rsidR="003325CB">
        <w:rPr>
          <w:rFonts w:eastAsia="Times New Roman"/>
          <w:i/>
          <w:iCs/>
          <w:color w:val="000000"/>
          <w:shd w:val="clear" w:color="auto" w:fill="FFFFFF"/>
        </w:rPr>
        <w:t xml:space="preserve">. </w:t>
      </w:r>
    </w:p>
    <w:p w14:paraId="57E194DC" w14:textId="77777777" w:rsidR="009018E2" w:rsidRDefault="009018E2" w:rsidP="00C21A3D">
      <w:pPr>
        <w:ind w:left="360"/>
        <w:rPr>
          <w:rFonts w:eastAsia="Times New Roman"/>
          <w:i/>
          <w:iCs/>
          <w:color w:val="000000"/>
          <w:shd w:val="clear" w:color="auto" w:fill="FFFFFF"/>
        </w:rPr>
      </w:pPr>
    </w:p>
    <w:p w14:paraId="789BB502" w14:textId="791AE0C7" w:rsidR="00F1402B" w:rsidRDefault="003325CB" w:rsidP="00C21A3D">
      <w:pPr>
        <w:ind w:left="360"/>
        <w:rPr>
          <w:rFonts w:eastAsia="Times New Roman"/>
          <w:i/>
          <w:iCs/>
          <w:color w:val="000000"/>
          <w:shd w:val="clear" w:color="auto" w:fill="FFFFFF"/>
        </w:rPr>
      </w:pPr>
      <w:r>
        <w:rPr>
          <w:rFonts w:eastAsia="Times New Roman"/>
          <w:i/>
          <w:iCs/>
          <w:color w:val="000000"/>
          <w:shd w:val="clear" w:color="auto" w:fill="FFFFFF"/>
        </w:rPr>
        <w:t xml:space="preserve">The reviewer also asks why we are choosing to fit the models to all three conditions combined rather than fitting the models to a ‘reference’ condition and then testing those parameters with the other condition. </w:t>
      </w:r>
      <w:r w:rsidR="00894568">
        <w:rPr>
          <w:rFonts w:eastAsia="Times New Roman"/>
          <w:i/>
          <w:iCs/>
          <w:color w:val="000000"/>
          <w:shd w:val="clear" w:color="auto" w:fill="FFFFFF"/>
        </w:rPr>
        <w:t xml:space="preserve">This thought had crossed our mind when considering the best way to fit the models to behavioral data. We decided to model all three conditions combined </w:t>
      </w:r>
      <w:r>
        <w:rPr>
          <w:rFonts w:eastAsia="Times New Roman"/>
          <w:i/>
          <w:iCs/>
          <w:color w:val="000000"/>
          <w:shd w:val="clear" w:color="auto" w:fill="FFFFFF"/>
        </w:rPr>
        <w:t xml:space="preserve">because </w:t>
      </w:r>
      <w:r w:rsidR="00F1402B">
        <w:rPr>
          <w:rFonts w:eastAsia="Times New Roman"/>
          <w:i/>
          <w:iCs/>
          <w:color w:val="000000"/>
          <w:shd w:val="clear" w:color="auto" w:fill="FFFFFF"/>
        </w:rPr>
        <w:t>we felt that choosing a condition as our reference condition would unduly favor that condition.</w:t>
      </w:r>
      <w:r w:rsidR="00D90AF2">
        <w:rPr>
          <w:rFonts w:eastAsia="Times New Roman"/>
          <w:i/>
          <w:iCs/>
          <w:color w:val="000000"/>
          <w:shd w:val="clear" w:color="auto" w:fill="FFFFFF"/>
        </w:rPr>
        <w:t xml:space="preserve"> </w:t>
      </w:r>
      <w:r w:rsidR="00DE1DD5">
        <w:rPr>
          <w:rFonts w:eastAsia="Times New Roman"/>
          <w:i/>
          <w:iCs/>
          <w:color w:val="000000"/>
          <w:shd w:val="clear" w:color="auto" w:fill="FFFFFF"/>
        </w:rPr>
        <w:t>Put differently, u</w:t>
      </w:r>
      <w:r w:rsidR="00D90AF2">
        <w:rPr>
          <w:rFonts w:eastAsia="Times New Roman"/>
          <w:i/>
          <w:iCs/>
          <w:color w:val="000000"/>
          <w:shd w:val="clear" w:color="auto" w:fill="FFFFFF"/>
        </w:rPr>
        <w:t xml:space="preserve">sing one specific condition as our reference condition means we believe that the model fit to condition acts as </w:t>
      </w:r>
      <w:r>
        <w:rPr>
          <w:rFonts w:eastAsia="Times New Roman"/>
          <w:i/>
          <w:iCs/>
          <w:color w:val="000000"/>
          <w:shd w:val="clear" w:color="auto" w:fill="FFFFFF"/>
        </w:rPr>
        <w:t xml:space="preserve">a </w:t>
      </w:r>
      <w:r w:rsidR="00D90AF2">
        <w:rPr>
          <w:rFonts w:eastAsia="Times New Roman"/>
          <w:i/>
          <w:iCs/>
          <w:color w:val="000000"/>
          <w:shd w:val="clear" w:color="auto" w:fill="FFFFFF"/>
        </w:rPr>
        <w:t xml:space="preserve">‘gold standard’ for the use-dependent process. We do not want to assume </w:t>
      </w:r>
      <w:r>
        <w:rPr>
          <w:rFonts w:eastAsia="Times New Roman"/>
          <w:i/>
          <w:iCs/>
          <w:color w:val="000000"/>
          <w:shd w:val="clear" w:color="auto" w:fill="FFFFFF"/>
        </w:rPr>
        <w:t xml:space="preserve">that any one of these conditions reflects the use-dependent process better than any others. For example, the High Variability condition may not reflect a use-dependent process (if the Adaptive Bayesian hypothesis is correct). By fitting a model to this condition as our reference condition we believe we would be assuming this condition involves a use-dependent process. As a result, </w:t>
      </w:r>
      <w:r w:rsidR="00D90AF2">
        <w:rPr>
          <w:rFonts w:eastAsia="Times New Roman"/>
          <w:i/>
          <w:iCs/>
          <w:color w:val="000000"/>
          <w:shd w:val="clear" w:color="auto" w:fill="FFFFFF"/>
        </w:rPr>
        <w:t xml:space="preserve">we decided to take an unbiased approach and determine which model fits all three conditions the best. </w:t>
      </w:r>
    </w:p>
    <w:p w14:paraId="5356824D" w14:textId="77777777" w:rsidR="00C21A3D" w:rsidRDefault="00C21A3D" w:rsidP="00E64868">
      <w:pPr>
        <w:rPr>
          <w:rFonts w:eastAsia="Times New Roman"/>
          <w:color w:val="000000"/>
        </w:rPr>
      </w:pPr>
    </w:p>
    <w:p w14:paraId="073F3013" w14:textId="6FE8ECA2"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1E23ECF2" w14:textId="77777777" w:rsidR="00A5757F" w:rsidRPr="00A5757F" w:rsidRDefault="00A5757F" w:rsidP="00C21A3D">
      <w:pPr>
        <w:ind w:left="360"/>
        <w:rPr>
          <w:rFonts w:eastAsia="Times New Roman"/>
          <w:color w:val="000000"/>
          <w:shd w:val="clear" w:color="auto" w:fill="FFFFFF"/>
        </w:rPr>
      </w:pPr>
    </w:p>
    <w:p w14:paraId="59403618" w14:textId="3A1A7086" w:rsidR="00F1402B" w:rsidRDefault="00F1402B" w:rsidP="00C21A3D">
      <w:pPr>
        <w:ind w:left="360"/>
        <w:rPr>
          <w:rFonts w:eastAsia="Times New Roman"/>
          <w:i/>
          <w:iCs/>
          <w:color w:val="000000"/>
          <w:shd w:val="clear" w:color="auto" w:fill="FFFFFF"/>
        </w:rPr>
      </w:pPr>
      <w:r w:rsidRPr="002A215C">
        <w:rPr>
          <w:rFonts w:eastAsia="Times New Roman"/>
          <w:i/>
          <w:iCs/>
          <w:color w:val="000000"/>
          <w:shd w:val="clear" w:color="auto" w:fill="FFFFFF"/>
        </w:rPr>
        <w:t xml:space="preserve">The reviewer is correct about the changes we made to the model from </w:t>
      </w:r>
      <w:proofErr w:type="spellStart"/>
      <w:r w:rsidRPr="002A215C">
        <w:rPr>
          <w:rFonts w:eastAsia="Times New Roman"/>
          <w:i/>
          <w:iCs/>
          <w:color w:val="000000"/>
          <w:shd w:val="clear" w:color="auto" w:fill="FFFFFF"/>
        </w:rPr>
        <w:t>Diedrichsen</w:t>
      </w:r>
      <w:proofErr w:type="spellEnd"/>
      <w:r w:rsidRPr="002A215C">
        <w:rPr>
          <w:rFonts w:eastAsia="Times New Roman"/>
          <w:i/>
          <w:iCs/>
          <w:color w:val="000000"/>
          <w:shd w:val="clear" w:color="auto" w:fill="FFFFFF"/>
        </w:rPr>
        <w:t xml:space="preserve"> et al., 2010. </w:t>
      </w:r>
      <w:r w:rsidR="003325CB">
        <w:rPr>
          <w:rFonts w:eastAsia="Times New Roman"/>
          <w:i/>
          <w:iCs/>
          <w:color w:val="000000"/>
          <w:shd w:val="clear" w:color="auto" w:fill="FFFFFF"/>
        </w:rPr>
        <w:t>We explain this change further in our response to R#1 comment 1.</w:t>
      </w:r>
    </w:p>
    <w:p w14:paraId="7F16BFC3" w14:textId="77777777" w:rsidR="009A7E33" w:rsidRDefault="009A7E33" w:rsidP="00C21A3D">
      <w:pPr>
        <w:ind w:left="360"/>
        <w:rPr>
          <w:rFonts w:eastAsia="Times New Roman"/>
          <w:i/>
          <w:iCs/>
          <w:color w:val="000000"/>
          <w:shd w:val="clear" w:color="auto" w:fill="FFFFFF"/>
        </w:rPr>
      </w:pPr>
    </w:p>
    <w:p w14:paraId="5AFC803A" w14:textId="4DC93CBA" w:rsidR="003366D8" w:rsidRDefault="00A4739F" w:rsidP="00C21A3D">
      <w:pPr>
        <w:ind w:left="360"/>
        <w:rPr>
          <w:rFonts w:eastAsia="Times New Roman"/>
          <w:i/>
          <w:iCs/>
          <w:color w:val="000000"/>
          <w:shd w:val="clear" w:color="auto" w:fill="FFFFFF"/>
        </w:rPr>
      </w:pPr>
      <w:r>
        <w:rPr>
          <w:rFonts w:eastAsia="Times New Roman"/>
          <w:i/>
          <w:iCs/>
          <w:color w:val="000000"/>
          <w:shd w:val="clear" w:color="auto" w:fill="FFFFFF"/>
        </w:rPr>
        <w:t>The reviewer also asks for clarity on the retention parameter of the strategic model. To address this concern, we have added clarification to these points in the Model Based Analysis section (</w:t>
      </w:r>
      <w:commentRangeStart w:id="55"/>
      <w:r>
        <w:rPr>
          <w:rFonts w:eastAsia="Times New Roman"/>
          <w:i/>
          <w:iCs/>
          <w:color w:val="000000"/>
          <w:shd w:val="clear" w:color="auto" w:fill="FFFFFF"/>
        </w:rPr>
        <w:t>lines 226-228</w:t>
      </w:r>
      <w:commentRangeEnd w:id="55"/>
      <w:r w:rsidR="001212DC">
        <w:rPr>
          <w:rStyle w:val="CommentReference"/>
        </w:rPr>
        <w:commentReference w:id="55"/>
      </w:r>
      <w:r>
        <w:rPr>
          <w:rFonts w:eastAsia="Times New Roman"/>
          <w:i/>
          <w:iCs/>
          <w:color w:val="000000"/>
          <w:shd w:val="clear" w:color="auto" w:fill="FFFFFF"/>
        </w:rPr>
        <w:t>) and we have included a figure in this response document to demonstrate the different processes fit with individuals from our pilot data. We now further describe the A*</w:t>
      </w:r>
      <w:proofErr w:type="spellStart"/>
      <w:r>
        <w:rPr>
          <w:rFonts w:eastAsia="Times New Roman"/>
          <w:i/>
          <w:iCs/>
          <w:color w:val="000000"/>
          <w:shd w:val="clear" w:color="auto" w:fill="FFFFFF"/>
        </w:rPr>
        <w:t>sn</w:t>
      </w:r>
      <w:proofErr w:type="spellEnd"/>
      <w:r>
        <w:rPr>
          <w:rFonts w:eastAsia="Times New Roman"/>
          <w:i/>
          <w:iCs/>
          <w:color w:val="000000"/>
          <w:shd w:val="clear" w:color="auto" w:fill="FFFFFF"/>
        </w:rPr>
        <w:t xml:space="preserve"> term with more clarity. </w:t>
      </w:r>
      <w:r w:rsidR="00E70212">
        <w:rPr>
          <w:rFonts w:eastAsia="Times New Roman"/>
          <w:i/>
          <w:iCs/>
          <w:color w:val="000000"/>
          <w:shd w:val="clear" w:color="auto" w:fill="FFFFFF"/>
        </w:rPr>
        <w:t>The A*</w:t>
      </w:r>
      <w:proofErr w:type="spellStart"/>
      <w:r w:rsidR="00E70212">
        <w:rPr>
          <w:rFonts w:eastAsia="Times New Roman"/>
          <w:i/>
          <w:iCs/>
          <w:color w:val="000000"/>
          <w:shd w:val="clear" w:color="auto" w:fill="FFFFFF"/>
        </w:rPr>
        <w:t>sn</w:t>
      </w:r>
      <w:proofErr w:type="spellEnd"/>
      <w:r w:rsidR="00E70212">
        <w:rPr>
          <w:rFonts w:eastAsia="Times New Roman"/>
          <w:i/>
          <w:iCs/>
          <w:color w:val="000000"/>
          <w:shd w:val="clear" w:color="auto" w:fill="FFFFFF"/>
        </w:rPr>
        <w:t xml:space="preserve"> term represents the ability for the brain to remember or retain prior strategies</w:t>
      </w:r>
      <w:r w:rsidR="007B7128">
        <w:rPr>
          <w:rFonts w:eastAsia="Times New Roman"/>
          <w:i/>
          <w:iCs/>
          <w:color w:val="000000"/>
          <w:shd w:val="clear" w:color="auto" w:fill="FFFFFF"/>
        </w:rPr>
        <w:t>, not just correct for errors</w:t>
      </w:r>
      <w:r w:rsidR="00E70212">
        <w:rPr>
          <w:rFonts w:eastAsia="Times New Roman"/>
          <w:i/>
          <w:iCs/>
          <w:color w:val="000000"/>
          <w:shd w:val="clear" w:color="auto" w:fill="FFFFFF"/>
        </w:rPr>
        <w:t xml:space="preserve">. </w:t>
      </w:r>
      <w:r w:rsidR="000C29A8">
        <w:rPr>
          <w:rFonts w:eastAsia="Times New Roman"/>
          <w:i/>
          <w:iCs/>
          <w:color w:val="000000"/>
          <w:shd w:val="clear" w:color="auto" w:fill="FFFFFF"/>
        </w:rPr>
        <w:t>This is added because w</w:t>
      </w:r>
      <w:r w:rsidR="00672D28">
        <w:rPr>
          <w:rFonts w:eastAsia="Times New Roman"/>
          <w:i/>
          <w:iCs/>
          <w:color w:val="000000"/>
          <w:shd w:val="clear" w:color="auto" w:fill="FFFFFF"/>
        </w:rPr>
        <w:t>hen</w:t>
      </w:r>
      <w:r w:rsidR="000C29A8">
        <w:rPr>
          <w:rFonts w:eastAsia="Times New Roman"/>
          <w:i/>
          <w:iCs/>
          <w:color w:val="000000"/>
          <w:shd w:val="clear" w:color="auto" w:fill="FFFFFF"/>
        </w:rPr>
        <w:t xml:space="preserve"> a participant aims for a target, they would remember the general area where they aimed previously. This memory of the previous strategy is not perfect, so they remember only a portion of the previous strategy. The A parameter, specifically, retains a portion of the strategy from one trial to the next. </w:t>
      </w:r>
      <w:r w:rsidR="00935F3D">
        <w:rPr>
          <w:rFonts w:eastAsia="Times New Roman"/>
          <w:i/>
          <w:iCs/>
          <w:color w:val="000000"/>
          <w:shd w:val="clear" w:color="auto" w:fill="FFFFFF"/>
        </w:rPr>
        <w:t xml:space="preserve">This term has also been added to previous studies of upper extremity reaching studies to model strategy </w:t>
      </w:r>
      <w:r w:rsidR="00935F3D">
        <w:rPr>
          <w:rFonts w:eastAsia="Times New Roman"/>
          <w:i/>
          <w:iCs/>
          <w:color w:val="000000"/>
          <w:shd w:val="clear" w:color="auto" w:fill="FFFFFF"/>
        </w:rPr>
        <w:fldChar w:fldCharType="begin"/>
      </w:r>
      <w:r w:rsidR="00935F3D">
        <w:rPr>
          <w:rFonts w:eastAsia="Times New Roman"/>
          <w:i/>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935F3D">
        <w:rPr>
          <w:rFonts w:eastAsia="Times New Roman"/>
          <w:i/>
          <w:iCs/>
          <w:color w:val="000000"/>
          <w:shd w:val="clear" w:color="auto" w:fill="FFFFFF"/>
        </w:rPr>
        <w:fldChar w:fldCharType="separate"/>
      </w:r>
      <w:r w:rsidR="00935F3D" w:rsidRPr="00935F3D">
        <w:t>(Taylor and Ivry, 2011)</w:t>
      </w:r>
      <w:r w:rsidR="00935F3D">
        <w:rPr>
          <w:rFonts w:eastAsia="Times New Roman"/>
          <w:i/>
          <w:iCs/>
          <w:color w:val="000000"/>
          <w:shd w:val="clear" w:color="auto" w:fill="FFFFFF"/>
        </w:rPr>
        <w:fldChar w:fldCharType="end"/>
      </w:r>
      <w:r w:rsidR="00935F3D">
        <w:rPr>
          <w:rFonts w:eastAsia="Times New Roman"/>
          <w:i/>
          <w:iCs/>
          <w:color w:val="000000"/>
          <w:shd w:val="clear" w:color="auto" w:fill="FFFFFF"/>
        </w:rPr>
        <w:t xml:space="preserve">. </w:t>
      </w:r>
    </w:p>
    <w:p w14:paraId="2058F783" w14:textId="77777777" w:rsidR="00C21A3D" w:rsidRDefault="00C21A3D" w:rsidP="007B7128">
      <w:pPr>
        <w:rPr>
          <w:rFonts w:eastAsia="Times New Roman"/>
          <w:color w:val="000000"/>
          <w:shd w:val="clear" w:color="auto" w:fill="FFFFFF"/>
        </w:rPr>
      </w:pPr>
    </w:p>
    <w:p w14:paraId="6345C18D" w14:textId="3961C49E" w:rsidR="00A5757F" w:rsidRPr="00C21A3D" w:rsidRDefault="00A5757F" w:rsidP="00C21A3D">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simulations that you show have a high SD for the learning phase in the groups where variability was added. It makes me wonder what the individual fits might end up looking </w:t>
      </w:r>
      <w:proofErr w:type="gramStart"/>
      <w:r w:rsidRPr="00C21A3D">
        <w:rPr>
          <w:rFonts w:eastAsia="Times New Roman"/>
          <w:color w:val="000000"/>
          <w:shd w:val="clear" w:color="auto" w:fill="FFFFFF"/>
        </w:rPr>
        <w:t>like?</w:t>
      </w:r>
      <w:proofErr w:type="gramEnd"/>
      <w:r w:rsidRPr="00C21A3D">
        <w:rPr>
          <w:rFonts w:eastAsia="Times New Roman"/>
          <w:color w:val="000000"/>
          <w:shd w:val="clear" w:color="auto" w:fill="FFFFFF"/>
        </w:rPr>
        <w:t xml:space="preserve"> The fit relies so heavily on the learning portion of the data since it is nearly half the data for each condition. Do you have individual subject examples? Perhaps I am missing something?</w:t>
      </w:r>
    </w:p>
    <w:p w14:paraId="061F1C90" w14:textId="77777777" w:rsidR="00A5757F" w:rsidRPr="00A5757F" w:rsidRDefault="00A5757F" w:rsidP="00C21A3D">
      <w:pPr>
        <w:ind w:left="360"/>
      </w:pPr>
    </w:p>
    <w:p w14:paraId="0C1183A3" w14:textId="75671D92" w:rsidR="001176F0" w:rsidDel="001212DC" w:rsidRDefault="005E72C7" w:rsidP="00294632">
      <w:pPr>
        <w:ind w:left="360"/>
        <w:rPr>
          <w:del w:id="56" w:author="Jonathan Wood" w:date="2020-08-26T11:24:00Z"/>
          <w:i/>
          <w:iCs/>
        </w:rPr>
      </w:pPr>
      <w:r>
        <w:rPr>
          <w:i/>
          <w:iCs/>
        </w:rPr>
        <w:t>We thank the reviewer for this comment and have now provided a plot within the body of this response which we are calling supplementary figure 1 to address this and previous reviewer comments (</w:t>
      </w:r>
      <w:r w:rsidR="00C524C0">
        <w:rPr>
          <w:i/>
          <w:iCs/>
        </w:rPr>
        <w:t xml:space="preserve">R1 </w:t>
      </w:r>
      <w:r>
        <w:rPr>
          <w:i/>
          <w:iCs/>
        </w:rPr>
        <w:t>comments</w:t>
      </w:r>
      <w:r w:rsidR="00C524C0">
        <w:rPr>
          <w:i/>
          <w:iCs/>
        </w:rPr>
        <w:t xml:space="preserve"> #7</w:t>
      </w:r>
      <w:r>
        <w:rPr>
          <w:i/>
          <w:iCs/>
        </w:rPr>
        <w:t xml:space="preserve">). First, we believe the </w:t>
      </w:r>
      <w:r w:rsidR="00935F3D">
        <w:rPr>
          <w:i/>
          <w:iCs/>
        </w:rPr>
        <w:t>variability in the simulations figure (Figure 3) likely represents the variation of targets performed on each iteration of the simulation. On each iteration of the simulation, there is</w:t>
      </w:r>
      <w:r w:rsidR="00DE1DD5">
        <w:rPr>
          <w:i/>
          <w:iCs/>
        </w:rPr>
        <w:t xml:space="preserve"> </w:t>
      </w:r>
      <w:r w:rsidR="00935F3D">
        <w:rPr>
          <w:i/>
          <w:iCs/>
        </w:rPr>
        <w:t xml:space="preserve">a new </w:t>
      </w:r>
      <w:r>
        <w:rPr>
          <w:i/>
          <w:iCs/>
        </w:rPr>
        <w:t xml:space="preserve">set of </w:t>
      </w:r>
      <w:r w:rsidR="00935F3D">
        <w:rPr>
          <w:i/>
          <w:iCs/>
        </w:rPr>
        <w:t>random</w:t>
      </w:r>
      <w:r w:rsidR="002630CC">
        <w:rPr>
          <w:i/>
          <w:iCs/>
        </w:rPr>
        <w:t xml:space="preserve"> </w:t>
      </w:r>
      <w:r w:rsidR="00935F3D">
        <w:rPr>
          <w:i/>
          <w:iCs/>
        </w:rPr>
        <w:t xml:space="preserve">targets </w:t>
      </w:r>
      <w:r w:rsidR="002630CC">
        <w:rPr>
          <w:i/>
          <w:iCs/>
        </w:rPr>
        <w:t xml:space="preserve">drawn from the </w:t>
      </w:r>
      <w:r w:rsidR="00935F3D">
        <w:rPr>
          <w:i/>
          <w:iCs/>
        </w:rPr>
        <w:t>distribution</w:t>
      </w:r>
      <w:r w:rsidR="002630CC">
        <w:rPr>
          <w:i/>
          <w:iCs/>
        </w:rPr>
        <w:t>s</w:t>
      </w:r>
      <w:r w:rsidR="00935F3D">
        <w:rPr>
          <w:i/>
          <w:iCs/>
        </w:rPr>
        <w:t xml:space="preserve"> </w:t>
      </w:r>
      <w:r w:rsidR="002630CC">
        <w:rPr>
          <w:i/>
          <w:iCs/>
        </w:rPr>
        <w:t>for each</w:t>
      </w:r>
      <w:r w:rsidR="00935F3D">
        <w:rPr>
          <w:i/>
          <w:iCs/>
        </w:rPr>
        <w:t xml:space="preserve"> </w:t>
      </w:r>
      <w:r>
        <w:rPr>
          <w:i/>
          <w:iCs/>
        </w:rPr>
        <w:t xml:space="preserve">their respective </w:t>
      </w:r>
      <w:r w:rsidR="00935F3D">
        <w:rPr>
          <w:i/>
          <w:iCs/>
        </w:rPr>
        <w:t>condition</w:t>
      </w:r>
      <w:r>
        <w:rPr>
          <w:i/>
          <w:iCs/>
        </w:rPr>
        <w:t>s</w:t>
      </w:r>
      <w:r w:rsidR="00935F3D">
        <w:rPr>
          <w:i/>
          <w:iCs/>
        </w:rPr>
        <w:t xml:space="preserve">. That set of targets is used to simulate both models for that iteration. </w:t>
      </w:r>
      <w:r>
        <w:rPr>
          <w:i/>
          <w:iCs/>
        </w:rPr>
        <w:t xml:space="preserve">We believe </w:t>
      </w:r>
      <w:proofErr w:type="gramStart"/>
      <w:r>
        <w:rPr>
          <w:i/>
          <w:iCs/>
        </w:rPr>
        <w:t>this is why</w:t>
      </w:r>
      <w:proofErr w:type="gramEnd"/>
      <w:r>
        <w:rPr>
          <w:i/>
          <w:iCs/>
        </w:rPr>
        <w:t xml:space="preserve"> the variability in the simulation plot increase from the Consistent to the High Variability conditions.</w:t>
      </w:r>
      <w:r w:rsidR="00DE1DD5">
        <w:rPr>
          <w:i/>
          <w:iCs/>
        </w:rPr>
        <w:t xml:space="preserve"> </w:t>
      </w:r>
      <w:r>
        <w:rPr>
          <w:i/>
          <w:iCs/>
        </w:rPr>
        <w:t>To ensure this is the case we provide</w:t>
      </w:r>
      <w:r w:rsidRPr="005E72C7">
        <w:rPr>
          <w:i/>
          <w:iCs/>
        </w:rPr>
        <w:t xml:space="preserve"> </w:t>
      </w:r>
      <w:r>
        <w:rPr>
          <w:i/>
          <w:iCs/>
        </w:rPr>
        <w:t>supplementary figure 1</w:t>
      </w:r>
      <w:r w:rsidR="00037B57">
        <w:rPr>
          <w:i/>
          <w:iCs/>
        </w:rPr>
        <w:t>,</w:t>
      </w:r>
      <w:r>
        <w:rPr>
          <w:i/>
          <w:iCs/>
        </w:rPr>
        <w:t xml:space="preserve"> as the reviewer suggested</w:t>
      </w:r>
      <w:r w:rsidR="00037B57">
        <w:rPr>
          <w:i/>
          <w:iCs/>
        </w:rPr>
        <w:t>,</w:t>
      </w:r>
      <w:r>
        <w:rPr>
          <w:i/>
          <w:iCs/>
        </w:rPr>
        <w:t xml:space="preserve"> which includes </w:t>
      </w:r>
      <w:r w:rsidR="00037B57">
        <w:rPr>
          <w:i/>
          <w:iCs/>
        </w:rPr>
        <w:t>stride by stride data of the</w:t>
      </w:r>
      <w:r>
        <w:rPr>
          <w:i/>
          <w:iCs/>
        </w:rPr>
        <w:t xml:space="preserve"> pilot </w:t>
      </w:r>
      <w:r w:rsidR="00037B57">
        <w:rPr>
          <w:i/>
          <w:iCs/>
        </w:rPr>
        <w:t>subjects who completed both conditions along with separate model fits for better visualization (especially in the High Variability condition)</w:t>
      </w:r>
      <w:r w:rsidR="00986796">
        <w:rPr>
          <w:i/>
          <w:iCs/>
        </w:rPr>
        <w:t xml:space="preserve">. Here we can see that the models follow the data quite well and the there is greater variability in the model during the High Variability condition when compared with the Consistent Condition. </w:t>
      </w:r>
    </w:p>
    <w:p w14:paraId="4DEDA4CA" w14:textId="77777777" w:rsidR="00B52471" w:rsidDel="001212DC" w:rsidRDefault="00B52471" w:rsidP="001212DC">
      <w:pPr>
        <w:ind w:left="360"/>
        <w:rPr>
          <w:del w:id="57" w:author="Jonathan Wood" w:date="2020-08-26T11:24:00Z"/>
          <w:i/>
          <w:iCs/>
        </w:rPr>
      </w:pPr>
    </w:p>
    <w:p w14:paraId="60BDE3F3" w14:textId="77777777" w:rsidR="00B52471" w:rsidRDefault="00B52471">
      <w:pPr>
        <w:rPr>
          <w:i/>
          <w:iCs/>
        </w:rPr>
      </w:pPr>
      <w:del w:id="58" w:author="Jonathan Wood" w:date="2020-08-26T11:24:00Z">
        <w:r w:rsidDel="001212DC">
          <w:rPr>
            <w:i/>
            <w:iCs/>
          </w:rPr>
          <w:br w:type="page"/>
        </w:r>
      </w:del>
    </w:p>
    <w:p w14:paraId="1AD6ECBE" w14:textId="30D7C56E" w:rsidR="00DE1DD5" w:rsidRDefault="00DE1DD5" w:rsidP="00294632">
      <w:pPr>
        <w:ind w:left="360"/>
        <w:rPr>
          <w:i/>
          <w:iCs/>
        </w:rPr>
      </w:pPr>
      <w:r>
        <w:rPr>
          <w:i/>
          <w:iCs/>
        </w:rPr>
        <w:t>Supplementary figure 1:</w:t>
      </w:r>
    </w:p>
    <w:p w14:paraId="6B052C3C" w14:textId="407EF1C2" w:rsidR="00DE1DD5" w:rsidRDefault="00DE1DD5" w:rsidP="00294632">
      <w:pPr>
        <w:ind w:left="360"/>
      </w:pPr>
      <w:r>
        <w:rPr>
          <w:noProof/>
        </w:rPr>
        <w:drawing>
          <wp:inline distT="0" distB="0" distL="0" distR="0" wp14:anchorId="610D71F9" wp14:editId="0DD92206">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7770"/>
                    </a:xfrm>
                    <a:prstGeom prst="rect">
                      <a:avLst/>
                    </a:prstGeom>
                  </pic:spPr>
                </pic:pic>
              </a:graphicData>
            </a:graphic>
          </wp:inline>
        </w:drawing>
      </w: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8-26T09:28:00Z" w:initials="JW">
    <w:p w14:paraId="7FBAF009" w14:textId="4B00105D" w:rsidR="001C2DDD" w:rsidRDefault="001C2DDD">
      <w:pPr>
        <w:pStyle w:val="CommentText"/>
      </w:pPr>
      <w:r>
        <w:rPr>
          <w:rStyle w:val="CommentReference"/>
        </w:rPr>
        <w:annotationRef/>
      </w:r>
      <w:r>
        <w:t xml:space="preserve">Added info to the pilot data section (lines 489-491) and the figure 4 legend (lines 612-620) </w:t>
      </w:r>
    </w:p>
  </w:comment>
  <w:comment w:id="3" w:author="Hyosub Kim" w:date="2020-08-25T08:53:00Z" w:initials="HK">
    <w:p w14:paraId="065E196D" w14:textId="69DB8C5D" w:rsidR="00CC5BDC" w:rsidRDefault="00CC5BDC">
      <w:pPr>
        <w:pStyle w:val="CommentText"/>
      </w:pPr>
      <w:r>
        <w:rPr>
          <w:rStyle w:val="CommentReference"/>
        </w:rPr>
        <w:annotationRef/>
      </w:r>
      <w:r>
        <w:t xml:space="preserve">This was something they were interested in </w:t>
      </w:r>
      <w:proofErr w:type="gramStart"/>
      <w:r>
        <w:t>seeing?</w:t>
      </w:r>
      <w:proofErr w:type="gramEnd"/>
    </w:p>
  </w:comment>
  <w:comment w:id="4" w:author="Jonathan Wood" w:date="2020-08-26T08:32:00Z" w:initials="JW">
    <w:p w14:paraId="4472CB3D" w14:textId="43FC995A" w:rsidR="00486A61" w:rsidRDefault="00486A61">
      <w:pPr>
        <w:pStyle w:val="CommentText"/>
      </w:pPr>
      <w:r>
        <w:rPr>
          <w:rStyle w:val="CommentReference"/>
        </w:rPr>
        <w:annotationRef/>
      </w:r>
      <w:r>
        <w:t>199-203</w:t>
      </w:r>
    </w:p>
  </w:comment>
  <w:comment w:id="5" w:author="Jonathan Wood" w:date="2020-08-26T08:43:00Z" w:initials="JW">
    <w:p w14:paraId="1703944B" w14:textId="71904B87" w:rsidR="00486A61" w:rsidRDefault="00486A61">
      <w:pPr>
        <w:pStyle w:val="CommentText"/>
      </w:pPr>
      <w:r>
        <w:rPr>
          <w:rStyle w:val="CommentReference"/>
        </w:rPr>
        <w:annotationRef/>
      </w:r>
      <w:r>
        <w:t>Lines 50 &amp; 56-58</w:t>
      </w:r>
    </w:p>
  </w:comment>
  <w:comment w:id="6" w:author="Jonathan Wood" w:date="2020-08-26T08:45:00Z" w:initials="JW">
    <w:p w14:paraId="0E0A50E3" w14:textId="0BD967FB" w:rsidR="00486A61" w:rsidRDefault="00486A61">
      <w:pPr>
        <w:pStyle w:val="CommentText"/>
      </w:pPr>
      <w:r>
        <w:rPr>
          <w:rStyle w:val="CommentReference"/>
        </w:rPr>
        <w:annotationRef/>
      </w:r>
      <w:r w:rsidR="00FF5D51">
        <w:t>302-307</w:t>
      </w:r>
    </w:p>
  </w:comment>
  <w:comment w:id="7" w:author="Jonathan Wood" w:date="2020-08-26T08:48:00Z" w:initials="JW">
    <w:p w14:paraId="5E84BAC1" w14:textId="617420A4" w:rsidR="00486A61" w:rsidRDefault="00486A61">
      <w:pPr>
        <w:pStyle w:val="CommentText"/>
      </w:pPr>
      <w:r>
        <w:rPr>
          <w:rStyle w:val="CommentReference"/>
        </w:rPr>
        <w:annotationRef/>
      </w:r>
      <w:r w:rsidR="00D95B25">
        <w:t>312-314</w:t>
      </w:r>
    </w:p>
  </w:comment>
  <w:comment w:id="8" w:author="Jonathan Wood" w:date="2020-08-26T08:49:00Z" w:initials="JW">
    <w:p w14:paraId="40B11602" w14:textId="178EEBFE" w:rsidR="00486A61" w:rsidRDefault="00486A61">
      <w:pPr>
        <w:pStyle w:val="CommentText"/>
      </w:pPr>
      <w:r>
        <w:rPr>
          <w:rStyle w:val="CommentReference"/>
        </w:rPr>
        <w:annotationRef/>
      </w:r>
      <w:r>
        <w:t>129-130 &amp; 136 &amp; 143-150</w:t>
      </w:r>
    </w:p>
  </w:comment>
  <w:comment w:id="9" w:author="Jonathan Wood" w:date="2020-08-26T08:53:00Z" w:initials="JW">
    <w:p w14:paraId="523BD990" w14:textId="67E0DB9F" w:rsidR="00DF6A07" w:rsidRDefault="00DF6A07">
      <w:pPr>
        <w:pStyle w:val="CommentText"/>
      </w:pPr>
      <w:r>
        <w:rPr>
          <w:rStyle w:val="CommentReference"/>
        </w:rPr>
        <w:annotationRef/>
      </w:r>
      <w:r>
        <w:t>144-145</w:t>
      </w:r>
    </w:p>
  </w:comment>
  <w:comment w:id="10" w:author="Jonathan Wood" w:date="2020-08-26T09:22:00Z" w:initials="JW">
    <w:p w14:paraId="4D472160" w14:textId="1FBBE32B" w:rsidR="00511902" w:rsidRDefault="00511902">
      <w:pPr>
        <w:pStyle w:val="CommentText"/>
      </w:pPr>
      <w:r>
        <w:rPr>
          <w:rStyle w:val="CommentReference"/>
        </w:rPr>
        <w:annotationRef/>
      </w:r>
      <w:r>
        <w:t>150-155</w:t>
      </w:r>
    </w:p>
  </w:comment>
  <w:comment w:id="11" w:author="Jonathan Wood" w:date="2020-08-26T09:14:00Z" w:initials="JW">
    <w:p w14:paraId="6C48CE16" w14:textId="70411059" w:rsidR="00D463A5" w:rsidRDefault="00D463A5">
      <w:pPr>
        <w:pStyle w:val="CommentText"/>
      </w:pPr>
      <w:r>
        <w:rPr>
          <w:rStyle w:val="CommentReference"/>
        </w:rPr>
        <w:annotationRef/>
      </w:r>
      <w:r>
        <w:t>133-134</w:t>
      </w:r>
    </w:p>
  </w:comment>
  <w:comment w:id="12" w:author="Jonathan Wood" w:date="2020-08-26T09:13:00Z" w:initials="JW">
    <w:p w14:paraId="33CA6AB9" w14:textId="1F49C64A" w:rsidR="00D463A5" w:rsidRDefault="00D463A5">
      <w:pPr>
        <w:pStyle w:val="CommentText"/>
      </w:pPr>
      <w:r>
        <w:rPr>
          <w:rStyle w:val="CommentReference"/>
        </w:rPr>
        <w:annotationRef/>
      </w:r>
      <w:r>
        <w:t>133-134</w:t>
      </w:r>
    </w:p>
  </w:comment>
  <w:comment w:id="16" w:author="Jonathan Wood" w:date="2020-08-26T09:26:00Z" w:initials="JW">
    <w:p w14:paraId="04959441" w14:textId="3C9DDFCC" w:rsidR="00511902" w:rsidRDefault="00511902">
      <w:pPr>
        <w:pStyle w:val="CommentText"/>
      </w:pPr>
      <w:r>
        <w:rPr>
          <w:rStyle w:val="CommentReference"/>
        </w:rPr>
        <w:annotationRef/>
      </w:r>
      <w:r>
        <w:t>167-168</w:t>
      </w:r>
    </w:p>
  </w:comment>
  <w:comment w:id="17" w:author="Jonathan Wood" w:date="2020-08-26T09:38:00Z" w:initials="JW">
    <w:p w14:paraId="053AFF91" w14:textId="76D8922C" w:rsidR="002D2BB5" w:rsidRDefault="002D2BB5">
      <w:pPr>
        <w:pStyle w:val="CommentText"/>
      </w:pPr>
      <w:r>
        <w:rPr>
          <w:rStyle w:val="CommentReference"/>
        </w:rPr>
        <w:annotationRef/>
      </w:r>
      <w:r>
        <w:t>We also added reference to this figure (lines 182-183) and adjusted the legend for this figure (line 606)</w:t>
      </w:r>
    </w:p>
  </w:comment>
  <w:comment w:id="18" w:author="Jonathan Wood" w:date="2020-08-26T09:40:00Z" w:initials="JW">
    <w:p w14:paraId="17A9DA3D" w14:textId="322963E4" w:rsidR="002D2BB5" w:rsidRDefault="002D2BB5">
      <w:pPr>
        <w:pStyle w:val="CommentText"/>
      </w:pPr>
      <w:r>
        <w:rPr>
          <w:rStyle w:val="CommentReference"/>
        </w:rPr>
        <w:annotationRef/>
      </w:r>
      <w:r>
        <w:t>Lines 376-378</w:t>
      </w:r>
    </w:p>
  </w:comment>
  <w:comment w:id="19" w:author="Jonathan Wood" w:date="2020-08-26T09:41:00Z" w:initials="JW">
    <w:p w14:paraId="3D1104CD" w14:textId="259FEFA5" w:rsidR="002D2BB5" w:rsidRDefault="002D2BB5">
      <w:pPr>
        <w:pStyle w:val="CommentText"/>
      </w:pPr>
      <w:r>
        <w:rPr>
          <w:rStyle w:val="CommentReference"/>
        </w:rPr>
        <w:annotationRef/>
      </w:r>
      <w:r>
        <w:t>Lines 379-380</w:t>
      </w:r>
    </w:p>
  </w:comment>
  <w:comment w:id="20" w:author="Jonathan Wood" w:date="2020-08-26T09:46:00Z" w:initials="JW">
    <w:p w14:paraId="617A9981" w14:textId="79F93109" w:rsidR="002D2BB5" w:rsidRDefault="002D2BB5">
      <w:pPr>
        <w:pStyle w:val="CommentText"/>
      </w:pPr>
      <w:r>
        <w:rPr>
          <w:rStyle w:val="CommentReference"/>
        </w:rPr>
        <w:annotationRef/>
      </w:r>
      <w:r>
        <w:t>376-378</w:t>
      </w:r>
    </w:p>
  </w:comment>
  <w:comment w:id="21" w:author="Jonathan Wood" w:date="2020-08-26T09:50:00Z" w:initials="JW">
    <w:p w14:paraId="26F82EFB" w14:textId="3D7F3547" w:rsidR="00805061" w:rsidRDefault="00805061">
      <w:pPr>
        <w:pStyle w:val="CommentText"/>
      </w:pPr>
      <w:r>
        <w:rPr>
          <w:rStyle w:val="CommentReference"/>
        </w:rPr>
        <w:annotationRef/>
      </w:r>
      <w:r>
        <w:t>237-238</w:t>
      </w:r>
    </w:p>
  </w:comment>
  <w:comment w:id="22" w:author="Jonathan Wood" w:date="2020-08-26T09:50:00Z" w:initials="JW">
    <w:p w14:paraId="542BBC29" w14:textId="2E1F7032" w:rsidR="00805061" w:rsidRDefault="00805061">
      <w:pPr>
        <w:pStyle w:val="CommentText"/>
      </w:pPr>
      <w:r>
        <w:rPr>
          <w:rStyle w:val="CommentReference"/>
        </w:rPr>
        <w:annotationRef/>
      </w:r>
      <w:r>
        <w:t>Same as above</w:t>
      </w:r>
    </w:p>
  </w:comment>
  <w:comment w:id="23" w:author="Hyosub Kim" w:date="2020-08-25T11:10:00Z" w:initials="HK">
    <w:p w14:paraId="76ADAC0F" w14:textId="61F03554" w:rsidR="00D677CD" w:rsidRDefault="00D677CD">
      <w:pPr>
        <w:pStyle w:val="CommentText"/>
      </w:pPr>
      <w:r>
        <w:rPr>
          <w:rStyle w:val="CommentReference"/>
        </w:rPr>
        <w:annotationRef/>
      </w:r>
      <w:r>
        <w:t xml:space="preserve">Reminder to check the manuscript for how </w:t>
      </w:r>
      <w:proofErr w:type="gramStart"/>
      <w:r>
        <w:t>it’s</w:t>
      </w:r>
      <w:proofErr w:type="gramEnd"/>
      <w:r>
        <w:t xml:space="preserve"> worded.</w:t>
      </w:r>
    </w:p>
  </w:comment>
  <w:comment w:id="24" w:author="Jonathan Wood" w:date="2020-08-26T10:08:00Z" w:initials="JW">
    <w:p w14:paraId="78D80129" w14:textId="1D3A509D" w:rsidR="00A8738A" w:rsidRDefault="00A8738A">
      <w:pPr>
        <w:pStyle w:val="CommentText"/>
      </w:pPr>
      <w:r>
        <w:rPr>
          <w:rStyle w:val="CommentReference"/>
        </w:rPr>
        <w:annotationRef/>
      </w:r>
      <w:r>
        <w:t>246-250</w:t>
      </w:r>
    </w:p>
  </w:comment>
  <w:comment w:id="25" w:author="Jonathan Wood" w:date="2020-08-26T10:09:00Z" w:initials="JW">
    <w:p w14:paraId="6AC87D61" w14:textId="3D075AFB" w:rsidR="00A8738A" w:rsidRDefault="00A8738A">
      <w:pPr>
        <w:pStyle w:val="CommentText"/>
      </w:pPr>
      <w:r>
        <w:rPr>
          <w:rStyle w:val="CommentReference"/>
        </w:rPr>
        <w:annotationRef/>
      </w:r>
      <w:r>
        <w:t>466-468</w:t>
      </w:r>
    </w:p>
  </w:comment>
  <w:comment w:id="29" w:author="Jonathan Wood" w:date="2020-08-26T10:12:00Z" w:initials="JW">
    <w:p w14:paraId="6D43A822" w14:textId="50CED9F9" w:rsidR="00A8738A" w:rsidRDefault="00A8738A">
      <w:pPr>
        <w:pStyle w:val="CommentText"/>
      </w:pPr>
      <w:r>
        <w:rPr>
          <w:rStyle w:val="CommentReference"/>
        </w:rPr>
        <w:annotationRef/>
      </w:r>
      <w:r>
        <w:t>244-248</w:t>
      </w:r>
    </w:p>
  </w:comment>
  <w:comment w:id="30" w:author="Hyosub Kim" w:date="2020-08-25T09:03:00Z" w:initials="HK">
    <w:p w14:paraId="69721F09" w14:textId="6BF280B4" w:rsidR="005C078E" w:rsidRDefault="005C078E">
      <w:pPr>
        <w:pStyle w:val="CommentText"/>
      </w:pPr>
      <w:r>
        <w:rPr>
          <w:rStyle w:val="CommentReference"/>
        </w:rPr>
        <w:annotationRef/>
      </w:r>
      <w:r>
        <w:t>Maybe add a statement about other studies effectively showing the same thing, that strategy is much faster than implicit: Bond and Taylor 2015, Morehead et al 2015, Haith et al 2015.</w:t>
      </w:r>
    </w:p>
  </w:comment>
  <w:comment w:id="31" w:author="Jonathan Wood" w:date="2020-08-26T10:14:00Z" w:initials="JW">
    <w:p w14:paraId="4BAABA14" w14:textId="6855738E" w:rsidR="00A8738A" w:rsidRDefault="00A8738A">
      <w:pPr>
        <w:pStyle w:val="CommentText"/>
      </w:pPr>
      <w:r>
        <w:rPr>
          <w:rStyle w:val="CommentReference"/>
        </w:rPr>
        <w:annotationRef/>
      </w:r>
      <w:r>
        <w:t>264</w:t>
      </w:r>
    </w:p>
  </w:comment>
  <w:comment w:id="32" w:author="Hyosub Kim" w:date="2020-08-25T11:15:00Z" w:initials="HK">
    <w:p w14:paraId="6D7EA5CD" w14:textId="518C7AA9" w:rsidR="00D677CD" w:rsidRDefault="00D677CD">
      <w:pPr>
        <w:pStyle w:val="CommentText"/>
      </w:pPr>
      <w:r>
        <w:rPr>
          <w:rStyle w:val="CommentReference"/>
        </w:rPr>
        <w:annotationRef/>
      </w:r>
      <w:r>
        <w:t>Or unbiased?</w:t>
      </w:r>
    </w:p>
  </w:comment>
  <w:comment w:id="33" w:author="Jonathan Wood" w:date="2020-08-26T10:13:00Z" w:initials="JW">
    <w:p w14:paraId="51153518" w14:textId="79F1C8A1" w:rsidR="00A8738A" w:rsidRDefault="00A8738A">
      <w:pPr>
        <w:pStyle w:val="CommentText"/>
      </w:pPr>
      <w:r>
        <w:rPr>
          <w:rStyle w:val="CommentReference"/>
        </w:rPr>
        <w:annotationRef/>
      </w:r>
      <w:r>
        <w:t>260-261</w:t>
      </w:r>
    </w:p>
  </w:comment>
  <w:comment w:id="34" w:author="Jonathan Wood" w:date="2020-08-26T10:28:00Z" w:initials="JW">
    <w:p w14:paraId="7DCC7EF2" w14:textId="68084928" w:rsidR="00331CFB" w:rsidRDefault="00331CFB">
      <w:pPr>
        <w:pStyle w:val="CommentText"/>
      </w:pPr>
      <w:r>
        <w:rPr>
          <w:rStyle w:val="CommentReference"/>
        </w:rPr>
        <w:annotationRef/>
      </w:r>
      <w:r>
        <w:t>Lines 271-27</w:t>
      </w:r>
      <w:r w:rsidR="00001A94">
        <w:t>4</w:t>
      </w:r>
    </w:p>
  </w:comment>
  <w:comment w:id="35" w:author="Jonathan Wood" w:date="2020-08-26T10:33:00Z" w:initials="JW">
    <w:p w14:paraId="20EB7559" w14:textId="299E02EE" w:rsidR="00001A94" w:rsidRDefault="00001A94">
      <w:pPr>
        <w:pStyle w:val="CommentText"/>
      </w:pPr>
      <w:r>
        <w:rPr>
          <w:rStyle w:val="CommentReference"/>
        </w:rPr>
        <w:annotationRef/>
      </w:r>
      <w:r>
        <w:t>Same as above</w:t>
      </w:r>
    </w:p>
  </w:comment>
  <w:comment w:id="36" w:author="Jonathan Wood" w:date="2020-08-26T10:33:00Z" w:initials="JW">
    <w:p w14:paraId="2DE3293F" w14:textId="601454AE" w:rsidR="00001A94" w:rsidRDefault="00001A94">
      <w:pPr>
        <w:pStyle w:val="CommentText"/>
      </w:pPr>
      <w:r>
        <w:rPr>
          <w:rStyle w:val="CommentReference"/>
        </w:rPr>
        <w:annotationRef/>
      </w:r>
      <w:r>
        <w:t>276-27</w:t>
      </w:r>
      <w:r w:rsidR="00D95B25">
        <w:t>8</w:t>
      </w:r>
    </w:p>
  </w:comment>
  <w:comment w:id="43" w:author="Jonathan Wood" w:date="2020-08-26T10:54:00Z" w:initials="JW">
    <w:p w14:paraId="4F41453C" w14:textId="366D2F21" w:rsidR="009133D2" w:rsidRDefault="009133D2">
      <w:pPr>
        <w:pStyle w:val="CommentText"/>
      </w:pPr>
      <w:r>
        <w:rPr>
          <w:rStyle w:val="CommentReference"/>
        </w:rPr>
        <w:annotationRef/>
      </w:r>
      <w:r>
        <w:t xml:space="preserve">317-320. we also </w:t>
      </w:r>
      <w:r w:rsidR="006D64F8">
        <w:t>reorganized</w:t>
      </w:r>
      <w:r>
        <w:t xml:space="preserve"> </w:t>
      </w:r>
      <w:r w:rsidR="006D64F8">
        <w:t>the computational model comparison section 312-329</w:t>
      </w:r>
    </w:p>
  </w:comment>
  <w:comment w:id="45" w:author="Jonathan Wood" w:date="2020-08-26T11:02:00Z" w:initials="JW">
    <w:p w14:paraId="28ABA6F1" w14:textId="32FB8F91" w:rsidR="006D64F8" w:rsidRDefault="006D64F8">
      <w:pPr>
        <w:pStyle w:val="CommentText"/>
      </w:pPr>
      <w:r>
        <w:rPr>
          <w:rStyle w:val="CommentReference"/>
        </w:rPr>
        <w:annotationRef/>
      </w:r>
      <w:r>
        <w:t>119-122</w:t>
      </w:r>
      <w:r w:rsidR="00BC2A5C">
        <w:t>, and the proposed analysis pipeline section (lines 175-177)</w:t>
      </w:r>
    </w:p>
  </w:comment>
  <w:comment w:id="46" w:author="Jonathan Wood" w:date="2020-08-26T11:03:00Z" w:initials="JW">
    <w:p w14:paraId="42C97290" w14:textId="637671BE" w:rsidR="006D64F8" w:rsidRDefault="006D64F8">
      <w:pPr>
        <w:pStyle w:val="CommentText"/>
      </w:pPr>
      <w:r>
        <w:rPr>
          <w:rStyle w:val="CommentReference"/>
        </w:rPr>
        <w:annotationRef/>
      </w:r>
      <w:r>
        <w:t>Line 343 &amp; 366-367</w:t>
      </w:r>
    </w:p>
  </w:comment>
  <w:comment w:id="49" w:author="Jonathan Wood" w:date="2020-08-26T11:05:00Z" w:initials="JW">
    <w:p w14:paraId="5B5808BD" w14:textId="4F8D3211" w:rsidR="006D64F8" w:rsidRDefault="006D64F8">
      <w:pPr>
        <w:pStyle w:val="CommentText"/>
      </w:pPr>
      <w:r>
        <w:rPr>
          <w:rStyle w:val="CommentReference"/>
        </w:rPr>
        <w:annotationRef/>
      </w:r>
      <w:r>
        <w:t>458-460</w:t>
      </w:r>
    </w:p>
  </w:comment>
  <w:comment w:id="50" w:author="Jonathan Wood" w:date="2020-08-26T11:06:00Z" w:initials="JW">
    <w:p w14:paraId="396E67FF" w14:textId="7869B746" w:rsidR="006D64F8" w:rsidRDefault="006D64F8">
      <w:pPr>
        <w:pStyle w:val="CommentText"/>
      </w:pPr>
      <w:r>
        <w:rPr>
          <w:rStyle w:val="CommentReference"/>
        </w:rPr>
        <w:annotationRef/>
      </w:r>
      <w:r>
        <w:t>26-29?</w:t>
      </w:r>
    </w:p>
  </w:comment>
  <w:comment w:id="51" w:author="Jonathan Wood" w:date="2020-08-26T11:06:00Z" w:initials="JW">
    <w:p w14:paraId="0AA8E5AE" w14:textId="758E2599" w:rsidR="006D64F8" w:rsidRDefault="006D64F8">
      <w:pPr>
        <w:pStyle w:val="CommentText"/>
      </w:pPr>
      <w:r>
        <w:rPr>
          <w:rStyle w:val="CommentReference"/>
        </w:rPr>
        <w:annotationRef/>
      </w:r>
      <w:r>
        <w:t>Lines 411-44</w:t>
      </w:r>
      <w:r w:rsidR="004B7520">
        <w:t>1</w:t>
      </w:r>
    </w:p>
  </w:comment>
  <w:comment w:id="52" w:author="Jonathan Wood" w:date="2020-08-26T11:16:00Z" w:initials="JW">
    <w:p w14:paraId="13C44C12" w14:textId="468707D7" w:rsidR="004B7520" w:rsidRDefault="004B7520">
      <w:pPr>
        <w:pStyle w:val="CommentText"/>
      </w:pPr>
      <w:r>
        <w:rPr>
          <w:rStyle w:val="CommentReference"/>
        </w:rPr>
        <w:annotationRef/>
      </w:r>
      <w:r>
        <w:t>419 &amp; 422</w:t>
      </w:r>
    </w:p>
  </w:comment>
  <w:comment w:id="53" w:author="Jonathan Wood" w:date="2020-08-26T11:18:00Z" w:initials="JW">
    <w:p w14:paraId="710B3E3A" w14:textId="0E375266" w:rsidR="004B7520" w:rsidRDefault="004B7520">
      <w:pPr>
        <w:pStyle w:val="CommentText"/>
      </w:pPr>
      <w:r>
        <w:rPr>
          <w:rStyle w:val="CommentReference"/>
        </w:rPr>
        <w:annotationRef/>
      </w:r>
      <w:r>
        <w:t>414-415 &amp; 431-433</w:t>
      </w:r>
    </w:p>
  </w:comment>
  <w:comment w:id="54" w:author="Jonathan Wood" w:date="2020-08-26T11:22:00Z" w:initials="JW">
    <w:p w14:paraId="05D30A7D" w14:textId="3E44F5A0" w:rsidR="001212DC" w:rsidRDefault="001212DC">
      <w:pPr>
        <w:pStyle w:val="CommentText"/>
      </w:pPr>
      <w:r>
        <w:rPr>
          <w:rStyle w:val="CommentReference"/>
        </w:rPr>
        <w:annotationRef/>
      </w:r>
      <w:r>
        <w:t>390-391</w:t>
      </w:r>
    </w:p>
  </w:comment>
  <w:comment w:id="55" w:author="Jonathan Wood" w:date="2020-08-26T11:23:00Z" w:initials="JW">
    <w:p w14:paraId="36493026" w14:textId="1053C043" w:rsidR="001212DC" w:rsidRDefault="001212DC">
      <w:pPr>
        <w:pStyle w:val="CommentText"/>
      </w:pPr>
      <w:r>
        <w:rPr>
          <w:rStyle w:val="CommentReference"/>
        </w:rPr>
        <w:annotationRef/>
      </w:r>
      <w:r>
        <w:t>229-231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BAF009" w15:done="0"/>
  <w15:commentEx w15:paraId="065E196D" w15:done="0"/>
  <w15:commentEx w15:paraId="4472CB3D" w15:done="0"/>
  <w15:commentEx w15:paraId="1703944B" w15:done="0"/>
  <w15:commentEx w15:paraId="0E0A50E3" w15:done="0"/>
  <w15:commentEx w15:paraId="5E84BAC1" w15:done="0"/>
  <w15:commentEx w15:paraId="40B11602" w15:done="0"/>
  <w15:commentEx w15:paraId="523BD990" w15:done="0"/>
  <w15:commentEx w15:paraId="4D472160" w15:done="0"/>
  <w15:commentEx w15:paraId="6C48CE16" w15:done="0"/>
  <w15:commentEx w15:paraId="33CA6AB9" w15:done="0"/>
  <w15:commentEx w15:paraId="04959441" w15:done="0"/>
  <w15:commentEx w15:paraId="053AFF91" w15:done="0"/>
  <w15:commentEx w15:paraId="17A9DA3D" w15:done="0"/>
  <w15:commentEx w15:paraId="3D1104CD" w15:done="0"/>
  <w15:commentEx w15:paraId="617A9981" w15:done="0"/>
  <w15:commentEx w15:paraId="26F82EFB" w15:done="0"/>
  <w15:commentEx w15:paraId="542BBC29" w15:done="0"/>
  <w15:commentEx w15:paraId="76ADAC0F" w15:done="0"/>
  <w15:commentEx w15:paraId="78D80129" w15:done="0"/>
  <w15:commentEx w15:paraId="6AC87D61" w15:done="0"/>
  <w15:commentEx w15:paraId="6D43A822" w15:done="0"/>
  <w15:commentEx w15:paraId="69721F09" w15:done="0"/>
  <w15:commentEx w15:paraId="4BAABA14" w15:done="0"/>
  <w15:commentEx w15:paraId="6D7EA5CD" w15:done="0"/>
  <w15:commentEx w15:paraId="51153518" w15:done="0"/>
  <w15:commentEx w15:paraId="7DCC7EF2" w15:done="0"/>
  <w15:commentEx w15:paraId="20EB7559" w15:done="0"/>
  <w15:commentEx w15:paraId="2DE3293F" w15:done="0"/>
  <w15:commentEx w15:paraId="4F41453C" w15:done="0"/>
  <w15:commentEx w15:paraId="28ABA6F1" w15:done="0"/>
  <w15:commentEx w15:paraId="42C97290" w15:done="0"/>
  <w15:commentEx w15:paraId="5B5808BD" w15:done="0"/>
  <w15:commentEx w15:paraId="396E67FF" w15:done="0"/>
  <w15:commentEx w15:paraId="0AA8E5AE" w15:done="0"/>
  <w15:commentEx w15:paraId="13C44C12" w15:done="0"/>
  <w15:commentEx w15:paraId="710B3E3A" w15:done="0"/>
  <w15:commentEx w15:paraId="05D30A7D" w15:done="0"/>
  <w15:commentEx w15:paraId="364930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A9CD" w16cex:dateUtc="2020-08-26T13:28:00Z"/>
  <w16cex:commentExtensible w16cex:durableId="22F09C9E" w16cex:dateUtc="2020-08-26T12:32:00Z"/>
  <w16cex:commentExtensible w16cex:durableId="22F09F46" w16cex:dateUtc="2020-08-26T12:43:00Z"/>
  <w16cex:commentExtensible w16cex:durableId="22F09F8E" w16cex:dateUtc="2020-08-26T12:45:00Z"/>
  <w16cex:commentExtensible w16cex:durableId="22F0A045" w16cex:dateUtc="2020-08-26T12:48:00Z"/>
  <w16cex:commentExtensible w16cex:durableId="22F0A0A2" w16cex:dateUtc="2020-08-26T12:49:00Z"/>
  <w16cex:commentExtensible w16cex:durableId="22F0A177" w16cex:dateUtc="2020-08-26T12:53:00Z"/>
  <w16cex:commentExtensible w16cex:durableId="22F0A872" w16cex:dateUtc="2020-08-26T13:22:00Z"/>
  <w16cex:commentExtensible w16cex:durableId="22F0A65E" w16cex:dateUtc="2020-08-26T13:14:00Z"/>
  <w16cex:commentExtensible w16cex:durableId="22F0A64E" w16cex:dateUtc="2020-08-26T13:13:00Z"/>
  <w16cex:commentExtensible w16cex:durableId="22F0A92A" w16cex:dateUtc="2020-08-26T13:26:00Z"/>
  <w16cex:commentExtensible w16cex:durableId="22F0AC0D" w16cex:dateUtc="2020-08-26T13:38:00Z"/>
  <w16cex:commentExtensible w16cex:durableId="22F0AC83" w16cex:dateUtc="2020-08-26T13:40:00Z"/>
  <w16cex:commentExtensible w16cex:durableId="22F0ACC9" w16cex:dateUtc="2020-08-26T13:41:00Z"/>
  <w16cex:commentExtensible w16cex:durableId="22F0AE0E" w16cex:dateUtc="2020-08-26T13:46:00Z"/>
  <w16cex:commentExtensible w16cex:durableId="22F0AEE9" w16cex:dateUtc="2020-08-26T13:50:00Z"/>
  <w16cex:commentExtensible w16cex:durableId="22F0AEF5" w16cex:dateUtc="2020-08-26T13:50:00Z"/>
  <w16cex:commentExtensible w16cex:durableId="22F0B304" w16cex:dateUtc="2020-08-26T14:08:00Z"/>
  <w16cex:commentExtensible w16cex:durableId="22F0B34D" w16cex:dateUtc="2020-08-26T14:09:00Z"/>
  <w16cex:commentExtensible w16cex:durableId="22F0B413" w16cex:dateUtc="2020-08-26T14:12:00Z"/>
  <w16cex:commentExtensible w16cex:durableId="22F0B46E" w16cex:dateUtc="2020-08-26T14:14:00Z"/>
  <w16cex:commentExtensible w16cex:durableId="22F0B460" w16cex:dateUtc="2020-08-26T14:13:00Z"/>
  <w16cex:commentExtensible w16cex:durableId="22F0B7D6" w16cex:dateUtc="2020-08-26T14:28:00Z"/>
  <w16cex:commentExtensible w16cex:durableId="22F0B8EC" w16cex:dateUtc="2020-08-26T14:33:00Z"/>
  <w16cex:commentExtensible w16cex:durableId="22F0B8F5" w16cex:dateUtc="2020-08-26T14:33:00Z"/>
  <w16cex:commentExtensible w16cex:durableId="22F0BDF0" w16cex:dateUtc="2020-08-26T14:54:00Z"/>
  <w16cex:commentExtensible w16cex:durableId="22F0BFD0" w16cex:dateUtc="2020-08-26T15:02:00Z"/>
  <w16cex:commentExtensible w16cex:durableId="22F0BFFD" w16cex:dateUtc="2020-08-26T15:03:00Z"/>
  <w16cex:commentExtensible w16cex:durableId="22F0C065" w16cex:dateUtc="2020-08-26T15:05:00Z"/>
  <w16cex:commentExtensible w16cex:durableId="22F0C0A8" w16cex:dateUtc="2020-08-26T15:06:00Z"/>
  <w16cex:commentExtensible w16cex:durableId="22F0C0C3" w16cex:dateUtc="2020-08-26T15:06:00Z"/>
  <w16cex:commentExtensible w16cex:durableId="22F0C321" w16cex:dateUtc="2020-08-26T15:16:00Z"/>
  <w16cex:commentExtensible w16cex:durableId="22F0C38F" w16cex:dateUtc="2020-08-26T15:18:00Z"/>
  <w16cex:commentExtensible w16cex:durableId="22F0C484" w16cex:dateUtc="2020-08-26T15:22:00Z"/>
  <w16cex:commentExtensible w16cex:durableId="22F0C4BC" w16cex:dateUtc="2020-08-26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BAF009" w16cid:durableId="22F0A9CD"/>
  <w16cid:commentId w16cid:paraId="065E196D" w16cid:durableId="22EF500E"/>
  <w16cid:commentId w16cid:paraId="4472CB3D" w16cid:durableId="22F09C9E"/>
  <w16cid:commentId w16cid:paraId="1703944B" w16cid:durableId="22F09F46"/>
  <w16cid:commentId w16cid:paraId="0E0A50E3" w16cid:durableId="22F09F8E"/>
  <w16cid:commentId w16cid:paraId="5E84BAC1" w16cid:durableId="22F0A045"/>
  <w16cid:commentId w16cid:paraId="40B11602" w16cid:durableId="22F0A0A2"/>
  <w16cid:commentId w16cid:paraId="523BD990" w16cid:durableId="22F0A177"/>
  <w16cid:commentId w16cid:paraId="4D472160" w16cid:durableId="22F0A872"/>
  <w16cid:commentId w16cid:paraId="6C48CE16" w16cid:durableId="22F0A65E"/>
  <w16cid:commentId w16cid:paraId="33CA6AB9" w16cid:durableId="22F0A64E"/>
  <w16cid:commentId w16cid:paraId="04959441" w16cid:durableId="22F0A92A"/>
  <w16cid:commentId w16cid:paraId="053AFF91" w16cid:durableId="22F0AC0D"/>
  <w16cid:commentId w16cid:paraId="17A9DA3D" w16cid:durableId="22F0AC83"/>
  <w16cid:commentId w16cid:paraId="3D1104CD" w16cid:durableId="22F0ACC9"/>
  <w16cid:commentId w16cid:paraId="617A9981" w16cid:durableId="22F0AE0E"/>
  <w16cid:commentId w16cid:paraId="26F82EFB" w16cid:durableId="22F0AEE9"/>
  <w16cid:commentId w16cid:paraId="542BBC29" w16cid:durableId="22F0AEF5"/>
  <w16cid:commentId w16cid:paraId="76ADAC0F" w16cid:durableId="22EF703F"/>
  <w16cid:commentId w16cid:paraId="78D80129" w16cid:durableId="22F0B304"/>
  <w16cid:commentId w16cid:paraId="6AC87D61" w16cid:durableId="22F0B34D"/>
  <w16cid:commentId w16cid:paraId="6D43A822" w16cid:durableId="22F0B413"/>
  <w16cid:commentId w16cid:paraId="69721F09" w16cid:durableId="22EF525B"/>
  <w16cid:commentId w16cid:paraId="4BAABA14" w16cid:durableId="22F0B46E"/>
  <w16cid:commentId w16cid:paraId="6D7EA5CD" w16cid:durableId="22EF715B"/>
  <w16cid:commentId w16cid:paraId="51153518" w16cid:durableId="22F0B460"/>
  <w16cid:commentId w16cid:paraId="7DCC7EF2" w16cid:durableId="22F0B7D6"/>
  <w16cid:commentId w16cid:paraId="20EB7559" w16cid:durableId="22F0B8EC"/>
  <w16cid:commentId w16cid:paraId="2DE3293F" w16cid:durableId="22F0B8F5"/>
  <w16cid:commentId w16cid:paraId="4F41453C" w16cid:durableId="22F0BDF0"/>
  <w16cid:commentId w16cid:paraId="28ABA6F1" w16cid:durableId="22F0BFD0"/>
  <w16cid:commentId w16cid:paraId="42C97290" w16cid:durableId="22F0BFFD"/>
  <w16cid:commentId w16cid:paraId="5B5808BD" w16cid:durableId="22F0C065"/>
  <w16cid:commentId w16cid:paraId="396E67FF" w16cid:durableId="22F0C0A8"/>
  <w16cid:commentId w16cid:paraId="0AA8E5AE" w16cid:durableId="22F0C0C3"/>
  <w16cid:commentId w16cid:paraId="13C44C12" w16cid:durableId="22F0C321"/>
  <w16cid:commentId w16cid:paraId="710B3E3A" w16cid:durableId="22F0C38F"/>
  <w16cid:commentId w16cid:paraId="05D30A7D" w16cid:durableId="22F0C484"/>
  <w16cid:commentId w16cid:paraId="36493026" w16cid:durableId="22F0C4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120FE" w14:textId="77777777" w:rsidR="00273DB5" w:rsidRDefault="00273DB5" w:rsidP="00612534">
      <w:r>
        <w:separator/>
      </w:r>
    </w:p>
  </w:endnote>
  <w:endnote w:type="continuationSeparator" w:id="0">
    <w:p w14:paraId="4B796604" w14:textId="77777777" w:rsidR="00273DB5" w:rsidRDefault="00273DB5"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A48CE" w14:textId="77777777" w:rsidR="00273DB5" w:rsidRDefault="00273DB5" w:rsidP="00612534">
      <w:r>
        <w:separator/>
      </w:r>
    </w:p>
  </w:footnote>
  <w:footnote w:type="continuationSeparator" w:id="0">
    <w:p w14:paraId="43CC4F51" w14:textId="77777777" w:rsidR="00273DB5" w:rsidRDefault="00273DB5"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01A94"/>
    <w:rsid w:val="000111BF"/>
    <w:rsid w:val="00015A02"/>
    <w:rsid w:val="00016E2F"/>
    <w:rsid w:val="00037B57"/>
    <w:rsid w:val="000426B7"/>
    <w:rsid w:val="00047C54"/>
    <w:rsid w:val="000544A0"/>
    <w:rsid w:val="00065364"/>
    <w:rsid w:val="00066788"/>
    <w:rsid w:val="00083626"/>
    <w:rsid w:val="000A4A95"/>
    <w:rsid w:val="000B103E"/>
    <w:rsid w:val="000C2551"/>
    <w:rsid w:val="000C29A8"/>
    <w:rsid w:val="000C397C"/>
    <w:rsid w:val="000D4B99"/>
    <w:rsid w:val="000E0A80"/>
    <w:rsid w:val="000E0C2D"/>
    <w:rsid w:val="000E71D0"/>
    <w:rsid w:val="000F3A36"/>
    <w:rsid w:val="001032C4"/>
    <w:rsid w:val="00107C3D"/>
    <w:rsid w:val="001103D3"/>
    <w:rsid w:val="0011582D"/>
    <w:rsid w:val="001176F0"/>
    <w:rsid w:val="00117D80"/>
    <w:rsid w:val="001212DC"/>
    <w:rsid w:val="0013788D"/>
    <w:rsid w:val="0014123E"/>
    <w:rsid w:val="00160278"/>
    <w:rsid w:val="0016747B"/>
    <w:rsid w:val="00173326"/>
    <w:rsid w:val="001775B3"/>
    <w:rsid w:val="00183842"/>
    <w:rsid w:val="00187EB4"/>
    <w:rsid w:val="001951F5"/>
    <w:rsid w:val="001A4DEC"/>
    <w:rsid w:val="001B7190"/>
    <w:rsid w:val="001C2DDD"/>
    <w:rsid w:val="001D30E8"/>
    <w:rsid w:val="001E3A43"/>
    <w:rsid w:val="001E55B1"/>
    <w:rsid w:val="001F44F3"/>
    <w:rsid w:val="002204B3"/>
    <w:rsid w:val="00221940"/>
    <w:rsid w:val="00235C63"/>
    <w:rsid w:val="00235CBC"/>
    <w:rsid w:val="00240B11"/>
    <w:rsid w:val="00247550"/>
    <w:rsid w:val="0025281A"/>
    <w:rsid w:val="00257ADB"/>
    <w:rsid w:val="00257B0C"/>
    <w:rsid w:val="002630CC"/>
    <w:rsid w:val="00273DB5"/>
    <w:rsid w:val="0027411F"/>
    <w:rsid w:val="00286FFC"/>
    <w:rsid w:val="00294632"/>
    <w:rsid w:val="002A215C"/>
    <w:rsid w:val="002B1675"/>
    <w:rsid w:val="002B52DF"/>
    <w:rsid w:val="002C14B9"/>
    <w:rsid w:val="002D242E"/>
    <w:rsid w:val="002D2BB5"/>
    <w:rsid w:val="00302032"/>
    <w:rsid w:val="003043AB"/>
    <w:rsid w:val="00304D09"/>
    <w:rsid w:val="00331CFB"/>
    <w:rsid w:val="003325CB"/>
    <w:rsid w:val="003366D8"/>
    <w:rsid w:val="00340831"/>
    <w:rsid w:val="0036464B"/>
    <w:rsid w:val="00374159"/>
    <w:rsid w:val="003746FF"/>
    <w:rsid w:val="00375209"/>
    <w:rsid w:val="00381BE1"/>
    <w:rsid w:val="003916F1"/>
    <w:rsid w:val="003A7B18"/>
    <w:rsid w:val="003E47E9"/>
    <w:rsid w:val="003E7AF8"/>
    <w:rsid w:val="004241E9"/>
    <w:rsid w:val="00426DD5"/>
    <w:rsid w:val="00427F6B"/>
    <w:rsid w:val="00452CFA"/>
    <w:rsid w:val="004668B7"/>
    <w:rsid w:val="0048214B"/>
    <w:rsid w:val="00482897"/>
    <w:rsid w:val="00486A61"/>
    <w:rsid w:val="004B7520"/>
    <w:rsid w:val="004C4675"/>
    <w:rsid w:val="004D2990"/>
    <w:rsid w:val="004D5871"/>
    <w:rsid w:val="004D7AB3"/>
    <w:rsid w:val="004E044B"/>
    <w:rsid w:val="00503F21"/>
    <w:rsid w:val="00511902"/>
    <w:rsid w:val="00531067"/>
    <w:rsid w:val="00540798"/>
    <w:rsid w:val="00544C44"/>
    <w:rsid w:val="0054648F"/>
    <w:rsid w:val="005611D2"/>
    <w:rsid w:val="00582BA1"/>
    <w:rsid w:val="005C078E"/>
    <w:rsid w:val="005E72C7"/>
    <w:rsid w:val="005F15FC"/>
    <w:rsid w:val="005F53CC"/>
    <w:rsid w:val="00612534"/>
    <w:rsid w:val="00625AA2"/>
    <w:rsid w:val="0063139F"/>
    <w:rsid w:val="0063196A"/>
    <w:rsid w:val="006321B3"/>
    <w:rsid w:val="006611FC"/>
    <w:rsid w:val="0066132E"/>
    <w:rsid w:val="006614DB"/>
    <w:rsid w:val="00664098"/>
    <w:rsid w:val="00664A22"/>
    <w:rsid w:val="00672D28"/>
    <w:rsid w:val="00687610"/>
    <w:rsid w:val="00693209"/>
    <w:rsid w:val="006A1475"/>
    <w:rsid w:val="006A252F"/>
    <w:rsid w:val="006C10C8"/>
    <w:rsid w:val="006D1656"/>
    <w:rsid w:val="006D64F8"/>
    <w:rsid w:val="006F33C7"/>
    <w:rsid w:val="00705AD1"/>
    <w:rsid w:val="00707631"/>
    <w:rsid w:val="0071221D"/>
    <w:rsid w:val="007539F9"/>
    <w:rsid w:val="00767933"/>
    <w:rsid w:val="0079661A"/>
    <w:rsid w:val="007A4CBC"/>
    <w:rsid w:val="007B7128"/>
    <w:rsid w:val="007D5510"/>
    <w:rsid w:val="007F3F97"/>
    <w:rsid w:val="00803B77"/>
    <w:rsid w:val="00804F31"/>
    <w:rsid w:val="00805061"/>
    <w:rsid w:val="008073D7"/>
    <w:rsid w:val="00816FB0"/>
    <w:rsid w:val="008278C8"/>
    <w:rsid w:val="008477C8"/>
    <w:rsid w:val="00867DDA"/>
    <w:rsid w:val="00870492"/>
    <w:rsid w:val="00874FC2"/>
    <w:rsid w:val="00880452"/>
    <w:rsid w:val="00894568"/>
    <w:rsid w:val="008B5B26"/>
    <w:rsid w:val="008C2EFF"/>
    <w:rsid w:val="008C3D1E"/>
    <w:rsid w:val="008C4364"/>
    <w:rsid w:val="008E7166"/>
    <w:rsid w:val="008E7CCD"/>
    <w:rsid w:val="009018E2"/>
    <w:rsid w:val="009133D2"/>
    <w:rsid w:val="0093049E"/>
    <w:rsid w:val="00935F3D"/>
    <w:rsid w:val="00941D3E"/>
    <w:rsid w:val="0094333F"/>
    <w:rsid w:val="00964473"/>
    <w:rsid w:val="0097411D"/>
    <w:rsid w:val="00974696"/>
    <w:rsid w:val="00980D36"/>
    <w:rsid w:val="00982556"/>
    <w:rsid w:val="00986796"/>
    <w:rsid w:val="009A7E33"/>
    <w:rsid w:val="009B1066"/>
    <w:rsid w:val="009B63A5"/>
    <w:rsid w:val="009C566E"/>
    <w:rsid w:val="009D1CDD"/>
    <w:rsid w:val="009E2068"/>
    <w:rsid w:val="009E7E6E"/>
    <w:rsid w:val="009F5ACE"/>
    <w:rsid w:val="00A044ED"/>
    <w:rsid w:val="00A4739F"/>
    <w:rsid w:val="00A5757F"/>
    <w:rsid w:val="00A63840"/>
    <w:rsid w:val="00A80730"/>
    <w:rsid w:val="00A84958"/>
    <w:rsid w:val="00A861CE"/>
    <w:rsid w:val="00A8738A"/>
    <w:rsid w:val="00A977F3"/>
    <w:rsid w:val="00AA02D6"/>
    <w:rsid w:val="00AA1B96"/>
    <w:rsid w:val="00AA3ED6"/>
    <w:rsid w:val="00AA6B8D"/>
    <w:rsid w:val="00AB0C04"/>
    <w:rsid w:val="00AC6CF5"/>
    <w:rsid w:val="00AD29E0"/>
    <w:rsid w:val="00AD3E86"/>
    <w:rsid w:val="00B000BF"/>
    <w:rsid w:val="00B111C4"/>
    <w:rsid w:val="00B16151"/>
    <w:rsid w:val="00B16B1B"/>
    <w:rsid w:val="00B22FAD"/>
    <w:rsid w:val="00B26071"/>
    <w:rsid w:val="00B52471"/>
    <w:rsid w:val="00B525E7"/>
    <w:rsid w:val="00B8461C"/>
    <w:rsid w:val="00B87E82"/>
    <w:rsid w:val="00B91BC2"/>
    <w:rsid w:val="00BA4765"/>
    <w:rsid w:val="00BB24CE"/>
    <w:rsid w:val="00BB3979"/>
    <w:rsid w:val="00BC1D61"/>
    <w:rsid w:val="00BC2A5C"/>
    <w:rsid w:val="00BC7F46"/>
    <w:rsid w:val="00BE11D3"/>
    <w:rsid w:val="00BE185F"/>
    <w:rsid w:val="00BE2B0E"/>
    <w:rsid w:val="00C21A3D"/>
    <w:rsid w:val="00C343B1"/>
    <w:rsid w:val="00C524C0"/>
    <w:rsid w:val="00C53DF2"/>
    <w:rsid w:val="00C612AA"/>
    <w:rsid w:val="00C638C2"/>
    <w:rsid w:val="00C833E4"/>
    <w:rsid w:val="00C84699"/>
    <w:rsid w:val="00CA03EA"/>
    <w:rsid w:val="00CA1DFA"/>
    <w:rsid w:val="00CB3BE1"/>
    <w:rsid w:val="00CB3E3C"/>
    <w:rsid w:val="00CC5BDC"/>
    <w:rsid w:val="00CD6F39"/>
    <w:rsid w:val="00CF504E"/>
    <w:rsid w:val="00D02479"/>
    <w:rsid w:val="00D26109"/>
    <w:rsid w:val="00D31DA9"/>
    <w:rsid w:val="00D33A29"/>
    <w:rsid w:val="00D463A5"/>
    <w:rsid w:val="00D56EC5"/>
    <w:rsid w:val="00D677CD"/>
    <w:rsid w:val="00D90AF2"/>
    <w:rsid w:val="00D9162E"/>
    <w:rsid w:val="00D95B25"/>
    <w:rsid w:val="00DA2C46"/>
    <w:rsid w:val="00DA73C2"/>
    <w:rsid w:val="00DB50EE"/>
    <w:rsid w:val="00DC444E"/>
    <w:rsid w:val="00DD2990"/>
    <w:rsid w:val="00DE1DD5"/>
    <w:rsid w:val="00DE3FC8"/>
    <w:rsid w:val="00DF4E44"/>
    <w:rsid w:val="00DF6756"/>
    <w:rsid w:val="00DF6A07"/>
    <w:rsid w:val="00E3050D"/>
    <w:rsid w:val="00E35E74"/>
    <w:rsid w:val="00E64868"/>
    <w:rsid w:val="00E70212"/>
    <w:rsid w:val="00E746DC"/>
    <w:rsid w:val="00EA3E63"/>
    <w:rsid w:val="00EC29A2"/>
    <w:rsid w:val="00ED0EB3"/>
    <w:rsid w:val="00ED2489"/>
    <w:rsid w:val="00ED78BE"/>
    <w:rsid w:val="00EE5D45"/>
    <w:rsid w:val="00EE67CE"/>
    <w:rsid w:val="00EF667E"/>
    <w:rsid w:val="00F136EF"/>
    <w:rsid w:val="00F1402B"/>
    <w:rsid w:val="00F140B1"/>
    <w:rsid w:val="00F22050"/>
    <w:rsid w:val="00F51651"/>
    <w:rsid w:val="00F83E70"/>
    <w:rsid w:val="00FC29B4"/>
    <w:rsid w:val="00FC6483"/>
    <w:rsid w:val="00FC74B1"/>
    <w:rsid w:val="00FD3DC5"/>
    <w:rsid w:val="00FE11B4"/>
    <w:rsid w:val="00FF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08077-C479-6843-BFA0-03BB2A27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6092</Words>
  <Characters>34726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3</cp:revision>
  <dcterms:created xsi:type="dcterms:W3CDTF">2020-08-26T12:29:00Z</dcterms:created>
  <dcterms:modified xsi:type="dcterms:W3CDTF">2020-08-26T18:30:00Z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