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C3D40" w14:textId="77777777" w:rsidR="00642F68" w:rsidRDefault="00642F68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E424046" w14:textId="52626CD3" w:rsidR="00454500" w:rsidRDefault="007D33C8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September 3</w:t>
      </w:r>
      <w:r w:rsidR="00A40FC9" w:rsidRPr="007D33C8">
        <w:rPr>
          <w:rFonts w:ascii="Arial" w:hAnsi="Arial" w:cs="Arial"/>
          <w:iCs/>
          <w:sz w:val="22"/>
          <w:szCs w:val="22"/>
        </w:rPr>
        <w:t>, 2020</w:t>
      </w:r>
    </w:p>
    <w:p w14:paraId="5D0FEFF4" w14:textId="40630D93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330C84AA" w14:textId="024A3372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2D864B77" w14:textId="4C8CA714" w:rsidR="00286277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D</w:t>
      </w:r>
      <w:r w:rsidR="00286277">
        <w:rPr>
          <w:rFonts w:ascii="Arial" w:hAnsi="Arial" w:cs="Arial"/>
          <w:iCs/>
          <w:sz w:val="22"/>
          <w:szCs w:val="22"/>
        </w:rPr>
        <w:t xml:space="preserve">r. Brad </w:t>
      </w:r>
      <w:proofErr w:type="spellStart"/>
      <w:r w:rsidR="00286277">
        <w:rPr>
          <w:rFonts w:ascii="Arial" w:hAnsi="Arial" w:cs="Arial"/>
          <w:iCs/>
          <w:sz w:val="22"/>
          <w:szCs w:val="22"/>
        </w:rPr>
        <w:t>Postle</w:t>
      </w:r>
      <w:proofErr w:type="spellEnd"/>
    </w:p>
    <w:p w14:paraId="1C61D133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Reviewing Editor</w:t>
      </w:r>
    </w:p>
    <w:p w14:paraId="73A44D0A" w14:textId="0082F846" w:rsidR="00454500" w:rsidRPr="00286277" w:rsidRDefault="00286277" w:rsidP="00360BA4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286277">
        <w:rPr>
          <w:rFonts w:ascii="Arial" w:hAnsi="Arial" w:cs="Arial"/>
          <w:i/>
          <w:sz w:val="22"/>
          <w:szCs w:val="22"/>
        </w:rPr>
        <w:t>eNeuro</w:t>
      </w:r>
      <w:proofErr w:type="spellEnd"/>
      <w:r w:rsidR="00454500" w:rsidRPr="00286277">
        <w:rPr>
          <w:rFonts w:ascii="Arial" w:hAnsi="Arial" w:cs="Arial"/>
          <w:i/>
          <w:sz w:val="22"/>
          <w:szCs w:val="22"/>
        </w:rPr>
        <w:t xml:space="preserve"> </w:t>
      </w:r>
    </w:p>
    <w:p w14:paraId="32087E61" w14:textId="22BE8317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01B7C048" w14:textId="08DA2A8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Dear Dr. </w:t>
      </w:r>
      <w:proofErr w:type="spellStart"/>
      <w:r>
        <w:rPr>
          <w:rFonts w:ascii="Arial" w:hAnsi="Arial" w:cs="Arial"/>
          <w:iCs/>
          <w:sz w:val="22"/>
          <w:szCs w:val="22"/>
        </w:rPr>
        <w:t>Postle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</w:p>
    <w:p w14:paraId="349E3205" w14:textId="33F1AD6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59961C1D" w14:textId="77777777" w:rsidR="00286277" w:rsidRDefault="00286277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5292D25" w14:textId="462C52D1" w:rsidR="00454500" w:rsidRDefault="00454500" w:rsidP="00286277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are submitting </w:t>
      </w:r>
      <w:r w:rsidR="00286277">
        <w:rPr>
          <w:rFonts w:ascii="Arial" w:hAnsi="Arial" w:cs="Arial"/>
          <w:iCs/>
          <w:sz w:val="22"/>
          <w:szCs w:val="22"/>
        </w:rPr>
        <w:t xml:space="preserve">a revised version of manuscript 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eN-RGR-0265-20 (</w:t>
      </w:r>
      <w:r w:rsidR="00E500CE">
        <w:rPr>
          <w:rFonts w:ascii="Arial" w:hAnsi="Arial" w:cs="Arial"/>
          <w:b/>
          <w:iCs/>
          <w:sz w:val="22"/>
          <w:szCs w:val="22"/>
        </w:rPr>
        <w:t>“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How movement variability constrains locomotor use-dependent learning</w:t>
      </w:r>
      <w:r w:rsidR="00E500CE">
        <w:rPr>
          <w:rFonts w:ascii="Arial" w:hAnsi="Arial" w:cs="Arial"/>
          <w:b/>
          <w:iCs/>
          <w:sz w:val="22"/>
          <w:szCs w:val="22"/>
        </w:rPr>
        <w:t>”</w:t>
      </w:r>
      <w:r w:rsidR="00286277" w:rsidRPr="00E500CE">
        <w:rPr>
          <w:rFonts w:ascii="Arial" w:hAnsi="Arial" w:cs="Arial"/>
          <w:b/>
          <w:iCs/>
          <w:sz w:val="22"/>
          <w:szCs w:val="22"/>
        </w:rPr>
        <w:t>)</w:t>
      </w:r>
      <w:r w:rsidR="00286277">
        <w:rPr>
          <w:rFonts w:ascii="Arial" w:hAnsi="Arial" w:cs="Arial"/>
          <w:iCs/>
          <w:sz w:val="22"/>
          <w:szCs w:val="22"/>
        </w:rPr>
        <w:t xml:space="preserve">. </w:t>
      </w:r>
    </w:p>
    <w:p w14:paraId="16CE1DB9" w14:textId="544A2FEC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4C31E7C9" w14:textId="127A3B51" w:rsidR="00286277" w:rsidRDefault="007D33C8" w:rsidP="00360BA4">
      <w:pPr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We were </w:t>
      </w:r>
      <w:bookmarkStart w:id="0" w:name="_GoBack"/>
      <w:bookmarkEnd w:id="0"/>
      <w:r>
        <w:rPr>
          <w:rFonts w:ascii="Arial" w:hAnsi="Arial" w:cs="Arial"/>
          <w:iCs/>
          <w:sz w:val="22"/>
          <w:szCs w:val="22"/>
        </w:rPr>
        <w:t xml:space="preserve">pleased that our original submission was judged to be “a well written stage 1 registered report”, and that one reviewer (Reviewer 2) had “no major concerns about the hypothesis being tested” and felt “it is interesting and timely.” </w:t>
      </w:r>
      <w:r w:rsidR="00286277">
        <w:rPr>
          <w:rFonts w:ascii="Arial" w:hAnsi="Arial" w:cs="Arial"/>
          <w:iCs/>
          <w:sz w:val="22"/>
          <w:szCs w:val="22"/>
        </w:rPr>
        <w:t xml:space="preserve">We are </w:t>
      </w:r>
      <w:r>
        <w:rPr>
          <w:rFonts w:ascii="Arial" w:hAnsi="Arial" w:cs="Arial"/>
          <w:iCs/>
          <w:sz w:val="22"/>
          <w:szCs w:val="22"/>
        </w:rPr>
        <w:t xml:space="preserve">also </w:t>
      </w:r>
      <w:r w:rsidR="003B7B7A">
        <w:rPr>
          <w:rFonts w:ascii="Arial" w:hAnsi="Arial" w:cs="Arial"/>
          <w:iCs/>
          <w:sz w:val="22"/>
          <w:szCs w:val="22"/>
        </w:rPr>
        <w:t xml:space="preserve">grateful for the insightful </w:t>
      </w:r>
      <w:r>
        <w:rPr>
          <w:rFonts w:ascii="Arial" w:hAnsi="Arial" w:cs="Arial"/>
          <w:iCs/>
          <w:sz w:val="22"/>
          <w:szCs w:val="22"/>
        </w:rPr>
        <w:t>critiques</w:t>
      </w:r>
      <w:r w:rsidR="003B7B7A">
        <w:rPr>
          <w:rFonts w:ascii="Arial" w:hAnsi="Arial" w:cs="Arial"/>
          <w:iCs/>
          <w:sz w:val="22"/>
          <w:szCs w:val="22"/>
        </w:rPr>
        <w:t xml:space="preserve"> from both reviewers</w:t>
      </w:r>
      <w:r w:rsidR="008E525B">
        <w:rPr>
          <w:rFonts w:ascii="Arial" w:hAnsi="Arial" w:cs="Arial"/>
          <w:iCs/>
          <w:sz w:val="22"/>
          <w:szCs w:val="22"/>
        </w:rPr>
        <w:t xml:space="preserve"> and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 xml:space="preserve">have made substantive changes </w:t>
      </w:r>
      <w:r>
        <w:rPr>
          <w:rFonts w:ascii="Arial" w:hAnsi="Arial" w:cs="Arial"/>
          <w:iCs/>
          <w:sz w:val="22"/>
          <w:szCs w:val="22"/>
        </w:rPr>
        <w:t xml:space="preserve">to our revised submission </w:t>
      </w:r>
      <w:r w:rsidR="008E525B">
        <w:rPr>
          <w:rFonts w:ascii="Arial" w:hAnsi="Arial" w:cs="Arial"/>
          <w:iCs/>
          <w:sz w:val="22"/>
          <w:szCs w:val="22"/>
        </w:rPr>
        <w:t xml:space="preserve">in response to their suggestions. </w:t>
      </w:r>
      <w:r w:rsidR="003B7B7A">
        <w:rPr>
          <w:rFonts w:ascii="Arial" w:hAnsi="Arial" w:cs="Arial"/>
          <w:iCs/>
          <w:sz w:val="22"/>
          <w:szCs w:val="22"/>
        </w:rPr>
        <w:t>The major change</w:t>
      </w:r>
      <w:r w:rsidR="008E525B">
        <w:rPr>
          <w:rFonts w:ascii="Arial" w:hAnsi="Arial" w:cs="Arial"/>
          <w:iCs/>
          <w:sz w:val="22"/>
          <w:szCs w:val="22"/>
        </w:rPr>
        <w:t>s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in this revision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 w:rsidR="008E525B">
        <w:rPr>
          <w:rFonts w:ascii="Arial" w:hAnsi="Arial" w:cs="Arial"/>
          <w:iCs/>
          <w:sz w:val="22"/>
          <w:szCs w:val="22"/>
        </w:rPr>
        <w:t>are</w:t>
      </w:r>
      <w:r w:rsidR="00545408">
        <w:rPr>
          <w:rFonts w:ascii="Arial" w:hAnsi="Arial" w:cs="Arial"/>
          <w:iCs/>
          <w:sz w:val="22"/>
          <w:szCs w:val="22"/>
        </w:rPr>
        <w:t xml:space="preserve"> the additional </w:t>
      </w:r>
      <w:r w:rsidR="00E91D5B">
        <w:rPr>
          <w:rFonts w:ascii="Arial" w:hAnsi="Arial" w:cs="Arial"/>
          <w:iCs/>
          <w:sz w:val="22"/>
          <w:szCs w:val="22"/>
        </w:rPr>
        <w:t xml:space="preserve">information and analyses </w:t>
      </w:r>
      <w:r>
        <w:rPr>
          <w:rFonts w:ascii="Arial" w:hAnsi="Arial" w:cs="Arial"/>
          <w:iCs/>
          <w:sz w:val="22"/>
          <w:szCs w:val="22"/>
        </w:rPr>
        <w:t>regarding aftereffects</w:t>
      </w:r>
      <w:r w:rsidR="00545408">
        <w:rPr>
          <w:rFonts w:ascii="Arial" w:hAnsi="Arial" w:cs="Arial"/>
          <w:iCs/>
          <w:sz w:val="22"/>
          <w:szCs w:val="22"/>
        </w:rPr>
        <w:t xml:space="preserve"> now provide</w:t>
      </w:r>
      <w:r>
        <w:rPr>
          <w:rFonts w:ascii="Arial" w:hAnsi="Arial" w:cs="Arial"/>
          <w:iCs/>
          <w:sz w:val="22"/>
          <w:szCs w:val="22"/>
        </w:rPr>
        <w:t>d</w:t>
      </w:r>
      <w:r w:rsidR="00545408">
        <w:rPr>
          <w:rFonts w:ascii="Arial" w:hAnsi="Arial" w:cs="Arial"/>
          <w:iCs/>
          <w:sz w:val="22"/>
          <w:szCs w:val="22"/>
        </w:rPr>
        <w:t xml:space="preserve"> in our</w:t>
      </w:r>
      <w:r w:rsidR="003B7B7A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p</w:t>
      </w:r>
      <w:r w:rsidR="003B7B7A">
        <w:rPr>
          <w:rFonts w:ascii="Arial" w:hAnsi="Arial" w:cs="Arial"/>
          <w:iCs/>
          <w:sz w:val="22"/>
          <w:szCs w:val="22"/>
        </w:rPr>
        <w:t xml:space="preserve">ilot </w:t>
      </w:r>
      <w:r>
        <w:rPr>
          <w:rFonts w:ascii="Arial" w:hAnsi="Arial" w:cs="Arial"/>
          <w:iCs/>
          <w:sz w:val="22"/>
          <w:szCs w:val="22"/>
        </w:rPr>
        <w:t>d</w:t>
      </w:r>
      <w:r w:rsidR="003B7B7A">
        <w:rPr>
          <w:rFonts w:ascii="Arial" w:hAnsi="Arial" w:cs="Arial"/>
          <w:iCs/>
          <w:sz w:val="22"/>
          <w:szCs w:val="22"/>
        </w:rPr>
        <w:t xml:space="preserve">ata </w:t>
      </w:r>
      <w:r>
        <w:rPr>
          <w:rFonts w:ascii="Arial" w:hAnsi="Arial" w:cs="Arial"/>
          <w:iCs/>
          <w:sz w:val="22"/>
          <w:szCs w:val="22"/>
        </w:rPr>
        <w:t>f</w:t>
      </w:r>
      <w:r w:rsidR="003B7B7A">
        <w:rPr>
          <w:rFonts w:ascii="Arial" w:hAnsi="Arial" w:cs="Arial"/>
          <w:iCs/>
          <w:sz w:val="22"/>
          <w:szCs w:val="22"/>
        </w:rPr>
        <w:t>igure</w:t>
      </w:r>
      <w:r w:rsidR="008E525B">
        <w:rPr>
          <w:rFonts w:ascii="Arial" w:hAnsi="Arial" w:cs="Arial"/>
          <w:iCs/>
          <w:sz w:val="22"/>
          <w:szCs w:val="22"/>
        </w:rPr>
        <w:t>, stronger rationales for our modeling analyses, and clarification of our main predictions</w:t>
      </w:r>
      <w:r w:rsidR="00545408">
        <w:rPr>
          <w:rFonts w:ascii="Arial" w:hAnsi="Arial" w:cs="Arial"/>
          <w:iCs/>
          <w:sz w:val="22"/>
          <w:szCs w:val="22"/>
        </w:rPr>
        <w:t xml:space="preserve">. </w:t>
      </w:r>
      <w:r w:rsidR="008E525B">
        <w:rPr>
          <w:rFonts w:ascii="Arial" w:hAnsi="Arial" w:cs="Arial"/>
          <w:iCs/>
          <w:sz w:val="22"/>
          <w:szCs w:val="22"/>
        </w:rPr>
        <w:t xml:space="preserve">In our new </w:t>
      </w:r>
      <w:r>
        <w:rPr>
          <w:rFonts w:ascii="Arial" w:hAnsi="Arial" w:cs="Arial"/>
          <w:iCs/>
          <w:sz w:val="22"/>
          <w:szCs w:val="22"/>
        </w:rPr>
        <w:t>p</w:t>
      </w:r>
      <w:r w:rsidR="008E525B">
        <w:rPr>
          <w:rFonts w:ascii="Arial" w:hAnsi="Arial" w:cs="Arial"/>
          <w:iCs/>
          <w:sz w:val="22"/>
          <w:szCs w:val="22"/>
        </w:rPr>
        <w:t xml:space="preserve">ilot </w:t>
      </w:r>
      <w:r>
        <w:rPr>
          <w:rFonts w:ascii="Arial" w:hAnsi="Arial" w:cs="Arial"/>
          <w:iCs/>
          <w:sz w:val="22"/>
          <w:szCs w:val="22"/>
        </w:rPr>
        <w:t>d</w:t>
      </w:r>
      <w:r w:rsidR="008E525B">
        <w:rPr>
          <w:rFonts w:ascii="Arial" w:hAnsi="Arial" w:cs="Arial"/>
          <w:iCs/>
          <w:sz w:val="22"/>
          <w:szCs w:val="22"/>
        </w:rPr>
        <w:t xml:space="preserve">ata </w:t>
      </w:r>
      <w:r>
        <w:rPr>
          <w:rFonts w:ascii="Arial" w:hAnsi="Arial" w:cs="Arial"/>
          <w:iCs/>
          <w:sz w:val="22"/>
          <w:szCs w:val="22"/>
        </w:rPr>
        <w:t>f</w:t>
      </w:r>
      <w:r w:rsidR="008E525B">
        <w:rPr>
          <w:rFonts w:ascii="Arial" w:hAnsi="Arial" w:cs="Arial"/>
          <w:iCs/>
          <w:sz w:val="22"/>
          <w:szCs w:val="22"/>
        </w:rPr>
        <w:t>igure, w</w:t>
      </w:r>
      <w:r w:rsidR="00545408">
        <w:rPr>
          <w:rFonts w:ascii="Arial" w:hAnsi="Arial" w:cs="Arial"/>
          <w:iCs/>
          <w:sz w:val="22"/>
          <w:szCs w:val="22"/>
        </w:rPr>
        <w:t>e added stride</w:t>
      </w:r>
      <w:r w:rsidR="00395E98">
        <w:rPr>
          <w:rFonts w:ascii="Arial" w:hAnsi="Arial" w:cs="Arial"/>
          <w:iCs/>
          <w:sz w:val="22"/>
          <w:szCs w:val="22"/>
        </w:rPr>
        <w:t>-</w:t>
      </w:r>
      <w:r w:rsidR="00545408">
        <w:rPr>
          <w:rFonts w:ascii="Arial" w:hAnsi="Arial" w:cs="Arial"/>
          <w:iCs/>
          <w:sz w:val="22"/>
          <w:szCs w:val="22"/>
        </w:rPr>
        <w:t>by</w:t>
      </w:r>
      <w:r w:rsidR="00395E98">
        <w:rPr>
          <w:rFonts w:ascii="Arial" w:hAnsi="Arial" w:cs="Arial"/>
          <w:iCs/>
          <w:sz w:val="22"/>
          <w:szCs w:val="22"/>
        </w:rPr>
        <w:t>-</w:t>
      </w:r>
      <w:r w:rsidR="00545408">
        <w:rPr>
          <w:rFonts w:ascii="Arial" w:hAnsi="Arial" w:cs="Arial"/>
          <w:iCs/>
          <w:sz w:val="22"/>
          <w:szCs w:val="22"/>
        </w:rPr>
        <w:t xml:space="preserve">stride data for each participant as well as aftereffect predictions for each pilot subject. We have </w:t>
      </w:r>
      <w:r w:rsidR="00E91D5B">
        <w:rPr>
          <w:rFonts w:ascii="Arial" w:hAnsi="Arial" w:cs="Arial"/>
          <w:iCs/>
          <w:sz w:val="22"/>
          <w:szCs w:val="22"/>
        </w:rPr>
        <w:t xml:space="preserve">also </w:t>
      </w:r>
      <w:r w:rsidR="00545408">
        <w:rPr>
          <w:rFonts w:ascii="Arial" w:hAnsi="Arial" w:cs="Arial"/>
          <w:iCs/>
          <w:sz w:val="22"/>
          <w:szCs w:val="22"/>
        </w:rPr>
        <w:t xml:space="preserve">added </w:t>
      </w:r>
      <w:r w:rsidR="005928F2">
        <w:rPr>
          <w:rFonts w:ascii="Arial" w:hAnsi="Arial" w:cs="Arial"/>
          <w:iCs/>
          <w:sz w:val="22"/>
          <w:szCs w:val="22"/>
        </w:rPr>
        <w:t>S</w:t>
      </w:r>
      <w:r w:rsidR="00545408">
        <w:rPr>
          <w:rFonts w:ascii="Arial" w:hAnsi="Arial" w:cs="Arial"/>
          <w:iCs/>
          <w:sz w:val="22"/>
          <w:szCs w:val="22"/>
        </w:rPr>
        <w:t xml:space="preserve">upplemental </w:t>
      </w:r>
      <w:r w:rsidR="005928F2">
        <w:rPr>
          <w:rFonts w:ascii="Arial" w:hAnsi="Arial" w:cs="Arial"/>
          <w:iCs/>
          <w:sz w:val="22"/>
          <w:szCs w:val="22"/>
        </w:rPr>
        <w:t>F</w:t>
      </w:r>
      <w:r w:rsidR="00545408">
        <w:rPr>
          <w:rFonts w:ascii="Arial" w:hAnsi="Arial" w:cs="Arial"/>
          <w:iCs/>
          <w:sz w:val="22"/>
          <w:szCs w:val="22"/>
        </w:rPr>
        <w:t>igure</w:t>
      </w:r>
      <w:r w:rsidR="005928F2">
        <w:rPr>
          <w:rFonts w:ascii="Arial" w:hAnsi="Arial" w:cs="Arial"/>
          <w:iCs/>
          <w:sz w:val="22"/>
          <w:szCs w:val="22"/>
        </w:rPr>
        <w:t xml:space="preserve"> 1</w:t>
      </w:r>
      <w:r w:rsidR="00545408">
        <w:rPr>
          <w:rFonts w:ascii="Arial" w:hAnsi="Arial" w:cs="Arial"/>
          <w:iCs/>
          <w:sz w:val="22"/>
          <w:szCs w:val="22"/>
        </w:rPr>
        <w:t xml:space="preserve"> in the body of our responses to reviewers which includes model fits to each of these pilot subjects and the distinct predictions </w:t>
      </w:r>
      <w:r w:rsidR="009737A4">
        <w:rPr>
          <w:rFonts w:ascii="Arial" w:hAnsi="Arial" w:cs="Arial"/>
          <w:iCs/>
          <w:sz w:val="22"/>
          <w:szCs w:val="22"/>
        </w:rPr>
        <w:t>of each</w:t>
      </w:r>
      <w:r w:rsidR="00545408">
        <w:rPr>
          <w:rFonts w:ascii="Arial" w:hAnsi="Arial" w:cs="Arial"/>
          <w:iCs/>
          <w:sz w:val="22"/>
          <w:szCs w:val="22"/>
        </w:rPr>
        <w:t xml:space="preserve"> model. </w:t>
      </w:r>
      <w:r w:rsidR="00E91D5B">
        <w:rPr>
          <w:rFonts w:ascii="Arial" w:hAnsi="Arial" w:cs="Arial"/>
          <w:iCs/>
          <w:sz w:val="22"/>
          <w:szCs w:val="22"/>
        </w:rPr>
        <w:t>We plan to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 xml:space="preserve">perform the same analyses and </w:t>
      </w:r>
      <w:r w:rsidR="00E91D5B">
        <w:rPr>
          <w:rFonts w:ascii="Arial" w:hAnsi="Arial" w:cs="Arial"/>
          <w:iCs/>
          <w:sz w:val="22"/>
          <w:szCs w:val="22"/>
        </w:rPr>
        <w:t xml:space="preserve">create </w:t>
      </w:r>
      <w:r w:rsidR="009737A4">
        <w:rPr>
          <w:rFonts w:ascii="Arial" w:hAnsi="Arial" w:cs="Arial"/>
          <w:iCs/>
          <w:sz w:val="22"/>
          <w:szCs w:val="22"/>
        </w:rPr>
        <w:t>a</w:t>
      </w:r>
      <w:r w:rsidR="00545408">
        <w:rPr>
          <w:rFonts w:ascii="Arial" w:hAnsi="Arial" w:cs="Arial"/>
          <w:iCs/>
          <w:sz w:val="22"/>
          <w:szCs w:val="22"/>
        </w:rPr>
        <w:t xml:space="preserve"> </w:t>
      </w:r>
      <w:r w:rsidR="00E91D5B">
        <w:rPr>
          <w:rFonts w:ascii="Arial" w:hAnsi="Arial" w:cs="Arial"/>
          <w:iCs/>
          <w:sz w:val="22"/>
          <w:szCs w:val="22"/>
        </w:rPr>
        <w:t xml:space="preserve">similar figure </w:t>
      </w:r>
      <w:r w:rsidR="00545408">
        <w:rPr>
          <w:rFonts w:ascii="Arial" w:hAnsi="Arial" w:cs="Arial"/>
          <w:iCs/>
          <w:sz w:val="22"/>
          <w:szCs w:val="22"/>
        </w:rPr>
        <w:t xml:space="preserve">after data are collected. We </w:t>
      </w:r>
      <w:r w:rsidR="003B7B7A">
        <w:rPr>
          <w:rFonts w:ascii="Arial" w:hAnsi="Arial" w:cs="Arial"/>
          <w:iCs/>
          <w:sz w:val="22"/>
          <w:szCs w:val="22"/>
        </w:rPr>
        <w:t xml:space="preserve">believe </w:t>
      </w:r>
      <w:r w:rsidR="00545408">
        <w:rPr>
          <w:rFonts w:ascii="Arial" w:hAnsi="Arial" w:cs="Arial"/>
          <w:iCs/>
          <w:sz w:val="22"/>
          <w:szCs w:val="22"/>
        </w:rPr>
        <w:t xml:space="preserve">these </w:t>
      </w:r>
      <w:r w:rsidR="008E525B">
        <w:rPr>
          <w:rFonts w:ascii="Arial" w:hAnsi="Arial" w:cs="Arial"/>
          <w:iCs/>
          <w:sz w:val="22"/>
          <w:szCs w:val="22"/>
        </w:rPr>
        <w:t xml:space="preserve">changes </w:t>
      </w:r>
      <w:r w:rsidR="00545408">
        <w:rPr>
          <w:rFonts w:ascii="Arial" w:hAnsi="Arial" w:cs="Arial"/>
          <w:iCs/>
          <w:sz w:val="22"/>
          <w:szCs w:val="22"/>
        </w:rPr>
        <w:t xml:space="preserve">have </w:t>
      </w:r>
      <w:r w:rsidR="008E525B">
        <w:rPr>
          <w:rFonts w:ascii="Arial" w:hAnsi="Arial" w:cs="Arial"/>
          <w:iCs/>
          <w:sz w:val="22"/>
          <w:szCs w:val="22"/>
        </w:rPr>
        <w:t xml:space="preserve">substantially strengthened the current revision. </w:t>
      </w:r>
    </w:p>
    <w:p w14:paraId="39E94FA1" w14:textId="77777777" w:rsidR="008E525B" w:rsidRDefault="008E525B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06A46CCA" w14:textId="3D3874E5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  <w:r w:rsidRPr="00286277">
        <w:rPr>
          <w:rFonts w:ascii="Arial" w:hAnsi="Arial" w:cs="Arial"/>
          <w:iCs/>
          <w:sz w:val="22"/>
          <w:szCs w:val="22"/>
        </w:rPr>
        <w:t>The submission includes clean and tracked changes copies of the revised manuscript as well as point-by-point responses to the reviews.</w:t>
      </w:r>
    </w:p>
    <w:p w14:paraId="6ADCD40D" w14:textId="77777777" w:rsidR="00286277" w:rsidRDefault="00286277" w:rsidP="00286277">
      <w:pPr>
        <w:jc w:val="both"/>
        <w:rPr>
          <w:rFonts w:ascii="Arial" w:hAnsi="Arial" w:cs="Arial"/>
          <w:iCs/>
          <w:sz w:val="22"/>
          <w:szCs w:val="22"/>
        </w:rPr>
      </w:pPr>
    </w:p>
    <w:p w14:paraId="3C4C9634" w14:textId="407B467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We look forward to </w:t>
      </w:r>
      <w:r w:rsidR="00286277">
        <w:rPr>
          <w:rFonts w:ascii="Arial" w:hAnsi="Arial" w:cs="Arial"/>
          <w:iCs/>
          <w:sz w:val="22"/>
          <w:szCs w:val="22"/>
        </w:rPr>
        <w:t>hearing from you</w:t>
      </w:r>
      <w:r w:rsidRPr="00F63DE6">
        <w:rPr>
          <w:rFonts w:ascii="Arial" w:hAnsi="Arial" w:cs="Arial"/>
          <w:iCs/>
          <w:sz w:val="22"/>
          <w:szCs w:val="22"/>
        </w:rPr>
        <w:t>.</w:t>
      </w:r>
    </w:p>
    <w:p w14:paraId="286D6C2E" w14:textId="08DBE101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765390FE" w14:textId="2D07B498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BA7FDF1" w14:textId="698AF166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 xml:space="preserve">Sincerely, </w:t>
      </w:r>
    </w:p>
    <w:p w14:paraId="125BC6AD" w14:textId="77777777" w:rsidR="00454500" w:rsidRPr="00F63DE6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</w:p>
    <w:p w14:paraId="17C77337" w14:textId="102D86A5" w:rsidR="00454500" w:rsidRDefault="00454500" w:rsidP="00360BA4">
      <w:pPr>
        <w:jc w:val="both"/>
        <w:rPr>
          <w:rFonts w:ascii="Arial" w:hAnsi="Arial" w:cs="Arial"/>
          <w:iCs/>
          <w:sz w:val="22"/>
          <w:szCs w:val="22"/>
        </w:rPr>
      </w:pPr>
      <w:r w:rsidRPr="00F63DE6">
        <w:rPr>
          <w:rFonts w:ascii="Arial" w:hAnsi="Arial" w:cs="Arial"/>
          <w:iCs/>
          <w:sz w:val="22"/>
          <w:szCs w:val="22"/>
        </w:rPr>
        <w:t>Jonathan Wood, Susa</w:t>
      </w:r>
      <w:r>
        <w:rPr>
          <w:rFonts w:ascii="Arial" w:hAnsi="Arial" w:cs="Arial"/>
          <w:iCs/>
          <w:sz w:val="22"/>
          <w:szCs w:val="22"/>
        </w:rPr>
        <w:t>nne Morton</w:t>
      </w:r>
      <w:r w:rsidR="007D33C8">
        <w:rPr>
          <w:rFonts w:ascii="Arial" w:hAnsi="Arial" w:cs="Arial"/>
          <w:iCs/>
          <w:sz w:val="22"/>
          <w:szCs w:val="22"/>
        </w:rPr>
        <w:t>,</w:t>
      </w:r>
      <w:r>
        <w:rPr>
          <w:rFonts w:ascii="Arial" w:hAnsi="Arial" w:cs="Arial"/>
          <w:iCs/>
          <w:sz w:val="22"/>
          <w:szCs w:val="22"/>
        </w:rPr>
        <w:t xml:space="preserve"> and Hyosub Kim</w:t>
      </w:r>
    </w:p>
    <w:sectPr w:rsidR="00454500" w:rsidSect="006F2C7A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2475D" w14:textId="77777777" w:rsidR="00B15D71" w:rsidRDefault="00B15D71" w:rsidP="006F2C7A">
      <w:r>
        <w:separator/>
      </w:r>
    </w:p>
  </w:endnote>
  <w:endnote w:type="continuationSeparator" w:id="0">
    <w:p w14:paraId="0F01F657" w14:textId="77777777" w:rsidR="00B15D71" w:rsidRDefault="00B15D71" w:rsidP="006F2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F271F" w14:textId="77777777" w:rsidR="00B15D71" w:rsidRDefault="00B15D71" w:rsidP="006F2C7A">
      <w:r>
        <w:separator/>
      </w:r>
    </w:p>
  </w:footnote>
  <w:footnote w:type="continuationSeparator" w:id="0">
    <w:p w14:paraId="240E5C0A" w14:textId="77777777" w:rsidR="00B15D71" w:rsidRDefault="00B15D71" w:rsidP="006F2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C81D3" w14:textId="17679B11" w:rsidR="00CF105D" w:rsidRDefault="00CF105D" w:rsidP="00B33EE3">
    <w:pPr>
      <w:rPr>
        <w:color w:val="365F91" w:themeColor="accent1" w:themeShade="B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0FC7D7" wp14:editId="3072389B">
              <wp:simplePos x="0" y="0"/>
              <wp:positionH relativeFrom="column">
                <wp:posOffset>1607820</wp:posOffset>
              </wp:positionH>
              <wp:positionV relativeFrom="paragraph">
                <wp:posOffset>-160020</wp:posOffset>
              </wp:positionV>
              <wp:extent cx="0" cy="777240"/>
              <wp:effectExtent l="0" t="0" r="19050" b="2286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77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485824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-12.6pt" to="126.6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" strokecolor="#4579b8 [3044]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28F26050" wp14:editId="756593E8">
          <wp:simplePos x="0" y="0"/>
          <wp:positionH relativeFrom="margin">
            <wp:posOffset>-472440</wp:posOffset>
          </wp:positionH>
          <wp:positionV relativeFrom="margin">
            <wp:posOffset>-1097280</wp:posOffset>
          </wp:positionV>
          <wp:extent cx="2020570" cy="8229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DPrimaryLogo294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05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</w:t>
    </w:r>
    <w:r>
      <w:tab/>
    </w:r>
    <w:r>
      <w:rPr>
        <w:color w:val="365F91" w:themeColor="accent1" w:themeShade="BF"/>
      </w:rPr>
      <w:t xml:space="preserve">PHYSICAL THERAPY </w:t>
    </w:r>
    <w:r>
      <w:rPr>
        <w:color w:val="365F91" w:themeColor="accent1" w:themeShade="BF"/>
      </w:rPr>
      <w:tab/>
      <w:t>STAR - Health Sciences Complex</w:t>
    </w:r>
  </w:p>
  <w:p w14:paraId="2C8D854C" w14:textId="77777777" w:rsidR="00CF105D" w:rsidRPr="006F2C7A" w:rsidRDefault="00CF105D" w:rsidP="00AB0269">
    <w:pPr>
      <w:ind w:left="504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  <w:sz w:val="20"/>
        <w:szCs w:val="20"/>
      </w:rPr>
      <w:t>540 S. College Ave.</w:t>
    </w:r>
  </w:p>
  <w:p w14:paraId="4C3F8203" w14:textId="559A6030" w:rsidR="00CF105D" w:rsidRPr="006F2C7A" w:rsidRDefault="00CF105D" w:rsidP="00AB0269">
    <w:pPr>
      <w:ind w:left="2160" w:right="-360" w:firstLine="720"/>
      <w:rPr>
        <w:color w:val="365F91" w:themeColor="accent1" w:themeShade="BF"/>
        <w:sz w:val="20"/>
        <w:szCs w:val="20"/>
      </w:rPr>
    </w:pPr>
    <w:r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</w:rPr>
      <w:tab/>
    </w:r>
    <w:r>
      <w:rPr>
        <w:color w:val="365F91" w:themeColor="accent1" w:themeShade="BF"/>
      </w:rPr>
      <w:tab/>
    </w:r>
    <w:r w:rsidRPr="006F2C7A">
      <w:rPr>
        <w:color w:val="365F91" w:themeColor="accent1" w:themeShade="BF"/>
        <w:sz w:val="20"/>
        <w:szCs w:val="20"/>
      </w:rPr>
      <w:t>Newark, Delaware 1971</w:t>
    </w:r>
    <w:r>
      <w:rPr>
        <w:color w:val="365F91" w:themeColor="accent1" w:themeShade="BF"/>
        <w:sz w:val="20"/>
        <w:szCs w:val="20"/>
      </w:rPr>
      <w:t>3</w:t>
    </w:r>
  </w:p>
  <w:p w14:paraId="3B6B78EB" w14:textId="1E69068E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  <w:t>Ph: 302/831-8910</w:t>
    </w:r>
  </w:p>
  <w:p w14:paraId="250AA252" w14:textId="3E2D2564" w:rsidR="00CF105D" w:rsidRPr="006F2C7A" w:rsidRDefault="00CF105D" w:rsidP="00AB0269">
    <w:pPr>
      <w:ind w:left="720"/>
      <w:rPr>
        <w:color w:val="365F91" w:themeColor="accent1" w:themeShade="BF"/>
        <w:sz w:val="20"/>
        <w:szCs w:val="20"/>
      </w:rPr>
    </w:pPr>
    <w:r w:rsidRPr="006F2C7A">
      <w:rPr>
        <w:color w:val="365F91" w:themeColor="accent1" w:themeShade="BF"/>
        <w:sz w:val="20"/>
        <w:szCs w:val="20"/>
      </w:rPr>
      <w:t xml:space="preserve">                                            </w:t>
    </w:r>
    <w:r>
      <w:rPr>
        <w:color w:val="365F91" w:themeColor="accent1" w:themeShade="BF"/>
        <w:sz w:val="20"/>
        <w:szCs w:val="20"/>
      </w:rPr>
      <w:tab/>
    </w:r>
    <w:r>
      <w:rPr>
        <w:color w:val="365F91" w:themeColor="accent1" w:themeShade="BF"/>
        <w:sz w:val="20"/>
        <w:szCs w:val="20"/>
      </w:rPr>
      <w:tab/>
    </w:r>
    <w:r w:rsidRPr="006F2C7A">
      <w:rPr>
        <w:color w:val="365F91" w:themeColor="accent1" w:themeShade="BF"/>
        <w:sz w:val="20"/>
        <w:szCs w:val="20"/>
      </w:rPr>
      <w:t>Fax: 302/831-4234</w:t>
    </w:r>
  </w:p>
  <w:p w14:paraId="2401DA30" w14:textId="77777777" w:rsidR="00CF105D" w:rsidRDefault="00CF1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6E1D"/>
    <w:multiLevelType w:val="hybridMultilevel"/>
    <w:tmpl w:val="55A6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3"/>
    <w:rsid w:val="00014172"/>
    <w:rsid w:val="00016408"/>
    <w:rsid w:val="00022D17"/>
    <w:rsid w:val="00031133"/>
    <w:rsid w:val="00063D5E"/>
    <w:rsid w:val="00073B83"/>
    <w:rsid w:val="00075DAD"/>
    <w:rsid w:val="000A1BEA"/>
    <w:rsid w:val="000C071C"/>
    <w:rsid w:val="000E5448"/>
    <w:rsid w:val="000F3890"/>
    <w:rsid w:val="00121E86"/>
    <w:rsid w:val="00126753"/>
    <w:rsid w:val="00143F47"/>
    <w:rsid w:val="001534BC"/>
    <w:rsid w:val="001571BA"/>
    <w:rsid w:val="00157E90"/>
    <w:rsid w:val="00170C8E"/>
    <w:rsid w:val="00175E60"/>
    <w:rsid w:val="001853A8"/>
    <w:rsid w:val="0019060E"/>
    <w:rsid w:val="001D4F90"/>
    <w:rsid w:val="001E7A68"/>
    <w:rsid w:val="001F4E54"/>
    <w:rsid w:val="00244825"/>
    <w:rsid w:val="0025233D"/>
    <w:rsid w:val="00256BE0"/>
    <w:rsid w:val="002639F0"/>
    <w:rsid w:val="002665BB"/>
    <w:rsid w:val="00286277"/>
    <w:rsid w:val="00294BB3"/>
    <w:rsid w:val="002A1B11"/>
    <w:rsid w:val="002B09F8"/>
    <w:rsid w:val="002D3FE3"/>
    <w:rsid w:val="002D5B0D"/>
    <w:rsid w:val="0030026B"/>
    <w:rsid w:val="00301886"/>
    <w:rsid w:val="00314821"/>
    <w:rsid w:val="00317DF7"/>
    <w:rsid w:val="00333833"/>
    <w:rsid w:val="003520DF"/>
    <w:rsid w:val="00353E9D"/>
    <w:rsid w:val="0035444D"/>
    <w:rsid w:val="00360BA4"/>
    <w:rsid w:val="00384B4C"/>
    <w:rsid w:val="003942F1"/>
    <w:rsid w:val="00395E98"/>
    <w:rsid w:val="00396081"/>
    <w:rsid w:val="003B456A"/>
    <w:rsid w:val="003B4C11"/>
    <w:rsid w:val="003B7B7A"/>
    <w:rsid w:val="00400204"/>
    <w:rsid w:val="00402CC0"/>
    <w:rsid w:val="00420EA4"/>
    <w:rsid w:val="004225A0"/>
    <w:rsid w:val="00454500"/>
    <w:rsid w:val="00460A74"/>
    <w:rsid w:val="004A388E"/>
    <w:rsid w:val="004D2EA2"/>
    <w:rsid w:val="005063EA"/>
    <w:rsid w:val="00516D51"/>
    <w:rsid w:val="00545408"/>
    <w:rsid w:val="00582E74"/>
    <w:rsid w:val="005928F2"/>
    <w:rsid w:val="005A6F59"/>
    <w:rsid w:val="005B2EAE"/>
    <w:rsid w:val="005D4CA2"/>
    <w:rsid w:val="005E568F"/>
    <w:rsid w:val="005F2FF5"/>
    <w:rsid w:val="00623A90"/>
    <w:rsid w:val="00642F68"/>
    <w:rsid w:val="00643024"/>
    <w:rsid w:val="006632E4"/>
    <w:rsid w:val="00691797"/>
    <w:rsid w:val="006B2A98"/>
    <w:rsid w:val="006D3BA4"/>
    <w:rsid w:val="006E18E8"/>
    <w:rsid w:val="006F2C7A"/>
    <w:rsid w:val="006F3FCF"/>
    <w:rsid w:val="00711AA4"/>
    <w:rsid w:val="00713996"/>
    <w:rsid w:val="00716112"/>
    <w:rsid w:val="00724D91"/>
    <w:rsid w:val="007273CC"/>
    <w:rsid w:val="0073552A"/>
    <w:rsid w:val="007427F2"/>
    <w:rsid w:val="00745E50"/>
    <w:rsid w:val="00783A75"/>
    <w:rsid w:val="007859FE"/>
    <w:rsid w:val="007B0B53"/>
    <w:rsid w:val="007B365D"/>
    <w:rsid w:val="007D2F1F"/>
    <w:rsid w:val="007D33C8"/>
    <w:rsid w:val="007E0AE3"/>
    <w:rsid w:val="007F33F9"/>
    <w:rsid w:val="007F34FB"/>
    <w:rsid w:val="00846493"/>
    <w:rsid w:val="00874C9F"/>
    <w:rsid w:val="008A5CF2"/>
    <w:rsid w:val="008A7466"/>
    <w:rsid w:val="008B5EE2"/>
    <w:rsid w:val="008D27BE"/>
    <w:rsid w:val="008E3E58"/>
    <w:rsid w:val="008E525B"/>
    <w:rsid w:val="008E7961"/>
    <w:rsid w:val="00906B47"/>
    <w:rsid w:val="00913AE7"/>
    <w:rsid w:val="00920E22"/>
    <w:rsid w:val="0095579C"/>
    <w:rsid w:val="009737A4"/>
    <w:rsid w:val="009779F5"/>
    <w:rsid w:val="009819FA"/>
    <w:rsid w:val="009A4195"/>
    <w:rsid w:val="009A41F1"/>
    <w:rsid w:val="009A73D8"/>
    <w:rsid w:val="009C4BA9"/>
    <w:rsid w:val="00A40FC9"/>
    <w:rsid w:val="00A4711D"/>
    <w:rsid w:val="00A54A31"/>
    <w:rsid w:val="00AB0269"/>
    <w:rsid w:val="00AB615D"/>
    <w:rsid w:val="00AC4349"/>
    <w:rsid w:val="00AC5CE2"/>
    <w:rsid w:val="00AC7890"/>
    <w:rsid w:val="00AD715E"/>
    <w:rsid w:val="00AD75A9"/>
    <w:rsid w:val="00AE4FAF"/>
    <w:rsid w:val="00AF59A7"/>
    <w:rsid w:val="00B0087E"/>
    <w:rsid w:val="00B15D71"/>
    <w:rsid w:val="00B21DEF"/>
    <w:rsid w:val="00B33EE3"/>
    <w:rsid w:val="00B52219"/>
    <w:rsid w:val="00B56A2E"/>
    <w:rsid w:val="00B61D34"/>
    <w:rsid w:val="00BC339C"/>
    <w:rsid w:val="00C02A1F"/>
    <w:rsid w:val="00C0308F"/>
    <w:rsid w:val="00C140D7"/>
    <w:rsid w:val="00C20BC6"/>
    <w:rsid w:val="00C40879"/>
    <w:rsid w:val="00C64A3A"/>
    <w:rsid w:val="00C90487"/>
    <w:rsid w:val="00CA09F3"/>
    <w:rsid w:val="00CB6ECB"/>
    <w:rsid w:val="00CB7AE8"/>
    <w:rsid w:val="00CC0D69"/>
    <w:rsid w:val="00CD3137"/>
    <w:rsid w:val="00CE092B"/>
    <w:rsid w:val="00CE445E"/>
    <w:rsid w:val="00CF0A97"/>
    <w:rsid w:val="00CF105D"/>
    <w:rsid w:val="00CF1278"/>
    <w:rsid w:val="00CF493E"/>
    <w:rsid w:val="00CF56B1"/>
    <w:rsid w:val="00D024ED"/>
    <w:rsid w:val="00D103D6"/>
    <w:rsid w:val="00D107B6"/>
    <w:rsid w:val="00D433CA"/>
    <w:rsid w:val="00D43BA3"/>
    <w:rsid w:val="00D8128B"/>
    <w:rsid w:val="00D82D8E"/>
    <w:rsid w:val="00D95759"/>
    <w:rsid w:val="00DA5107"/>
    <w:rsid w:val="00DA686E"/>
    <w:rsid w:val="00DA7296"/>
    <w:rsid w:val="00DA7DBC"/>
    <w:rsid w:val="00DB12D8"/>
    <w:rsid w:val="00DD1874"/>
    <w:rsid w:val="00DE0518"/>
    <w:rsid w:val="00DF72AD"/>
    <w:rsid w:val="00E02339"/>
    <w:rsid w:val="00E05050"/>
    <w:rsid w:val="00E11094"/>
    <w:rsid w:val="00E164C8"/>
    <w:rsid w:val="00E26E51"/>
    <w:rsid w:val="00E31F45"/>
    <w:rsid w:val="00E33AC6"/>
    <w:rsid w:val="00E420D9"/>
    <w:rsid w:val="00E43FB1"/>
    <w:rsid w:val="00E46D1C"/>
    <w:rsid w:val="00E500CE"/>
    <w:rsid w:val="00E5125A"/>
    <w:rsid w:val="00E53A41"/>
    <w:rsid w:val="00E569BB"/>
    <w:rsid w:val="00E57E4B"/>
    <w:rsid w:val="00E80305"/>
    <w:rsid w:val="00E91D5B"/>
    <w:rsid w:val="00E95E5D"/>
    <w:rsid w:val="00EA1EF0"/>
    <w:rsid w:val="00ED3F52"/>
    <w:rsid w:val="00ED649E"/>
    <w:rsid w:val="00EF5F17"/>
    <w:rsid w:val="00F0715D"/>
    <w:rsid w:val="00F12C16"/>
    <w:rsid w:val="00F302B3"/>
    <w:rsid w:val="00F51EFD"/>
    <w:rsid w:val="00F55E92"/>
    <w:rsid w:val="00F63DE6"/>
    <w:rsid w:val="00F675C3"/>
    <w:rsid w:val="00FA0D77"/>
    <w:rsid w:val="00FA5CD2"/>
    <w:rsid w:val="00FB7FDF"/>
    <w:rsid w:val="00FD4B15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F8861"/>
  <w15:docId w15:val="{1DAA0253-3FD7-4BCC-9FB9-45CA39B5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F2C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2C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F2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F2C7A"/>
    <w:rPr>
      <w:sz w:val="24"/>
      <w:szCs w:val="24"/>
    </w:rPr>
  </w:style>
  <w:style w:type="paragraph" w:styleId="Footer">
    <w:name w:val="footer"/>
    <w:basedOn w:val="Normal"/>
    <w:link w:val="FooterChar"/>
    <w:rsid w:val="006F2C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F2C7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3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F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DE6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5050"/>
    <w:pPr>
      <w:ind w:left="720" w:hanging="720"/>
    </w:pPr>
  </w:style>
  <w:style w:type="character" w:styleId="CommentReference">
    <w:name w:val="annotation reference"/>
    <w:basedOn w:val="DefaultParagraphFont"/>
    <w:semiHidden/>
    <w:unhideWhenUsed/>
    <w:rsid w:val="00402C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02C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02C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2C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2C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246D6-5FC3-D446-843D-8901E56F8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Susanne M Morton</dc:creator>
  <cp:lastModifiedBy>Hyosub Kim</cp:lastModifiedBy>
  <cp:revision>13</cp:revision>
  <cp:lastPrinted>2012-05-24T14:45:00Z</cp:lastPrinted>
  <dcterms:created xsi:type="dcterms:W3CDTF">2020-08-27T17:53:00Z</dcterms:created>
  <dcterms:modified xsi:type="dcterms:W3CDTF">2020-09-01T20:43:00Z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id="P1RVDlCZ"/&gt;&lt;style id="http://www.zotero.org/styles/eneuro" hasBibliography="1" bibliographyStyleHasBeenSet="1"/&gt;&lt;prefs&gt;&lt;pref name="fieldType" value="Field"/&gt;&lt;/prefs&gt;&lt;/data&gt;</vt:lpwstr>
  </property>
</Properties>
</file>