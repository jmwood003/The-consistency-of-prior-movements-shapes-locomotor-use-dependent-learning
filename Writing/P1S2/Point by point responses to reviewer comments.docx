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4B14D038" w:rsidR="00B26071" w:rsidRPr="001B7190" w:rsidRDefault="00B26071" w:rsidP="00B26071">
      <w:pPr>
        <w:rPr>
          <w:i/>
          <w:iCs/>
        </w:rPr>
      </w:pPr>
      <w:r w:rsidRPr="001B7190">
        <w:rPr>
          <w:i/>
          <w:iCs/>
        </w:rPr>
        <w:t>We thank both reviewers for their helpful comments. We have edited the manuscript accordingly. Below, please find our point-by-point responses to all the comments</w:t>
      </w:r>
      <w:r w:rsidR="00880452" w:rsidRPr="001B7190">
        <w:rPr>
          <w:i/>
          <w:iCs/>
        </w:rPr>
        <w:t xml:space="preserve"> in italics</w:t>
      </w:r>
      <w:r w:rsidRPr="001B7190">
        <w:rPr>
          <w:i/>
          <w:iCs/>
        </w:rPr>
        <w:t>. We also identif</w:t>
      </w:r>
      <w:r w:rsidR="00A5757F" w:rsidRPr="001B7190">
        <w:rPr>
          <w:i/>
          <w:iCs/>
        </w:rPr>
        <w:t>y the location</w:t>
      </w:r>
      <w:r w:rsidR="000C397C">
        <w:rPr>
          <w:i/>
          <w:iCs/>
        </w:rPr>
        <w:t xml:space="preserve"> (lines)</w:t>
      </w:r>
      <w:r w:rsidR="00A5757F" w:rsidRPr="001B7190">
        <w:rPr>
          <w:i/>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 xml:space="preserve">It would be helpful to see the learning and washout time series for the 2 subjects that they tested in the constant condition and the 3 in the high variability condition. The preliminary data that are shown only give the mean and </w:t>
      </w:r>
      <w:proofErr w:type="spellStart"/>
      <w:r w:rsidRPr="00A5757F">
        <w:rPr>
          <w:rFonts w:eastAsia="Times New Roman"/>
          <w:color w:val="000000"/>
        </w:rPr>
        <w:t>std</w:t>
      </w:r>
      <w:proofErr w:type="spellEnd"/>
      <w:r w:rsidRPr="00A5757F">
        <w:rPr>
          <w:rFonts w:eastAsia="Times New Roman"/>
          <w:color w:val="000000"/>
        </w:rPr>
        <w:t xml:space="preserve">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7AE50AF1" w:rsidR="00A5757F" w:rsidRPr="0025281A" w:rsidRDefault="0025281A" w:rsidP="00A5757F">
      <w:pPr>
        <w:rPr>
          <w:rFonts w:eastAsia="Times New Roman"/>
          <w:i/>
          <w:iCs/>
          <w:color w:val="000000"/>
        </w:rPr>
      </w:pPr>
      <w:r w:rsidRPr="0025281A">
        <w:rPr>
          <w:rFonts w:eastAsia="Times New Roman"/>
          <w:i/>
          <w:iCs/>
          <w:color w:val="000000"/>
        </w:rPr>
        <w:t>We have now expanded</w:t>
      </w:r>
      <w:r w:rsidR="000C397C">
        <w:rPr>
          <w:rFonts w:eastAsia="Times New Roman"/>
          <w:i/>
          <w:iCs/>
          <w:color w:val="000000"/>
        </w:rPr>
        <w:t xml:space="preserve"> the pilot data figure (Figure 4)</w:t>
      </w:r>
      <w:ins w:id="0" w:author="Hyosub Kim" w:date="2020-08-13T16:30:00Z">
        <w:r w:rsidR="00941D3E">
          <w:rPr>
            <w:rFonts w:eastAsia="Times New Roman"/>
            <w:i/>
            <w:iCs/>
            <w:color w:val="000000"/>
          </w:rPr>
          <w:t xml:space="preserve"> to include</w:t>
        </w:r>
      </w:ins>
      <w:r w:rsidR="000C397C">
        <w:rPr>
          <w:rFonts w:eastAsia="Times New Roman"/>
          <w:i/>
          <w:iCs/>
          <w:color w:val="000000"/>
        </w:rPr>
        <w:t xml:space="preserve"> </w:t>
      </w:r>
      <w:r w:rsidRPr="0025281A">
        <w:rPr>
          <w:rFonts w:eastAsia="Times New Roman"/>
          <w:i/>
          <w:iCs/>
          <w:color w:val="000000"/>
        </w:rPr>
        <w:t>stride by stride data</w:t>
      </w:r>
      <w:r w:rsidR="000C397C">
        <w:rPr>
          <w:rFonts w:eastAsia="Times New Roman"/>
          <w:i/>
          <w:iCs/>
          <w:color w:val="000000"/>
        </w:rPr>
        <w:t xml:space="preserve"> for all participants. </w:t>
      </w:r>
      <w:r w:rsidR="00221940">
        <w:rPr>
          <w:rFonts w:eastAsia="Times New Roman"/>
          <w:i/>
          <w:iCs/>
          <w:color w:val="000000"/>
        </w:rPr>
        <w:t xml:space="preserve">This figure now provides a clear illustration of the time courses of the Learning and Washout phase as the reviewers rightly point out. </w:t>
      </w:r>
      <w:r w:rsidR="000C397C">
        <w:rPr>
          <w:rFonts w:eastAsia="Times New Roman"/>
          <w:i/>
          <w:iCs/>
          <w:color w:val="000000"/>
        </w:rPr>
        <w:t xml:space="preserve">We provide the </w:t>
      </w:r>
      <w:del w:id="1" w:author="Hyosub Kim" w:date="2020-08-13T16:30:00Z">
        <w:r w:rsidR="000C397C" w:rsidDel="00941D3E">
          <w:rPr>
            <w:rFonts w:eastAsia="Times New Roman"/>
            <w:i/>
            <w:iCs/>
            <w:color w:val="000000"/>
          </w:rPr>
          <w:delText>mean and</w:delText>
        </w:r>
      </w:del>
      <w:ins w:id="2" w:author="Hyosub Kim" w:date="2020-08-13T16:30:00Z">
        <w:r w:rsidR="00941D3E">
          <w:rPr>
            <w:rFonts w:eastAsia="Times New Roman"/>
            <w:i/>
            <w:iCs/>
            <w:color w:val="000000"/>
          </w:rPr>
          <w:t>all</w:t>
        </w:r>
      </w:ins>
      <w:r w:rsidR="000C397C">
        <w:rPr>
          <w:rFonts w:eastAsia="Times New Roman"/>
          <w:i/>
          <w:iCs/>
          <w:color w:val="000000"/>
        </w:rPr>
        <w:t xml:space="preserve"> individual data </w:t>
      </w:r>
      <w:ins w:id="3" w:author="Hyosub Kim" w:date="2020-08-13T16:30:00Z">
        <w:r w:rsidR="00941D3E">
          <w:rPr>
            <w:rFonts w:eastAsia="Times New Roman"/>
            <w:i/>
            <w:iCs/>
            <w:color w:val="000000"/>
          </w:rPr>
          <w:t xml:space="preserve">and the mean </w:t>
        </w:r>
      </w:ins>
      <w:r w:rsidR="000C397C">
        <w:rPr>
          <w:rFonts w:eastAsia="Times New Roman"/>
          <w:i/>
          <w:iCs/>
          <w:color w:val="000000"/>
        </w:rPr>
        <w:t>for each condition</w:t>
      </w:r>
      <w:r w:rsidR="00221940">
        <w:rPr>
          <w:rFonts w:eastAsia="Times New Roman"/>
          <w:i/>
          <w:iCs/>
          <w:color w:val="000000"/>
        </w:rPr>
        <w:t xml:space="preserve"> across strides</w:t>
      </w:r>
      <w:r w:rsidR="000C397C">
        <w:rPr>
          <w:rFonts w:eastAsia="Times New Roman"/>
          <w:i/>
          <w:iCs/>
          <w:color w:val="000000"/>
        </w:rPr>
        <w:t>. We have truncated the data so that each phase is of equal length. Two participants completed both the high variability and the stable condition. One participant completed the high variability condition only</w:t>
      </w:r>
      <w:ins w:id="4" w:author="Hyosub Kim" w:date="2020-08-13T16:33:00Z">
        <w:r w:rsidR="00941D3E">
          <w:rPr>
            <w:rFonts w:eastAsia="Times New Roman"/>
            <w:i/>
            <w:iCs/>
            <w:color w:val="000000"/>
          </w:rPr>
          <w:t>; however,</w:t>
        </w:r>
      </w:ins>
      <w:r w:rsidR="000C397C">
        <w:rPr>
          <w:rFonts w:eastAsia="Times New Roman"/>
          <w:i/>
          <w:iCs/>
          <w:color w:val="000000"/>
        </w:rPr>
        <w:t xml:space="preserve"> </w:t>
      </w:r>
      <w:del w:id="5" w:author="Hyosub Kim" w:date="2020-08-13T16:33:00Z">
        <w:r w:rsidR="000C397C" w:rsidDel="00941D3E">
          <w:rPr>
            <w:rFonts w:eastAsia="Times New Roman"/>
            <w:i/>
            <w:iCs/>
            <w:color w:val="000000"/>
          </w:rPr>
          <w:delText xml:space="preserve">and </w:delText>
        </w:r>
      </w:del>
      <w:ins w:id="6" w:author="Hyosub Kim" w:date="2020-08-13T16:33:00Z">
        <w:r w:rsidR="00941D3E">
          <w:rPr>
            <w:rFonts w:eastAsia="Times New Roman"/>
            <w:i/>
            <w:iCs/>
            <w:color w:val="000000"/>
          </w:rPr>
          <w:t xml:space="preserve">there was a technical error </w:t>
        </w:r>
      </w:ins>
      <w:r w:rsidR="000C397C">
        <w:rPr>
          <w:rFonts w:eastAsia="Times New Roman"/>
          <w:i/>
          <w:iCs/>
          <w:color w:val="000000"/>
        </w:rPr>
        <w:t>during the learning phase</w:t>
      </w:r>
      <w:ins w:id="7" w:author="Hyosub Kim" w:date="2020-08-13T16:33:00Z">
        <w:r w:rsidR="00941D3E">
          <w:rPr>
            <w:rFonts w:eastAsia="Times New Roman"/>
            <w:i/>
            <w:iCs/>
            <w:color w:val="000000"/>
          </w:rPr>
          <w:t xml:space="preserve">, and therefore </w:t>
        </w:r>
      </w:ins>
      <w:del w:id="8" w:author="Hyosub Kim" w:date="2020-08-13T16:33:00Z">
        <w:r w:rsidR="000C397C" w:rsidDel="00941D3E">
          <w:rPr>
            <w:rFonts w:eastAsia="Times New Roman"/>
            <w:i/>
            <w:iCs/>
            <w:color w:val="000000"/>
          </w:rPr>
          <w:delText xml:space="preserve">, a technical glitch </w:delText>
        </w:r>
        <w:r w:rsidR="00221940" w:rsidDel="00941D3E">
          <w:rPr>
            <w:rFonts w:eastAsia="Times New Roman"/>
            <w:i/>
            <w:iCs/>
            <w:color w:val="000000"/>
          </w:rPr>
          <w:delText xml:space="preserve">prevented this phase from being accurate. </w:delText>
        </w:r>
      </w:del>
      <w:ins w:id="9" w:author="Hyosub Kim" w:date="2020-08-13T16:33:00Z">
        <w:r w:rsidR="00941D3E">
          <w:rPr>
            <w:rFonts w:eastAsia="Times New Roman"/>
            <w:i/>
            <w:iCs/>
            <w:color w:val="000000"/>
          </w:rPr>
          <w:t>w</w:t>
        </w:r>
      </w:ins>
      <w:del w:id="10" w:author="Hyosub Kim" w:date="2020-08-13T16:33:00Z">
        <w:r w:rsidR="00221940" w:rsidDel="00941D3E">
          <w:rPr>
            <w:rFonts w:eastAsia="Times New Roman"/>
            <w:i/>
            <w:iCs/>
            <w:color w:val="000000"/>
          </w:rPr>
          <w:delText>W</w:delText>
        </w:r>
      </w:del>
      <w:r w:rsidR="00221940">
        <w:rPr>
          <w:rFonts w:eastAsia="Times New Roman"/>
          <w:i/>
          <w:iCs/>
          <w:color w:val="000000"/>
        </w:rPr>
        <w:t>e have included the data for this participant up to the point where the technical issue occurred.</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01CC34A6" w14:textId="2769B4A2" w:rsidR="00880452" w:rsidRPr="008B5B26" w:rsidRDefault="000C2551" w:rsidP="008B5B26">
      <w:pPr>
        <w:autoSpaceDE w:val="0"/>
        <w:autoSpaceDN w:val="0"/>
        <w:adjustRightInd w:val="0"/>
        <w:ind w:left="360"/>
        <w:rPr>
          <w:i/>
          <w:iCs/>
        </w:rPr>
      </w:pPr>
      <w:r>
        <w:rPr>
          <w:i/>
          <w:iCs/>
        </w:rPr>
        <w:t xml:space="preserve">Please see our response to </w:t>
      </w:r>
      <w:r w:rsidR="002204B3">
        <w:rPr>
          <w:i/>
          <w:iCs/>
        </w:rPr>
        <w:t>R2</w:t>
      </w:r>
      <w:r>
        <w:rPr>
          <w:i/>
          <w:iCs/>
        </w:rPr>
        <w:t xml:space="preserve"> comment </w:t>
      </w:r>
      <w:r w:rsidR="002204B3">
        <w:rPr>
          <w:i/>
          <w:iCs/>
        </w:rPr>
        <w:t>#</w:t>
      </w:r>
      <w:r w:rsidR="00340831">
        <w:rPr>
          <w:i/>
          <w:iCs/>
        </w:rPr>
        <w:t>3.</w:t>
      </w:r>
      <w:r>
        <w:rPr>
          <w:i/>
          <w:iCs/>
        </w:rPr>
        <w:t xml:space="preserve"> </w:t>
      </w:r>
      <w:ins w:id="11" w:author="Hyosub Kim" w:date="2020-08-13T16:34:00Z">
        <w:r w:rsidR="00941D3E">
          <w:rPr>
            <w:i/>
            <w:iCs/>
          </w:rPr>
          <w:t>[Seems weird to reference comment to R2. Should be other way around, no?]</w:t>
        </w:r>
      </w:ins>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F605B17" w:rsidR="002204B3" w:rsidRPr="00015A02" w:rsidRDefault="008B5B26" w:rsidP="002204B3">
      <w:pPr>
        <w:autoSpaceDE w:val="0"/>
        <w:autoSpaceDN w:val="0"/>
        <w:adjustRightInd w:val="0"/>
        <w:ind w:left="360"/>
        <w:rPr>
          <w:i/>
          <w:iCs/>
        </w:rPr>
      </w:pPr>
      <w:commentRangeStart w:id="12"/>
      <w:r w:rsidRPr="008B5B26">
        <w:rPr>
          <w:i/>
          <w:iCs/>
          <w:color w:val="000000"/>
        </w:rPr>
        <w:t>We have now added a sentence in</w:t>
      </w:r>
      <w:r w:rsidR="002204B3">
        <w:rPr>
          <w:i/>
          <w:iCs/>
          <w:color w:val="000000"/>
        </w:rPr>
        <w:t xml:space="preserve"> the introduction (</w:t>
      </w:r>
      <w:r w:rsidRPr="008B5B26">
        <w:rPr>
          <w:i/>
          <w:iCs/>
          <w:color w:val="000000"/>
        </w:rPr>
        <w:t xml:space="preserve">lines </w:t>
      </w:r>
      <w:r w:rsidR="008278C8">
        <w:rPr>
          <w:i/>
          <w:iCs/>
          <w:color w:val="000000"/>
        </w:rPr>
        <w:t>44-45, &amp; 52</w:t>
      </w:r>
      <w:r w:rsidR="002204B3">
        <w:rPr>
          <w:i/>
          <w:iCs/>
          <w:color w:val="000000"/>
        </w:rPr>
        <w:t>)</w:t>
      </w:r>
      <w:r w:rsidRPr="008B5B26">
        <w:rPr>
          <w:i/>
          <w:iCs/>
          <w:color w:val="000000"/>
        </w:rPr>
        <w:t xml:space="preserve"> to make </w:t>
      </w:r>
      <w:r w:rsidR="00664A22">
        <w:rPr>
          <w:i/>
          <w:iCs/>
          <w:color w:val="000000"/>
        </w:rPr>
        <w:t>the specific model predictions</w:t>
      </w:r>
      <w:r w:rsidR="002204B3">
        <w:rPr>
          <w:i/>
          <w:iCs/>
          <w:color w:val="000000"/>
        </w:rPr>
        <w:t xml:space="preserve"> relative to the current proposed study</w:t>
      </w:r>
      <w:r w:rsidR="00664A22">
        <w:rPr>
          <w:i/>
          <w:iCs/>
          <w:color w:val="000000"/>
        </w:rPr>
        <w:t xml:space="preserve"> clear</w:t>
      </w:r>
      <w:commentRangeEnd w:id="12"/>
      <w:r w:rsidR="00941D3E">
        <w:rPr>
          <w:rStyle w:val="CommentReference"/>
        </w:rPr>
        <w:commentReference w:id="12"/>
      </w:r>
      <w:r w:rsidRPr="008B5B26">
        <w:rPr>
          <w:i/>
          <w:iCs/>
          <w:color w:val="000000"/>
        </w:rPr>
        <w:t>.</w:t>
      </w:r>
      <w:r w:rsidR="00015A02">
        <w:rPr>
          <w:i/>
          <w:iCs/>
          <w:color w:val="000000"/>
        </w:rPr>
        <w:t xml:space="preserve"> </w:t>
      </w:r>
      <w:r w:rsidR="002204B3">
        <w:rPr>
          <w:i/>
          <w:iCs/>
          <w:color w:val="000000"/>
        </w:rPr>
        <w:t>To address R1</w:t>
      </w:r>
      <w:ins w:id="13" w:author="Hyosub Kim" w:date="2020-08-13T16:34:00Z">
        <w:r w:rsidR="00941D3E">
          <w:rPr>
            <w:i/>
            <w:iCs/>
            <w:color w:val="000000"/>
          </w:rPr>
          <w:t>’s</w:t>
        </w:r>
      </w:ins>
      <w:r w:rsidR="002204B3">
        <w:rPr>
          <w:i/>
          <w:iCs/>
          <w:color w:val="000000"/>
        </w:rPr>
        <w:t xml:space="preserve"> comments #17 and #18</w:t>
      </w:r>
      <w:ins w:id="14" w:author="Hyosub Kim" w:date="2020-08-13T16:34:00Z">
        <w:r w:rsidR="00941D3E">
          <w:rPr>
            <w:i/>
            <w:iCs/>
            <w:color w:val="000000"/>
          </w:rPr>
          <w:t>,</w:t>
        </w:r>
      </w:ins>
      <w:r w:rsidR="002204B3">
        <w:rPr>
          <w:i/>
          <w:iCs/>
          <w:color w:val="000000"/>
        </w:rPr>
        <w:t xml:space="preserve"> we added similar clarifications to the model-based methods section (li</w:t>
      </w:r>
      <w:r w:rsidR="002204B3" w:rsidRPr="00240B11">
        <w:rPr>
          <w:i/>
          <w:iCs/>
          <w:color w:val="000000"/>
        </w:rPr>
        <w:t>nes</w:t>
      </w:r>
      <w:r w:rsidR="002204B3">
        <w:rPr>
          <w:i/>
          <w:iCs/>
          <w:color w:val="000000"/>
        </w:rPr>
        <w:t xml:space="preserve"> </w:t>
      </w:r>
      <w:r w:rsidR="00240B11">
        <w:rPr>
          <w:i/>
          <w:iCs/>
          <w:color w:val="000000"/>
        </w:rPr>
        <w:t>283-284</w:t>
      </w:r>
      <w:r w:rsidR="002204B3">
        <w:rPr>
          <w:i/>
          <w:iCs/>
          <w:color w:val="000000"/>
        </w:rPr>
        <w:t>) and the statistical analysis section (li</w:t>
      </w:r>
      <w:r w:rsidR="002204B3" w:rsidRPr="00240B11">
        <w:rPr>
          <w:i/>
          <w:iCs/>
          <w:color w:val="000000"/>
        </w:rPr>
        <w:t>nes</w:t>
      </w:r>
      <w:r w:rsidR="002204B3">
        <w:rPr>
          <w:i/>
          <w:iCs/>
          <w:color w:val="000000"/>
        </w:rPr>
        <w:t xml:space="preserve"> </w:t>
      </w:r>
      <w:r w:rsidR="00240B11">
        <w:rPr>
          <w:i/>
          <w:iCs/>
          <w:color w:val="000000"/>
        </w:rPr>
        <w:t>290-292</w:t>
      </w:r>
      <w:r w:rsidR="002204B3">
        <w:rPr>
          <w:i/>
          <w:iCs/>
          <w:color w:val="000000"/>
        </w:rPr>
        <w:t xml:space="preserve">), respectively. These adjustments should help readers understand the distinct predictions of each model relative to the current study.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088171FE" w:rsidR="008B5B26" w:rsidRPr="00A63840" w:rsidRDefault="00A63840" w:rsidP="008B5B26">
      <w:pPr>
        <w:pStyle w:val="ListParagraph"/>
        <w:autoSpaceDE w:val="0"/>
        <w:autoSpaceDN w:val="0"/>
        <w:adjustRightInd w:val="0"/>
        <w:ind w:left="360"/>
        <w:rPr>
          <w:i/>
          <w:iCs/>
        </w:rPr>
      </w:pPr>
      <w:r w:rsidRPr="00A63840">
        <w:rPr>
          <w:i/>
          <w:iCs/>
        </w:rPr>
        <w:t xml:space="preserve">We </w:t>
      </w:r>
      <w:r w:rsidR="00302032">
        <w:rPr>
          <w:i/>
          <w:iCs/>
        </w:rPr>
        <w:t>now</w:t>
      </w:r>
      <w:r w:rsidR="003746FF">
        <w:rPr>
          <w:i/>
          <w:iCs/>
        </w:rPr>
        <w:t xml:space="preserve"> plan to</w:t>
      </w:r>
      <w:r w:rsidR="00664A22">
        <w:rPr>
          <w:i/>
          <w:iCs/>
        </w:rPr>
        <w:t xml:space="preserve"> perform event detection with kinematic markers only using </w:t>
      </w:r>
      <w:r w:rsidR="00302032">
        <w:rPr>
          <w:i/>
          <w:iCs/>
        </w:rPr>
        <w:t>the</w:t>
      </w:r>
      <w:r w:rsidRPr="00A63840">
        <w:rPr>
          <w:i/>
          <w:iCs/>
        </w:rPr>
        <w:t xml:space="preserve"> velocity-based tracking algorithm described in </w:t>
      </w:r>
      <w:proofErr w:type="spellStart"/>
      <w:r w:rsidRPr="00A63840">
        <w:rPr>
          <w:i/>
          <w:iCs/>
        </w:rPr>
        <w:t>Zeni</w:t>
      </w:r>
      <w:proofErr w:type="spellEnd"/>
      <w:r w:rsidRPr="00A63840">
        <w:rPr>
          <w:i/>
          <w:iCs/>
        </w:rPr>
        <w:t xml:space="preserve"> et al (2008). </w:t>
      </w:r>
      <w:r w:rsidR="00AA6B8D">
        <w:rPr>
          <w:i/>
          <w:iCs/>
        </w:rPr>
        <w:t xml:space="preserve">We have removed references to </w:t>
      </w:r>
      <w:r w:rsidR="00AA6B8D">
        <w:rPr>
          <w:i/>
          <w:iCs/>
        </w:rPr>
        <w:lastRenderedPageBreak/>
        <w:t>kinetic data collection, post-processing, and analysis</w:t>
      </w:r>
      <w:r w:rsidR="002204B3">
        <w:rPr>
          <w:i/>
          <w:iCs/>
        </w:rPr>
        <w:t xml:space="preserve"> (lines</w:t>
      </w:r>
      <w:r w:rsidR="00E3050D">
        <w:rPr>
          <w:i/>
          <w:iCs/>
        </w:rPr>
        <w:t xml:space="preserve"> 129-130 &amp; 145-150</w:t>
      </w:r>
      <w:r w:rsidR="002204B3">
        <w:rPr>
          <w:i/>
          <w:iCs/>
        </w:rPr>
        <w:t>)</w:t>
      </w:r>
      <w:r w:rsidR="008278C8">
        <w:rPr>
          <w:i/>
          <w:iCs/>
        </w:rPr>
        <w:t xml:space="preserve"> and </w:t>
      </w:r>
      <w:r w:rsidR="00E3050D">
        <w:rPr>
          <w:i/>
          <w:iCs/>
        </w:rPr>
        <w:t>modified</w:t>
      </w:r>
      <w:r w:rsidR="008278C8">
        <w:rPr>
          <w:i/>
          <w:iCs/>
        </w:rPr>
        <w:t xml:space="preserve"> the </w:t>
      </w:r>
      <w:r w:rsidR="00E3050D">
        <w:rPr>
          <w:i/>
          <w:iCs/>
        </w:rPr>
        <w:t xml:space="preserve">Proposed analysis </w:t>
      </w:r>
      <w:r w:rsidR="003746FF">
        <w:rPr>
          <w:i/>
          <w:iCs/>
        </w:rPr>
        <w:t>pipeline</w:t>
      </w:r>
      <w:r w:rsidR="008278C8">
        <w:rPr>
          <w:i/>
          <w:iCs/>
        </w:rPr>
        <w:t xml:space="preserve"> section (lines</w:t>
      </w:r>
      <w:r w:rsidR="00E3050D">
        <w:rPr>
          <w:i/>
          <w:iCs/>
        </w:rPr>
        <w:t xml:space="preserve"> 144-145</w:t>
      </w:r>
      <w:r w:rsidR="008278C8">
        <w:rPr>
          <w:i/>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3FE68DA5" w14:textId="0110707E" w:rsidR="00941D3E" w:rsidRPr="006611FC" w:rsidDel="00941D3E" w:rsidRDefault="00257B0C" w:rsidP="00941D3E">
      <w:pPr>
        <w:pStyle w:val="ListParagraph"/>
        <w:autoSpaceDE w:val="0"/>
        <w:autoSpaceDN w:val="0"/>
        <w:adjustRightInd w:val="0"/>
        <w:ind w:left="360"/>
        <w:rPr>
          <w:del w:id="15" w:author="Hyosub Kim" w:date="2020-08-13T16:37:00Z"/>
          <w:moveTo w:id="16" w:author="Hyosub Kim" w:date="2020-08-13T16:37:00Z"/>
          <w:i/>
          <w:iCs/>
        </w:rPr>
      </w:pPr>
      <w:moveFromRangeStart w:id="17" w:author="Hyosub Kim" w:date="2020-08-13T16:37:00Z" w:name="move48229001"/>
      <w:moveFrom w:id="18" w:author="Hyosub Kim" w:date="2020-08-13T16:37:00Z">
        <w:r w:rsidDel="00941D3E">
          <w:rPr>
            <w:i/>
            <w:iCs/>
          </w:rPr>
          <w:t xml:space="preserve">Unfortunately, we are unable to add this analysis for the pilot data because of the marker set we used (see lines </w:t>
        </w:r>
        <w:r w:rsidR="00E3050D" w:rsidDel="00941D3E">
          <w:rPr>
            <w:i/>
            <w:iCs/>
          </w:rPr>
          <w:t>133-134</w:t>
        </w:r>
        <w:r w:rsidDel="00941D3E">
          <w:rPr>
            <w:i/>
            <w:iCs/>
          </w:rPr>
          <w:t xml:space="preserve">). </w:t>
        </w:r>
      </w:moveFrom>
      <w:moveFromRangeEnd w:id="17"/>
      <w:del w:id="19" w:author="Hyosub Kim" w:date="2020-08-13T16:36:00Z">
        <w:r w:rsidDel="00941D3E">
          <w:rPr>
            <w:i/>
            <w:iCs/>
          </w:rPr>
          <w:delText>However,</w:delText>
        </w:r>
      </w:del>
      <w:ins w:id="20" w:author="Hyosub Kim" w:date="2020-08-13T16:36:00Z">
        <w:r w:rsidR="00941D3E">
          <w:rPr>
            <w:i/>
            <w:iCs/>
          </w:rPr>
          <w:t>We thank the reviewer for this suggestion and</w:t>
        </w:r>
      </w:ins>
      <w:r>
        <w:rPr>
          <w:i/>
          <w:iCs/>
        </w:rPr>
        <w:t xml:space="preserve"> we </w:t>
      </w:r>
      <w:r w:rsidR="00664A22">
        <w:rPr>
          <w:i/>
          <w:iCs/>
        </w:rPr>
        <w:t xml:space="preserve">have </w:t>
      </w:r>
      <w:r w:rsidR="002204B3">
        <w:rPr>
          <w:i/>
          <w:iCs/>
        </w:rPr>
        <w:t xml:space="preserve">now </w:t>
      </w:r>
      <w:r>
        <w:rPr>
          <w:i/>
          <w:iCs/>
        </w:rPr>
        <w:t>add</w:t>
      </w:r>
      <w:r w:rsidR="00664A22">
        <w:rPr>
          <w:i/>
          <w:iCs/>
        </w:rPr>
        <w:t>ed</w:t>
      </w:r>
      <w:r>
        <w:rPr>
          <w:i/>
          <w:iCs/>
        </w:rPr>
        <w:t xml:space="preserve"> </w:t>
      </w:r>
      <w:r w:rsidR="002204B3">
        <w:rPr>
          <w:i/>
          <w:iCs/>
        </w:rPr>
        <w:t xml:space="preserve">this analysis to our </w:t>
      </w:r>
      <w:r w:rsidR="00E3050D">
        <w:rPr>
          <w:i/>
          <w:iCs/>
        </w:rPr>
        <w:t>Proposed analysis pipeline</w:t>
      </w:r>
      <w:r w:rsidR="002204B3">
        <w:rPr>
          <w:i/>
          <w:iCs/>
        </w:rPr>
        <w:t xml:space="preserve"> section</w:t>
      </w:r>
      <w:r w:rsidR="00340831">
        <w:rPr>
          <w:i/>
          <w:iCs/>
        </w:rPr>
        <w:t xml:space="preserve"> (lines 150-153)</w:t>
      </w:r>
      <w:r w:rsidR="002204B3">
        <w:rPr>
          <w:i/>
          <w:iCs/>
        </w:rPr>
        <w:t xml:space="preserve">. </w:t>
      </w:r>
      <w:moveToRangeStart w:id="21" w:author="Hyosub Kim" w:date="2020-08-13T16:37:00Z" w:name="move48229001"/>
      <w:moveTo w:id="22" w:author="Hyosub Kim" w:date="2020-08-13T16:37:00Z">
        <w:del w:id="23" w:author="Hyosub Kim" w:date="2020-08-13T16:37:00Z">
          <w:r w:rsidR="00941D3E" w:rsidDel="00941D3E">
            <w:rPr>
              <w:i/>
              <w:iCs/>
            </w:rPr>
            <w:delText>Unfortunately,</w:delText>
          </w:r>
        </w:del>
      </w:moveTo>
      <w:ins w:id="24" w:author="Hyosub Kim" w:date="2020-08-13T16:37:00Z">
        <w:r w:rsidR="00941D3E">
          <w:rPr>
            <w:i/>
            <w:iCs/>
          </w:rPr>
          <w:t>Although</w:t>
        </w:r>
      </w:ins>
      <w:moveTo w:id="25" w:author="Hyosub Kim" w:date="2020-08-13T16:37:00Z">
        <w:r w:rsidR="00941D3E">
          <w:rPr>
            <w:i/>
            <w:iCs/>
          </w:rPr>
          <w:t xml:space="preserve"> we are unable to add this analysis for the pilot data because of the marker set we used (see lines 133-134)</w:t>
        </w:r>
      </w:moveTo>
      <w:ins w:id="26" w:author="Hyosub Kim" w:date="2020-08-13T16:37:00Z">
        <w:r w:rsidR="00941D3E">
          <w:rPr>
            <w:i/>
            <w:iCs/>
          </w:rPr>
          <w:t xml:space="preserve">, </w:t>
        </w:r>
      </w:ins>
      <w:moveTo w:id="27" w:author="Hyosub Kim" w:date="2020-08-13T16:37:00Z">
        <w:del w:id="28" w:author="Hyosub Kim" w:date="2020-08-13T16:37:00Z">
          <w:r w:rsidR="00941D3E" w:rsidDel="00941D3E">
            <w:rPr>
              <w:i/>
              <w:iCs/>
            </w:rPr>
            <w:delText>.</w:delText>
          </w:r>
        </w:del>
      </w:moveTo>
    </w:p>
    <w:moveToRangeEnd w:id="21"/>
    <w:p w14:paraId="4FEEBB8B" w14:textId="2C0F3367" w:rsidR="00A63840" w:rsidRPr="006611FC" w:rsidRDefault="002204B3" w:rsidP="008B5B26">
      <w:pPr>
        <w:pStyle w:val="ListParagraph"/>
        <w:autoSpaceDE w:val="0"/>
        <w:autoSpaceDN w:val="0"/>
        <w:adjustRightInd w:val="0"/>
        <w:ind w:left="360"/>
        <w:rPr>
          <w:i/>
          <w:iCs/>
        </w:rPr>
      </w:pPr>
      <w:del w:id="29" w:author="Hyosub Kim" w:date="2020-08-13T16:37:00Z">
        <w:r w:rsidDel="00941D3E">
          <w:rPr>
            <w:i/>
            <w:iCs/>
          </w:rPr>
          <w:delText>W</w:delText>
        </w:r>
      </w:del>
      <w:ins w:id="30" w:author="Hyosub Kim" w:date="2020-08-13T16:37:00Z">
        <w:r w:rsidR="00941D3E">
          <w:rPr>
            <w:i/>
            <w:iCs/>
          </w:rPr>
          <w:t>w</w:t>
        </w:r>
      </w:ins>
      <w:r>
        <w:rPr>
          <w:i/>
          <w:iCs/>
        </w:rPr>
        <w:t xml:space="preserve">e will add markers for the </w:t>
      </w:r>
      <w:r w:rsidR="00257B0C">
        <w:rPr>
          <w:i/>
          <w:iCs/>
        </w:rPr>
        <w:t xml:space="preserve">bilateral greater trochanter </w:t>
      </w:r>
      <w:r>
        <w:rPr>
          <w:i/>
          <w:iCs/>
        </w:rPr>
        <w:t xml:space="preserve">and the </w:t>
      </w:r>
      <w:r w:rsidR="001D30E8">
        <w:rPr>
          <w:i/>
          <w:iCs/>
        </w:rPr>
        <w:t xml:space="preserve">bilateral lateral knees </w:t>
      </w:r>
      <w:r w:rsidR="00257B0C">
        <w:rPr>
          <w:i/>
          <w:iCs/>
        </w:rPr>
        <w:t xml:space="preserve">(lines </w:t>
      </w:r>
      <w:r w:rsidR="00E3050D">
        <w:rPr>
          <w:i/>
          <w:iCs/>
        </w:rPr>
        <w:t>133-134</w:t>
      </w:r>
      <w:r w:rsidR="00257B0C">
        <w:rPr>
          <w:i/>
          <w:iCs/>
        </w:rPr>
        <w:t>)</w:t>
      </w:r>
      <w:r w:rsidR="00664A22">
        <w:rPr>
          <w:i/>
          <w:iCs/>
        </w:rPr>
        <w:t xml:space="preserve"> so </w:t>
      </w:r>
      <w:r w:rsidR="001D30E8">
        <w:rPr>
          <w:i/>
          <w:iCs/>
        </w:rPr>
        <w:t xml:space="preserve">we can accomplish this analysis when we perform the experiment. We have also added the specific analysis of </w:t>
      </w:r>
      <w:r w:rsidR="00E3050D">
        <w:rPr>
          <w:i/>
          <w:iCs/>
        </w:rPr>
        <w:t>leading and trailing</w:t>
      </w:r>
      <w:r w:rsidR="001D30E8">
        <w:rPr>
          <w:i/>
          <w:iCs/>
        </w:rPr>
        <w:t xml:space="preserve"> leg asymmetry to </w:t>
      </w:r>
      <w:r w:rsidR="00664A22">
        <w:rPr>
          <w:i/>
          <w:iCs/>
        </w:rPr>
        <w:t xml:space="preserve">the </w:t>
      </w:r>
      <w:r w:rsidR="00304D09">
        <w:rPr>
          <w:i/>
          <w:iCs/>
        </w:rPr>
        <w:t>Proposed</w:t>
      </w:r>
      <w:r w:rsidR="001D30E8">
        <w:rPr>
          <w:i/>
          <w:iCs/>
        </w:rPr>
        <w:t xml:space="preserve"> </w:t>
      </w:r>
      <w:r w:rsidR="00664A22">
        <w:rPr>
          <w:i/>
          <w:iCs/>
        </w:rPr>
        <w:t xml:space="preserve">analysis </w:t>
      </w:r>
      <w:r w:rsidR="00304D09">
        <w:rPr>
          <w:i/>
          <w:iCs/>
        </w:rPr>
        <w:t xml:space="preserve">pipeline </w:t>
      </w:r>
      <w:r w:rsidR="001D30E8">
        <w:rPr>
          <w:i/>
          <w:iCs/>
        </w:rPr>
        <w:t>section (line</w:t>
      </w:r>
      <w:r w:rsidR="00E3050D">
        <w:rPr>
          <w:i/>
          <w:iCs/>
        </w:rPr>
        <w:t>s 150-151</w:t>
      </w:r>
      <w:r w:rsidR="001D30E8">
        <w:rPr>
          <w:i/>
          <w:iCs/>
        </w:rPr>
        <w:t>). W</w:t>
      </w:r>
      <w:r w:rsidR="00664A22">
        <w:rPr>
          <w:i/>
          <w:iCs/>
        </w:rPr>
        <w:t>e</w:t>
      </w:r>
      <w:r w:rsidR="001D30E8">
        <w:rPr>
          <w:i/>
          <w:iCs/>
        </w:rPr>
        <w:t xml:space="preserve"> now plan to report this analysis once the data collection is complete so the reader can gain insight on the use-dependent</w:t>
      </w:r>
      <w:r w:rsidR="00304D09">
        <w:rPr>
          <w:i/>
          <w:iCs/>
        </w:rPr>
        <w:t xml:space="preserve"> learning</w:t>
      </w:r>
      <w:r w:rsidR="001D30E8">
        <w:rPr>
          <w:i/>
          <w:iCs/>
        </w:rPr>
        <w:t xml:space="preserve"> task either in a figure (lines</w:t>
      </w:r>
      <w:r w:rsidR="00340831">
        <w:rPr>
          <w:i/>
          <w:iCs/>
        </w:rPr>
        <w:t xml:space="preserve"> 153-154</w:t>
      </w:r>
      <w:r w:rsidR="001D30E8">
        <w:rPr>
          <w:i/>
          <w:iCs/>
        </w:rPr>
        <w:t>).</w:t>
      </w:r>
      <w:ins w:id="31" w:author="Hyosub Kim" w:date="2020-08-13T16:36:00Z">
        <w:r w:rsidR="00941D3E">
          <w:rPr>
            <w:i/>
            <w:iCs/>
          </w:rPr>
          <w:t xml:space="preserve"> </w:t>
        </w:r>
      </w:ins>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6611FC" w:rsidRDefault="006611FC" w:rsidP="008B5B26">
      <w:pPr>
        <w:pStyle w:val="ListParagraph"/>
        <w:autoSpaceDE w:val="0"/>
        <w:autoSpaceDN w:val="0"/>
        <w:adjustRightInd w:val="0"/>
        <w:ind w:left="360"/>
        <w:rPr>
          <w:i/>
          <w:iCs/>
          <w:color w:val="000000"/>
        </w:rPr>
      </w:pPr>
      <w:r w:rsidRPr="006611FC">
        <w:rPr>
          <w:i/>
          <w:iCs/>
          <w:color w:val="000000"/>
        </w:rPr>
        <w:t xml:space="preserve">This change has been made </w:t>
      </w:r>
      <w:r w:rsidR="001D30E8">
        <w:rPr>
          <w:i/>
          <w:iCs/>
          <w:color w:val="000000"/>
        </w:rPr>
        <w:t xml:space="preserve">to equation 1. A </w:t>
      </w:r>
      <w:r w:rsidRPr="006611FC">
        <w:rPr>
          <w:i/>
          <w:iCs/>
          <w:color w:val="000000"/>
        </w:rPr>
        <w:t xml:space="preserve">sentence is added to </w:t>
      </w:r>
      <w:r w:rsidR="001D30E8">
        <w:rPr>
          <w:i/>
          <w:iCs/>
          <w:color w:val="000000"/>
        </w:rPr>
        <w:t>the proposed analysis pipeline section (</w:t>
      </w:r>
      <w:r w:rsidRPr="006611FC">
        <w:rPr>
          <w:i/>
          <w:iCs/>
          <w:color w:val="000000"/>
        </w:rPr>
        <w:t>line</w:t>
      </w:r>
      <w:r w:rsidR="00340831">
        <w:rPr>
          <w:i/>
          <w:iCs/>
          <w:color w:val="000000"/>
        </w:rPr>
        <w:t xml:space="preserve"> 160</w:t>
      </w:r>
      <w:r w:rsidR="001D30E8">
        <w:rPr>
          <w:i/>
          <w:iCs/>
          <w:color w:val="000000"/>
        </w:rPr>
        <w:t xml:space="preserve">) </w:t>
      </w:r>
      <w:r w:rsidRPr="006611FC">
        <w:rPr>
          <w:i/>
          <w:iCs/>
          <w:color w:val="000000"/>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27236CB" w:rsidR="00880452" w:rsidRPr="006611FC" w:rsidRDefault="001D30E8" w:rsidP="008B5B26">
      <w:pPr>
        <w:pStyle w:val="ListParagraph"/>
        <w:autoSpaceDE w:val="0"/>
        <w:autoSpaceDN w:val="0"/>
        <w:adjustRightInd w:val="0"/>
        <w:ind w:left="360"/>
        <w:rPr>
          <w:i/>
          <w:iCs/>
          <w:color w:val="000000"/>
        </w:rPr>
      </w:pPr>
      <w:r>
        <w:rPr>
          <w:i/>
          <w:iCs/>
          <w:color w:val="000000"/>
        </w:rPr>
        <w:t>We now add a statement to this effect in the proposed analysis pipeline section (line</w:t>
      </w:r>
      <w:r w:rsidR="00340831">
        <w:rPr>
          <w:i/>
          <w:iCs/>
          <w:color w:val="000000"/>
        </w:rPr>
        <w:t>s 165-166</w:t>
      </w:r>
      <w:r>
        <w:rPr>
          <w:i/>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1882BB8E" w14:textId="016CDF7E" w:rsidR="00880452" w:rsidRPr="001D30E8" w:rsidRDefault="00664A22" w:rsidP="008B5B26">
      <w:pPr>
        <w:pStyle w:val="ListParagraph"/>
        <w:autoSpaceDE w:val="0"/>
        <w:autoSpaceDN w:val="0"/>
        <w:adjustRightInd w:val="0"/>
        <w:ind w:left="360"/>
        <w:rPr>
          <w:i/>
          <w:iCs/>
          <w:color w:val="000000"/>
        </w:rPr>
      </w:pPr>
      <w:r w:rsidRPr="001D30E8">
        <w:rPr>
          <w:i/>
          <w:iCs/>
          <w:color w:val="000000"/>
        </w:rPr>
        <w:t xml:space="preserve">We </w:t>
      </w:r>
      <w:r w:rsidR="002204B3" w:rsidRPr="001D30E8">
        <w:rPr>
          <w:i/>
          <w:iCs/>
          <w:color w:val="000000"/>
        </w:rPr>
        <w:t>have now added insets to the simulations plot for the initial learning phase</w:t>
      </w:r>
      <w:r w:rsidR="001D30E8" w:rsidRPr="001D30E8">
        <w:rPr>
          <w:i/>
          <w:iCs/>
          <w:color w:val="000000"/>
        </w:rPr>
        <w:t xml:space="preserve"> to demonstrate that the models do not </w:t>
      </w:r>
      <w:del w:id="32" w:author="Hyosub Kim" w:date="2020-08-13T16:38:00Z">
        <w:r w:rsidR="001D30E8" w:rsidRPr="001D30E8" w:rsidDel="00941D3E">
          <w:rPr>
            <w:i/>
            <w:iCs/>
            <w:color w:val="000000"/>
          </w:rPr>
          <w:delText xml:space="preserve">provide distinct </w:delText>
        </w:r>
      </w:del>
      <w:ins w:id="33" w:author="Hyosub Kim" w:date="2020-08-13T16:38:00Z">
        <w:r w:rsidR="00941D3E">
          <w:rPr>
            <w:i/>
            <w:iCs/>
            <w:color w:val="000000"/>
          </w:rPr>
          <w:t xml:space="preserve">make qualitatively distinct </w:t>
        </w:r>
      </w:ins>
      <w:r w:rsidR="001D30E8" w:rsidRPr="001D30E8">
        <w:rPr>
          <w:i/>
          <w:iCs/>
          <w:color w:val="000000"/>
        </w:rPr>
        <w:t xml:space="preserve">predictions for this phase. We have also added plots to the pilot data figure (Figure 4) </w:t>
      </w:r>
      <w:r w:rsidR="001D30E8">
        <w:rPr>
          <w:i/>
          <w:iCs/>
          <w:color w:val="000000"/>
        </w:rPr>
        <w:t>to demonstrate that the model predictions accurately match the early Learning behavior in the pilot data. We describe this in the stimulation section (</w:t>
      </w:r>
      <w:r w:rsidR="001D30E8" w:rsidRPr="00340831">
        <w:rPr>
          <w:i/>
          <w:iCs/>
          <w:color w:val="000000"/>
          <w:highlight w:val="yellow"/>
        </w:rPr>
        <w:t>lines</w:t>
      </w:r>
      <w:r w:rsidR="001D30E8">
        <w:rPr>
          <w:i/>
          <w:iCs/>
          <w:color w:val="000000"/>
        </w:rPr>
        <w:t xml:space="preserve">…). </w:t>
      </w:r>
    </w:p>
    <w:p w14:paraId="6B2F844C" w14:textId="77777777" w:rsidR="00AA6B8D" w:rsidRPr="00A5757F" w:rsidRDefault="00AA6B8D" w:rsidP="008B5B26">
      <w:pPr>
        <w:pStyle w:val="ListParagraph"/>
        <w:autoSpaceDE w:val="0"/>
        <w:autoSpaceDN w:val="0"/>
        <w:adjustRightInd w:val="0"/>
        <w:ind w:left="360"/>
        <w:rPr>
          <w:color w:val="000000"/>
        </w:rPr>
      </w:pP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DF4E44" w:rsidRDefault="00DF4E44" w:rsidP="008B5B26">
      <w:pPr>
        <w:autoSpaceDE w:val="0"/>
        <w:autoSpaceDN w:val="0"/>
        <w:adjustRightInd w:val="0"/>
        <w:ind w:left="360"/>
        <w:rPr>
          <w:i/>
          <w:iCs/>
        </w:rPr>
      </w:pPr>
      <w:r w:rsidRPr="00DF4E44">
        <w:rPr>
          <w:i/>
          <w:iCs/>
        </w:rPr>
        <w:t xml:space="preserve">We have added this description to the </w:t>
      </w:r>
      <w:r w:rsidR="00BB3979">
        <w:rPr>
          <w:i/>
          <w:iCs/>
        </w:rPr>
        <w:t>Co</w:t>
      </w:r>
      <w:r w:rsidRPr="00DF4E44">
        <w:rPr>
          <w:i/>
          <w:iCs/>
        </w:rPr>
        <w:t xml:space="preserve">mputational </w:t>
      </w:r>
      <w:r w:rsidR="00BB3979">
        <w:rPr>
          <w:i/>
          <w:iCs/>
        </w:rPr>
        <w:t>M</w:t>
      </w:r>
      <w:r w:rsidRPr="00DF4E44">
        <w:rPr>
          <w:i/>
          <w:iCs/>
        </w:rPr>
        <w:t>odels section of statistical analysis (lines</w:t>
      </w:r>
      <w:r w:rsidR="00BB3979">
        <w:rPr>
          <w:i/>
          <w:iCs/>
        </w:rPr>
        <w:t xml:space="preserve"> </w:t>
      </w:r>
      <w:r w:rsidR="00B111C4">
        <w:rPr>
          <w:i/>
          <w:iCs/>
        </w:rPr>
        <w:t>3</w:t>
      </w:r>
      <w:r w:rsidR="003043AB">
        <w:rPr>
          <w:i/>
          <w:iCs/>
        </w:rPr>
        <w:t>71</w:t>
      </w:r>
      <w:r w:rsidR="00B111C4">
        <w:rPr>
          <w:i/>
          <w:iCs/>
        </w:rPr>
        <w:t>-3</w:t>
      </w:r>
      <w:r w:rsidR="003043AB">
        <w:rPr>
          <w:i/>
          <w:iCs/>
        </w:rPr>
        <w:t>73</w:t>
      </w:r>
      <w:r w:rsidRPr="00DF4E44">
        <w:rPr>
          <w:i/>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77777777" w:rsidR="00B16B1B" w:rsidRDefault="00664A22" w:rsidP="0016747B">
      <w:pPr>
        <w:pStyle w:val="ListParagraph"/>
        <w:autoSpaceDE w:val="0"/>
        <w:autoSpaceDN w:val="0"/>
        <w:adjustRightInd w:val="0"/>
        <w:ind w:left="360"/>
        <w:rPr>
          <w:ins w:id="34" w:author="Hyosub Kim" w:date="2020-08-13T17:01:00Z"/>
          <w:i/>
          <w:iCs/>
          <w:color w:val="000000"/>
        </w:rPr>
      </w:pPr>
      <w:r w:rsidRPr="004241E9">
        <w:rPr>
          <w:i/>
          <w:iCs/>
          <w:color w:val="000000"/>
        </w:rPr>
        <w:lastRenderedPageBreak/>
        <w:t>The reviewer is correct</w:t>
      </w:r>
      <w:ins w:id="35" w:author="Hyosub Kim" w:date="2020-08-13T16:57:00Z">
        <w:r w:rsidR="00B16B1B">
          <w:rPr>
            <w:i/>
            <w:iCs/>
            <w:color w:val="000000"/>
          </w:rPr>
          <w:t xml:space="preserve"> with regard to how use-dependent learning is impacted by the error signal in the context of this study</w:t>
        </w:r>
      </w:ins>
      <w:r w:rsidRPr="004241E9">
        <w:rPr>
          <w:i/>
          <w:iCs/>
          <w:color w:val="000000"/>
        </w:rPr>
        <w:t xml:space="preserve">. </w:t>
      </w:r>
      <w:ins w:id="36" w:author="Hyosub Kim" w:date="2020-08-13T16:52:00Z">
        <w:r w:rsidR="00B16B1B" w:rsidRPr="00B16B1B">
          <w:rPr>
            <w:i/>
            <w:iCs/>
            <w:color w:val="000000"/>
            <w:rPrChange w:id="37" w:author="Hyosub Kim" w:date="2020-08-13T16:54:00Z">
              <w:rPr>
                <w:i/>
                <w:iCs/>
                <w:color w:val="000000"/>
                <w:highlight w:val="yellow"/>
              </w:rPr>
            </w:rPrChange>
          </w:rPr>
          <w:t xml:space="preserve">In the Strategy + Use-dependent model, </w:t>
        </w:r>
      </w:ins>
      <w:del w:id="38" w:author="Hyosub Kim" w:date="2020-08-13T16:51:00Z">
        <w:r w:rsidRPr="004241E9" w:rsidDel="00B16B1B">
          <w:rPr>
            <w:i/>
            <w:iCs/>
            <w:color w:val="000000"/>
          </w:rPr>
          <w:delText>W</w:delText>
        </w:r>
        <w:r w:rsidR="00964473" w:rsidRPr="004241E9" w:rsidDel="00B16B1B">
          <w:rPr>
            <w:i/>
            <w:iCs/>
            <w:color w:val="000000"/>
          </w:rPr>
          <w:delText xml:space="preserve">e tried to </w:delText>
        </w:r>
        <w:r w:rsidR="00964473" w:rsidRPr="00B16B1B" w:rsidDel="00B16B1B">
          <w:rPr>
            <w:i/>
            <w:iCs/>
            <w:color w:val="000000"/>
          </w:rPr>
          <w:delText>make clear what is updating the use-dependent process on each stride</w:delText>
        </w:r>
        <w:r w:rsidR="00FD3DC5" w:rsidRPr="00B16B1B" w:rsidDel="00B16B1B">
          <w:rPr>
            <w:i/>
            <w:iCs/>
            <w:color w:val="000000"/>
          </w:rPr>
          <w:delText xml:space="preserve">, but we did not provide enough nuance in this sentence. </w:delText>
        </w:r>
      </w:del>
      <w:del w:id="39" w:author="Hyosub Kim" w:date="2020-08-13T16:52:00Z">
        <w:r w:rsidR="00DF4E44" w:rsidRPr="00B16B1B" w:rsidDel="00B16B1B">
          <w:rPr>
            <w:i/>
            <w:iCs/>
            <w:color w:val="000000"/>
          </w:rPr>
          <w:delText>U</w:delText>
        </w:r>
      </w:del>
      <w:ins w:id="40" w:author="Hyosub Kim" w:date="2020-08-13T16:52:00Z">
        <w:r w:rsidR="00B16B1B" w:rsidRPr="00B16B1B">
          <w:rPr>
            <w:i/>
            <w:iCs/>
            <w:color w:val="000000"/>
            <w:rPrChange w:id="41" w:author="Hyosub Kim" w:date="2020-08-13T16:54:00Z">
              <w:rPr>
                <w:i/>
                <w:iCs/>
                <w:color w:val="000000"/>
                <w:highlight w:val="yellow"/>
              </w:rPr>
            </w:rPrChange>
          </w:rPr>
          <w:t>u</w:t>
        </w:r>
      </w:ins>
      <w:r w:rsidR="00C53DF2" w:rsidRPr="004241E9">
        <w:rPr>
          <w:i/>
          <w:iCs/>
          <w:color w:val="000000"/>
        </w:rPr>
        <w:t>se-dependent learning depend</w:t>
      </w:r>
      <w:r w:rsidRPr="004241E9">
        <w:rPr>
          <w:i/>
          <w:iCs/>
          <w:color w:val="000000"/>
        </w:rPr>
        <w:t>s</w:t>
      </w:r>
      <w:r w:rsidR="00C53DF2" w:rsidRPr="00B16B1B">
        <w:rPr>
          <w:i/>
          <w:iCs/>
          <w:color w:val="000000"/>
        </w:rPr>
        <w:t xml:space="preserve"> on previous motor output and occurs in parallel to updates based on an error signal (</w:t>
      </w:r>
      <w:proofErr w:type="spellStart"/>
      <w:r w:rsidR="00C53DF2" w:rsidRPr="00B16B1B">
        <w:rPr>
          <w:i/>
          <w:iCs/>
          <w:color w:val="000000"/>
        </w:rPr>
        <w:t>Diedrichsen</w:t>
      </w:r>
      <w:proofErr w:type="spellEnd"/>
      <w:r w:rsidR="00C53DF2" w:rsidRPr="00B16B1B">
        <w:rPr>
          <w:i/>
          <w:iCs/>
          <w:color w:val="000000"/>
        </w:rPr>
        <w:t xml:space="preserve"> et al., 2010).</w:t>
      </w:r>
      <w:del w:id="42" w:author="Hyosub Kim" w:date="2020-08-13T16:58:00Z">
        <w:r w:rsidR="00C53DF2" w:rsidRPr="00B16B1B" w:rsidDel="00B16B1B">
          <w:rPr>
            <w:i/>
            <w:iCs/>
            <w:color w:val="000000"/>
          </w:rPr>
          <w:delText xml:space="preserve"> In the context of </w:delText>
        </w:r>
        <w:r w:rsidRPr="00B16B1B" w:rsidDel="00B16B1B">
          <w:rPr>
            <w:i/>
            <w:iCs/>
            <w:color w:val="000000"/>
          </w:rPr>
          <w:delText xml:space="preserve">the current </w:delText>
        </w:r>
        <w:r w:rsidR="00FD3DC5" w:rsidRPr="00B16B1B" w:rsidDel="00B16B1B">
          <w:rPr>
            <w:i/>
            <w:iCs/>
            <w:color w:val="000000"/>
          </w:rPr>
          <w:delText>registered report</w:delText>
        </w:r>
        <w:r w:rsidR="00C53DF2" w:rsidRPr="00B16B1B" w:rsidDel="00B16B1B">
          <w:rPr>
            <w:i/>
            <w:iCs/>
            <w:color w:val="000000"/>
          </w:rPr>
          <w:delText>,</w:delText>
        </w:r>
      </w:del>
      <w:r w:rsidR="00C53DF2" w:rsidRPr="00B16B1B">
        <w:rPr>
          <w:i/>
          <w:iCs/>
          <w:color w:val="000000"/>
        </w:rPr>
        <w:t xml:space="preserve"> </w:t>
      </w:r>
      <w:ins w:id="43" w:author="Hyosub Kim" w:date="2020-08-13T16:58:00Z">
        <w:r w:rsidR="00B16B1B">
          <w:rPr>
            <w:i/>
            <w:iCs/>
            <w:color w:val="000000"/>
          </w:rPr>
          <w:t>T</w:t>
        </w:r>
      </w:ins>
      <w:del w:id="44" w:author="Hyosub Kim" w:date="2020-08-13T16:58:00Z">
        <w:r w:rsidR="00C53DF2" w:rsidRPr="004241E9" w:rsidDel="00B16B1B">
          <w:rPr>
            <w:i/>
            <w:iCs/>
            <w:color w:val="000000"/>
          </w:rPr>
          <w:delText>t</w:delText>
        </w:r>
      </w:del>
      <w:r w:rsidR="00C53DF2" w:rsidRPr="004241E9">
        <w:rPr>
          <w:i/>
          <w:iCs/>
          <w:color w:val="000000"/>
        </w:rPr>
        <w:t>he</w:t>
      </w:r>
      <w:del w:id="45" w:author="Hyosub Kim" w:date="2020-08-13T16:53:00Z">
        <w:r w:rsidR="00C53DF2" w:rsidRPr="00B16B1B" w:rsidDel="00B16B1B">
          <w:rPr>
            <w:i/>
            <w:iCs/>
            <w:color w:val="000000"/>
          </w:rPr>
          <w:delText>re must be an</w:delText>
        </w:r>
      </w:del>
      <w:r w:rsidR="00C53DF2" w:rsidRPr="00B16B1B">
        <w:rPr>
          <w:i/>
          <w:iCs/>
          <w:color w:val="000000"/>
        </w:rPr>
        <w:t xml:space="preserve"> error signal </w:t>
      </w:r>
      <w:ins w:id="46" w:author="Hyosub Kim" w:date="2020-08-13T16:53:00Z">
        <w:r w:rsidR="00B16B1B" w:rsidRPr="00B16B1B">
          <w:rPr>
            <w:i/>
            <w:iCs/>
            <w:color w:val="000000"/>
            <w:rPrChange w:id="47" w:author="Hyosub Kim" w:date="2020-08-13T16:54:00Z">
              <w:rPr>
                <w:i/>
                <w:iCs/>
                <w:color w:val="000000"/>
                <w:highlight w:val="yellow"/>
              </w:rPr>
            </w:rPrChange>
          </w:rPr>
          <w:t>directly drives strategic learning, and du</w:t>
        </w:r>
      </w:ins>
      <w:ins w:id="48" w:author="Hyosub Kim" w:date="2020-08-13T16:54:00Z">
        <w:r w:rsidR="00B16B1B" w:rsidRPr="00B16B1B">
          <w:rPr>
            <w:i/>
            <w:iCs/>
            <w:color w:val="000000"/>
            <w:rPrChange w:id="49" w:author="Hyosub Kim" w:date="2020-08-13T16:54:00Z">
              <w:rPr>
                <w:i/>
                <w:iCs/>
                <w:color w:val="000000"/>
                <w:highlight w:val="yellow"/>
              </w:rPr>
            </w:rPrChange>
          </w:rPr>
          <w:t xml:space="preserve">e to the interactions between strategic and use-dependent learning, impacts the use-dependent process. However, </w:t>
        </w:r>
      </w:ins>
      <w:ins w:id="50" w:author="Hyosub Kim" w:date="2020-08-13T16:55:00Z">
        <w:r w:rsidR="00B16B1B">
          <w:rPr>
            <w:i/>
            <w:iCs/>
            <w:color w:val="000000"/>
          </w:rPr>
          <w:t>in the absence of an error signal (e.g., an individual chooses to walk asymmetrically</w:t>
        </w:r>
      </w:ins>
      <w:ins w:id="51" w:author="Hyosub Kim" w:date="2020-08-13T16:58:00Z">
        <w:r w:rsidR="00B16B1B">
          <w:rPr>
            <w:i/>
            <w:iCs/>
            <w:color w:val="000000"/>
          </w:rPr>
          <w:t xml:space="preserve"> in the absence of any specific g</w:t>
        </w:r>
      </w:ins>
      <w:ins w:id="52" w:author="Hyosub Kim" w:date="2020-08-13T16:59:00Z">
        <w:r w:rsidR="00B16B1B">
          <w:rPr>
            <w:i/>
            <w:iCs/>
            <w:color w:val="000000"/>
          </w:rPr>
          <w:t>oal or external target</w:t>
        </w:r>
      </w:ins>
      <w:ins w:id="53" w:author="Hyosub Kim" w:date="2020-08-13T16:55:00Z">
        <w:r w:rsidR="00B16B1B">
          <w:rPr>
            <w:i/>
            <w:iCs/>
            <w:color w:val="000000"/>
          </w:rPr>
          <w:t xml:space="preserve">), the use-dependent learning process would still be active, given that it </w:t>
        </w:r>
      </w:ins>
      <w:ins w:id="54" w:author="Hyosub Kim" w:date="2020-08-13T16:56:00Z">
        <w:r w:rsidR="00B16B1B">
          <w:rPr>
            <w:i/>
            <w:iCs/>
            <w:color w:val="000000"/>
          </w:rPr>
          <w:t xml:space="preserve">learns from previous motor output, regardless of whether the motor output changed due to an error signal or not. </w:t>
        </w:r>
      </w:ins>
    </w:p>
    <w:p w14:paraId="2981F553" w14:textId="77777777" w:rsidR="00B16B1B" w:rsidRDefault="00B16B1B" w:rsidP="0016747B">
      <w:pPr>
        <w:pStyle w:val="ListParagraph"/>
        <w:autoSpaceDE w:val="0"/>
        <w:autoSpaceDN w:val="0"/>
        <w:adjustRightInd w:val="0"/>
        <w:ind w:left="360"/>
        <w:rPr>
          <w:ins w:id="55" w:author="Hyosub Kim" w:date="2020-08-13T17:01:00Z"/>
          <w:i/>
          <w:iCs/>
          <w:color w:val="000000"/>
        </w:rPr>
      </w:pPr>
    </w:p>
    <w:p w14:paraId="1BF11584" w14:textId="228BC69E" w:rsidR="00C53DF2" w:rsidRPr="0016747B" w:rsidRDefault="00B16B1B" w:rsidP="0016747B">
      <w:pPr>
        <w:pStyle w:val="ListParagraph"/>
        <w:autoSpaceDE w:val="0"/>
        <w:autoSpaceDN w:val="0"/>
        <w:adjustRightInd w:val="0"/>
        <w:ind w:left="360"/>
        <w:rPr>
          <w:i/>
          <w:iCs/>
          <w:color w:val="000000"/>
        </w:rPr>
      </w:pPr>
      <w:ins w:id="56" w:author="Hyosub Kim" w:date="2020-08-13T17:00:00Z">
        <w:r>
          <w:rPr>
            <w:i/>
            <w:iCs/>
            <w:color w:val="000000"/>
          </w:rPr>
          <w:t>The phenomenon we are trying to capture in the use-dependent process is the pure repetition effect</w:t>
        </w:r>
      </w:ins>
      <w:ins w:id="57" w:author="Hyosub Kim" w:date="2020-08-13T17:01:00Z">
        <w:r>
          <w:rPr>
            <w:i/>
            <w:iCs/>
            <w:color w:val="000000"/>
          </w:rPr>
          <w:t xml:space="preserve"> absent any error, thus we chose to emphasize that component in the text.</w:t>
        </w:r>
      </w:ins>
      <w:ins w:id="58" w:author="Hyosub Kim" w:date="2020-08-13T17:02:00Z">
        <w:r w:rsidR="009C566E">
          <w:rPr>
            <w:i/>
            <w:iCs/>
            <w:color w:val="000000"/>
          </w:rPr>
          <w:t xml:space="preserve"> However, we see how the way we stated the unique features of the model are misleading and have now </w:t>
        </w:r>
      </w:ins>
      <w:del w:id="59" w:author="Hyosub Kim" w:date="2020-08-13T16:56:00Z">
        <w:r w:rsidR="00C53DF2" w:rsidRPr="004241E9" w:rsidDel="00B16B1B">
          <w:rPr>
            <w:i/>
            <w:iCs/>
            <w:color w:val="000000"/>
          </w:rPr>
          <w:delText xml:space="preserve">to change motor output, without the error signal, no change in </w:delText>
        </w:r>
        <w:r w:rsidR="00BB3979" w:rsidRPr="004241E9" w:rsidDel="00B16B1B">
          <w:rPr>
            <w:i/>
            <w:iCs/>
            <w:color w:val="000000"/>
          </w:rPr>
          <w:delText>motor output</w:delText>
        </w:r>
        <w:r w:rsidR="00C53DF2" w:rsidRPr="00B16B1B" w:rsidDel="00B16B1B">
          <w:rPr>
            <w:i/>
            <w:iCs/>
            <w:color w:val="000000"/>
          </w:rPr>
          <w:delText xml:space="preserve"> would be realized. Therefore, the strategic process tries to reduce error, and the use-dependent process </w:delText>
        </w:r>
        <w:r w:rsidR="00DF4E44" w:rsidRPr="00B16B1B" w:rsidDel="00B16B1B">
          <w:rPr>
            <w:i/>
            <w:iCs/>
            <w:color w:val="000000"/>
          </w:rPr>
          <w:delText>is updated based on</w:delText>
        </w:r>
        <w:r w:rsidR="00C53DF2" w:rsidRPr="00B16B1B" w:rsidDel="00B16B1B">
          <w:rPr>
            <w:i/>
            <w:iCs/>
            <w:color w:val="000000"/>
          </w:rPr>
          <w:delText xml:space="preserve"> the motor output. </w:delText>
        </w:r>
        <w:r w:rsidR="0016747B" w:rsidRPr="00B16B1B" w:rsidDel="00B16B1B">
          <w:rPr>
            <w:i/>
            <w:iCs/>
            <w:color w:val="000000"/>
          </w:rPr>
          <w:delText>Theoretically, t</w:delText>
        </w:r>
        <w:r w:rsidR="00C53DF2" w:rsidRPr="00B16B1B" w:rsidDel="00B16B1B">
          <w:rPr>
            <w:i/>
            <w:iCs/>
            <w:color w:val="000000"/>
          </w:rPr>
          <w:delText xml:space="preserve">here might be scenarios where no error is required to change motor output, however, this </w:delText>
        </w:r>
        <w:r w:rsidR="0016747B" w:rsidRPr="00B16B1B" w:rsidDel="00B16B1B">
          <w:rPr>
            <w:i/>
            <w:iCs/>
            <w:color w:val="000000"/>
          </w:rPr>
          <w:delText xml:space="preserve">is </w:delText>
        </w:r>
        <w:r w:rsidR="00FD3DC5" w:rsidRPr="00B16B1B" w:rsidDel="00B16B1B">
          <w:rPr>
            <w:i/>
            <w:iCs/>
            <w:color w:val="000000"/>
          </w:rPr>
          <w:delText>not a well-controlled</w:delText>
        </w:r>
        <w:r w:rsidR="0016747B" w:rsidRPr="00B16B1B" w:rsidDel="00B16B1B">
          <w:rPr>
            <w:i/>
            <w:iCs/>
            <w:color w:val="000000"/>
          </w:rPr>
          <w:delText xml:space="preserve"> experiment. This is to say that the use-dependent process does not necessarily need an error signal to update but in the current study it does. </w:delText>
        </w:r>
      </w:del>
      <w:del w:id="60" w:author="Hyosub Kim" w:date="2020-08-13T17:02:00Z">
        <w:r w:rsidR="00C53DF2" w:rsidRPr="00B16B1B" w:rsidDel="009C566E">
          <w:rPr>
            <w:i/>
            <w:iCs/>
            <w:color w:val="000000"/>
          </w:rPr>
          <w:delText xml:space="preserve">We </w:delText>
        </w:r>
        <w:r w:rsidR="00AA3ED6" w:rsidRPr="00B16B1B" w:rsidDel="009C566E">
          <w:rPr>
            <w:i/>
            <w:iCs/>
            <w:color w:val="000000"/>
          </w:rPr>
          <w:delText xml:space="preserve">have </w:delText>
        </w:r>
      </w:del>
      <w:r w:rsidR="00AA3ED6" w:rsidRPr="00B16B1B">
        <w:rPr>
          <w:i/>
          <w:iCs/>
          <w:color w:val="000000"/>
        </w:rPr>
        <w:t xml:space="preserve">adjusted the </w:t>
      </w:r>
      <w:r w:rsidR="00BB3979" w:rsidRPr="00B16B1B">
        <w:rPr>
          <w:i/>
          <w:iCs/>
          <w:color w:val="000000"/>
        </w:rPr>
        <w:t xml:space="preserve">Model Based Methods section (lines </w:t>
      </w:r>
      <w:r w:rsidR="00B111C4" w:rsidRPr="00B16B1B">
        <w:rPr>
          <w:i/>
          <w:iCs/>
          <w:color w:val="000000"/>
        </w:rPr>
        <w:t>233-234</w:t>
      </w:r>
      <w:r w:rsidR="00BB3979" w:rsidRPr="00B16B1B">
        <w:rPr>
          <w:i/>
          <w:iCs/>
          <w:color w:val="000000"/>
        </w:rPr>
        <w:t>) to address this comment</w:t>
      </w:r>
      <w:r w:rsidR="00C53DF2" w:rsidRPr="00B16B1B">
        <w:rPr>
          <w:i/>
          <w:iCs/>
          <w:color w:val="000000"/>
        </w:rPr>
        <w:t>.</w:t>
      </w:r>
      <w:r w:rsidR="00C53DF2" w:rsidRPr="0016747B">
        <w:rPr>
          <w:i/>
          <w:iCs/>
          <w:color w:val="000000"/>
        </w:rPr>
        <w:t xml:space="preserve"> </w:t>
      </w:r>
      <w:ins w:id="61" w:author="Hyosub Kim" w:date="2020-08-13T17:03:00Z">
        <w:r w:rsidR="009C566E">
          <w:rPr>
            <w:i/>
            <w:iCs/>
            <w:color w:val="000000"/>
          </w:rPr>
          <w:t>It now reads...</w:t>
        </w:r>
      </w:ins>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5161E8DC" w:rsidR="00CA03EA" w:rsidRDefault="00CA03EA" w:rsidP="0016747B">
      <w:pPr>
        <w:pStyle w:val="ListParagraph"/>
        <w:autoSpaceDE w:val="0"/>
        <w:autoSpaceDN w:val="0"/>
        <w:adjustRightInd w:val="0"/>
        <w:ind w:left="360"/>
        <w:rPr>
          <w:ins w:id="62" w:author="Hyosub Kim" w:date="2020-08-14T10:18:00Z"/>
          <w:i/>
          <w:iCs/>
          <w:highlight w:val="yellow"/>
        </w:rPr>
      </w:pPr>
      <w:ins w:id="63" w:author="Hyosub Kim" w:date="2020-08-14T10:18:00Z">
        <w:r>
          <w:rPr>
            <w:i/>
            <w:iCs/>
            <w:highlight w:val="yellow"/>
          </w:rPr>
          <w:t>The reviewer raises an interesting point, one which we have addressed in the main text now…</w:t>
        </w:r>
      </w:ins>
      <w:ins w:id="64" w:author="Hyosub Kim" w:date="2020-08-14T10:19:00Z">
        <w:r>
          <w:rPr>
            <w:i/>
            <w:iCs/>
            <w:highlight w:val="yellow"/>
          </w:rPr>
          <w:t>With regard to the Strategy plus Use-Dependent model</w:t>
        </w:r>
      </w:ins>
      <w:ins w:id="65" w:author="Hyosub Kim" w:date="2020-08-14T10:21:00Z">
        <w:r w:rsidR="00AD29E0">
          <w:rPr>
            <w:i/>
            <w:iCs/>
            <w:highlight w:val="yellow"/>
          </w:rPr>
          <w:t xml:space="preserve">, </w:t>
        </w:r>
      </w:ins>
      <w:ins w:id="66" w:author="Hyosub Kim" w:date="2020-08-14T10:22:00Z">
        <w:r w:rsidR="00AD29E0">
          <w:rPr>
            <w:i/>
            <w:iCs/>
            <w:highlight w:val="yellow"/>
          </w:rPr>
          <w:t>we believe the lack of an extra sensitivity term in the use-dependent process is a core feature of the model</w:t>
        </w:r>
      </w:ins>
      <w:ins w:id="67" w:author="Hyosub Kim" w:date="2020-08-14T10:51:00Z">
        <w:r w:rsidR="00107C3D">
          <w:rPr>
            <w:i/>
            <w:iCs/>
            <w:highlight w:val="yellow"/>
          </w:rPr>
          <w:t xml:space="preserve"> and is why we have </w:t>
        </w:r>
        <w:proofErr w:type="gramStart"/>
        <w:r w:rsidR="00107C3D">
          <w:rPr>
            <w:i/>
            <w:iCs/>
            <w:highlight w:val="yellow"/>
          </w:rPr>
          <w:t>pit</w:t>
        </w:r>
        <w:proofErr w:type="gramEnd"/>
        <w:r w:rsidR="00107C3D">
          <w:rPr>
            <w:i/>
            <w:iCs/>
            <w:highlight w:val="yellow"/>
          </w:rPr>
          <w:t xml:space="preserve"> the Adaptive Bayesian model, which is sensitive to consistency, against it. </w:t>
        </w:r>
      </w:ins>
      <w:ins w:id="68" w:author="Hyosub Kim" w:date="2020-08-14T10:22:00Z">
        <w:r w:rsidR="00AD29E0">
          <w:rPr>
            <w:i/>
            <w:iCs/>
            <w:highlight w:val="yellow"/>
          </w:rPr>
          <w:t xml:space="preserve">In </w:t>
        </w:r>
      </w:ins>
      <w:ins w:id="69" w:author="Hyosub Kim" w:date="2020-08-14T10:38:00Z">
        <w:r w:rsidR="008E7CCD">
          <w:rPr>
            <w:i/>
            <w:iCs/>
            <w:highlight w:val="yellow"/>
          </w:rPr>
          <w:t xml:space="preserve">experiment </w:t>
        </w:r>
      </w:ins>
      <w:ins w:id="70" w:author="Hyosub Kim" w:date="2020-08-14T10:49:00Z">
        <w:r w:rsidR="008E7CCD">
          <w:rPr>
            <w:i/>
            <w:iCs/>
            <w:highlight w:val="yellow"/>
          </w:rPr>
          <w:t>3</w:t>
        </w:r>
      </w:ins>
      <w:ins w:id="71" w:author="Hyosub Kim" w:date="2020-08-14T10:38:00Z">
        <w:r w:rsidR="008E7CCD">
          <w:rPr>
            <w:i/>
            <w:iCs/>
            <w:highlight w:val="yellow"/>
          </w:rPr>
          <w:t xml:space="preserve"> from </w:t>
        </w:r>
      </w:ins>
      <w:proofErr w:type="spellStart"/>
      <w:ins w:id="72" w:author="Hyosub Kim" w:date="2020-08-14T10:22:00Z">
        <w:r w:rsidR="00AD29E0">
          <w:rPr>
            <w:i/>
            <w:iCs/>
            <w:highlight w:val="yellow"/>
          </w:rPr>
          <w:t>D</w:t>
        </w:r>
      </w:ins>
      <w:ins w:id="73" w:author="Hyosub Kim" w:date="2020-08-14T10:23:00Z">
        <w:r w:rsidR="00AD29E0">
          <w:rPr>
            <w:i/>
            <w:iCs/>
            <w:highlight w:val="yellow"/>
          </w:rPr>
          <w:t>iedrichsen</w:t>
        </w:r>
        <w:proofErr w:type="spellEnd"/>
        <w:r w:rsidR="00AD29E0">
          <w:rPr>
            <w:i/>
            <w:iCs/>
            <w:highlight w:val="yellow"/>
          </w:rPr>
          <w:t xml:space="preserve"> et al 2010, </w:t>
        </w:r>
      </w:ins>
      <w:ins w:id="74" w:author="Hyosub Kim" w:date="2020-08-14T10:49:00Z">
        <w:r w:rsidR="008E7CCD">
          <w:rPr>
            <w:i/>
            <w:iCs/>
            <w:highlight w:val="yellow"/>
          </w:rPr>
          <w:t>participants demonstrated a robust use-dependent bias in response to a velocity-dependent force field</w:t>
        </w:r>
      </w:ins>
      <w:ins w:id="75" w:author="Hyosub Kim" w:date="2020-08-14T10:50:00Z">
        <w:r w:rsidR="008E7CCD">
          <w:rPr>
            <w:i/>
            <w:iCs/>
            <w:highlight w:val="yellow"/>
          </w:rPr>
          <w:t xml:space="preserve"> (Fig. 3H), even during the early trials, in which the movement angles</w:t>
        </w:r>
      </w:ins>
      <w:ins w:id="76" w:author="Hyosub Kim" w:date="2020-08-14T10:51:00Z">
        <w:r w:rsidR="008E7CCD">
          <w:rPr>
            <w:i/>
            <w:iCs/>
            <w:highlight w:val="yellow"/>
          </w:rPr>
          <w:t xml:space="preserve"> are highly variable.</w:t>
        </w:r>
      </w:ins>
      <w:ins w:id="77" w:author="Hyosub Kim" w:date="2020-08-14T10:52:00Z">
        <w:r w:rsidR="00107C3D">
          <w:rPr>
            <w:i/>
            <w:iCs/>
            <w:highlight w:val="yellow"/>
          </w:rPr>
          <w:t xml:space="preserve"> </w:t>
        </w:r>
      </w:ins>
      <w:ins w:id="78" w:author="Hyosub Kim" w:date="2020-08-14T10:59:00Z">
        <w:r w:rsidR="00107C3D">
          <w:rPr>
            <w:i/>
            <w:iCs/>
            <w:highlight w:val="yellow"/>
          </w:rPr>
          <w:t xml:space="preserve">When looking at the parameter estimates for the use-dependent learning rate from that paper </w:t>
        </w:r>
      </w:ins>
      <w:ins w:id="79" w:author="Hyosub Kim" w:date="2020-08-14T10:55:00Z">
        <w:r w:rsidR="00107C3D">
          <w:rPr>
            <w:i/>
            <w:iCs/>
            <w:highlight w:val="yellow"/>
          </w:rPr>
          <w:t xml:space="preserve">This suggests that, at least under certain conditions, use-dependent learning is </w:t>
        </w:r>
      </w:ins>
      <w:ins w:id="80" w:author="Hyosub Kim" w:date="2020-08-14T10:56:00Z">
        <w:r w:rsidR="00107C3D">
          <w:rPr>
            <w:i/>
            <w:iCs/>
            <w:highlight w:val="yellow"/>
          </w:rPr>
          <w:t xml:space="preserve">not </w:t>
        </w:r>
        <w:proofErr w:type="spellStart"/>
        <w:r w:rsidR="00107C3D">
          <w:rPr>
            <w:i/>
            <w:iCs/>
            <w:highlight w:val="yellow"/>
          </w:rPr>
          <w:t>sensi</w:t>
        </w:r>
      </w:ins>
      <w:proofErr w:type="spellEnd"/>
      <w:ins w:id="81" w:author="Hyosub Kim" w:date="2020-08-14T10:51:00Z">
        <w:r w:rsidR="008E7CCD">
          <w:rPr>
            <w:i/>
            <w:iCs/>
            <w:highlight w:val="yellow"/>
          </w:rPr>
          <w:t xml:space="preserve"> </w:t>
        </w:r>
      </w:ins>
    </w:p>
    <w:p w14:paraId="0B8E6CED" w14:textId="77777777" w:rsidR="00CA03EA" w:rsidRDefault="00CA03EA" w:rsidP="0016747B">
      <w:pPr>
        <w:pStyle w:val="ListParagraph"/>
        <w:autoSpaceDE w:val="0"/>
        <w:autoSpaceDN w:val="0"/>
        <w:adjustRightInd w:val="0"/>
        <w:ind w:left="360"/>
        <w:rPr>
          <w:ins w:id="82" w:author="Hyosub Kim" w:date="2020-08-14T10:18:00Z"/>
          <w:i/>
          <w:iCs/>
          <w:highlight w:val="yellow"/>
        </w:rPr>
      </w:pPr>
    </w:p>
    <w:p w14:paraId="6C1EDCB9" w14:textId="4B8EB3D9" w:rsidR="00FD3DC5" w:rsidDel="00DC444E" w:rsidRDefault="00FD3DC5" w:rsidP="0016747B">
      <w:pPr>
        <w:pStyle w:val="ListParagraph"/>
        <w:autoSpaceDE w:val="0"/>
        <w:autoSpaceDN w:val="0"/>
        <w:adjustRightInd w:val="0"/>
        <w:ind w:left="360"/>
        <w:rPr>
          <w:del w:id="83" w:author="Hyosub Kim" w:date="2020-08-14T10:59:00Z"/>
          <w:i/>
          <w:iCs/>
        </w:rPr>
      </w:pPr>
      <w:bookmarkStart w:id="84" w:name="_GoBack"/>
      <w:bookmarkEnd w:id="84"/>
      <w:del w:id="85" w:author="Hyosub Kim" w:date="2020-08-14T10:59:00Z">
        <w:r w:rsidRPr="00173326" w:rsidDel="00DC444E">
          <w:rPr>
            <w:i/>
            <w:iCs/>
            <w:highlight w:val="yellow"/>
            <w:rPrChange w:id="86" w:author="Hyosub Kim" w:date="2020-08-13T17:07:00Z">
              <w:rPr>
                <w:i/>
                <w:iCs/>
              </w:rPr>
            </w:rPrChange>
          </w:rPr>
          <w:delText xml:space="preserve">The reviewer proposes a variation of the Strategy plus Use-dependent model which is based on error sensitivity models of sensorimotor adaptation. We certainly agree that this is a possible alternative model to the two we are proposing in the current registered report. However, the two distinct models of use-dependent learning we propose fit </w:delText>
        </w:r>
        <w:r w:rsidR="009B1066" w:rsidRPr="00173326" w:rsidDel="00DC444E">
          <w:rPr>
            <w:i/>
            <w:iCs/>
            <w:highlight w:val="yellow"/>
            <w:rPrChange w:id="87" w:author="Hyosub Kim" w:date="2020-08-13T17:07:00Z">
              <w:rPr>
                <w:i/>
                <w:iCs/>
              </w:rPr>
            </w:rPrChange>
          </w:rPr>
          <w:delText xml:space="preserve">data from a previous use-dependent walking study well (R-squared values: Adaptive Bayesian model = 0.895 ± 0.019; Strategy plus Use-Dependent = 0.870 ± 0.021 [mean ± SEM]). We acquired these data from Wood et al. 2020, where participants changed their step length asymmetry based on visual feedback and demonstrated a use-dependent aftereffect. Because both models </w:delText>
        </w:r>
        <w:r w:rsidR="00BB3979" w:rsidRPr="00173326" w:rsidDel="00DC444E">
          <w:rPr>
            <w:i/>
            <w:iCs/>
            <w:highlight w:val="yellow"/>
            <w:rPrChange w:id="88" w:author="Hyosub Kim" w:date="2020-08-13T17:07:00Z">
              <w:rPr>
                <w:i/>
                <w:iCs/>
              </w:rPr>
            </w:rPrChange>
          </w:rPr>
          <w:delText xml:space="preserve">can </w:delText>
        </w:r>
        <w:r w:rsidR="009B1066" w:rsidRPr="00173326" w:rsidDel="00DC444E">
          <w:rPr>
            <w:i/>
            <w:iCs/>
            <w:highlight w:val="yellow"/>
            <w:rPrChange w:id="89" w:author="Hyosub Kim" w:date="2020-08-13T17:07:00Z">
              <w:rPr>
                <w:i/>
                <w:iCs/>
              </w:rPr>
            </w:rPrChange>
          </w:rPr>
          <w:delText xml:space="preserve">adequately explain these data, we feel the current version of the Strategy plus Use-dependent model is the simplest model to </w:delText>
        </w:r>
        <w:r w:rsidR="00BB3979" w:rsidRPr="00173326" w:rsidDel="00DC444E">
          <w:rPr>
            <w:i/>
            <w:iCs/>
            <w:highlight w:val="yellow"/>
            <w:rPrChange w:id="90" w:author="Hyosub Kim" w:date="2020-08-13T17:07:00Z">
              <w:rPr>
                <w:i/>
                <w:iCs/>
              </w:rPr>
            </w:rPrChange>
          </w:rPr>
          <w:delText>test in the current registered report</w:delText>
        </w:r>
        <w:r w:rsidR="009B1066" w:rsidRPr="00173326" w:rsidDel="00DC444E">
          <w:rPr>
            <w:i/>
            <w:iCs/>
            <w:highlight w:val="yellow"/>
            <w:rPrChange w:id="91" w:author="Hyosub Kim" w:date="2020-08-13T17:07:00Z">
              <w:rPr>
                <w:i/>
                <w:iCs/>
              </w:rPr>
            </w:rPrChange>
          </w:rPr>
          <w:delText>. That is not to say these two models are the only two possible accounts of use-dependent learning</w:delText>
        </w:r>
        <w:r w:rsidR="00BB3979" w:rsidRPr="00173326" w:rsidDel="00DC444E">
          <w:rPr>
            <w:i/>
            <w:iCs/>
            <w:highlight w:val="yellow"/>
            <w:rPrChange w:id="92" w:author="Hyosub Kim" w:date="2020-08-13T17:07:00Z">
              <w:rPr>
                <w:i/>
                <w:iCs/>
              </w:rPr>
            </w:rPrChange>
          </w:rPr>
          <w:delText>. Indeed,</w:delText>
        </w:r>
        <w:r w:rsidR="009B1066" w:rsidRPr="00173326" w:rsidDel="00DC444E">
          <w:rPr>
            <w:i/>
            <w:iCs/>
            <w:highlight w:val="yellow"/>
            <w:rPrChange w:id="93" w:author="Hyosub Kim" w:date="2020-08-13T17:07:00Z">
              <w:rPr>
                <w:i/>
                <w:iCs/>
              </w:rPr>
            </w:rPrChange>
          </w:rPr>
          <w:delText xml:space="preserve"> there is another previously published model based on population coding of reaching directions </w:delText>
        </w:r>
        <w:r w:rsidR="00BB3979" w:rsidRPr="00173326" w:rsidDel="00DC444E">
          <w:rPr>
            <w:i/>
            <w:iCs/>
            <w:highlight w:val="yellow"/>
            <w:rPrChange w:id="94" w:author="Hyosub Kim" w:date="2020-08-13T17:07:00Z">
              <w:rPr>
                <w:i/>
                <w:iCs/>
              </w:rPr>
            </w:rPrChange>
          </w:rPr>
          <w:delText>(</w:delText>
        </w:r>
        <w:r w:rsidR="009B1066" w:rsidRPr="00173326" w:rsidDel="00DC444E">
          <w:rPr>
            <w:i/>
            <w:iCs/>
            <w:highlight w:val="yellow"/>
            <w:rPrChange w:id="95" w:author="Hyosub Kim" w:date="2020-08-13T17:07:00Z">
              <w:rPr>
                <w:i/>
                <w:iCs/>
              </w:rPr>
            </w:rPrChange>
          </w:rPr>
          <w:fldChar w:fldCharType="begin"/>
        </w:r>
        <w:r w:rsidR="009B1066" w:rsidRPr="00173326" w:rsidDel="00DC444E">
          <w:rPr>
            <w:i/>
            <w:iCs/>
            <w:highlight w:val="yellow"/>
            <w:rPrChange w:id="96" w:author="Hyosub Kim" w:date="2020-08-13T17:07:00Z">
              <w:rPr>
                <w:i/>
                <w:iCs/>
              </w:rPr>
            </w:rPrChange>
          </w:rPr>
          <w:delInstrText xml:space="preserve"> ADDIN ZOTERO_ITEM CSL_CITATION {"citationID":"33SbjG7h","properties":{"formattedCitation":"(Selvanayagam et al., 2016)","plainCitation":"(Selvanayagam et al., 2016)","noteIndex":0},"citationItems":[{"id":1438,"uris":["http://zotero.org/users/5226272/items/9CEIK8ED"],"uri":["http://zotero.org/users/5226272/items/9CEIK8ED"],"itemData":{"id":1438,"type":"article-journal","container-title":"Medicine &amp; Science in Sports &amp; Exercise","DOI":"10.1249/MSS.0000000000000956","ISSN":"0195-9131","issue":"9","journalAbbreviation":"Medicine &amp; Science in Sports &amp; Exercise","language":"en","page":"1835-1846","source":"DOI.org (Crossref)","title":"Strength Training Biases Goal-Directed Aiming:","title-short":"Strength Training Biases Goal-Directed Aiming","volume":"48","author":[{"family":"Selvanayagam","given":"Victor S."},{"family":"Riek","given":"Stephan"},{"family":"De Rugy","given":"Aymar"},{"family":"Carroll","given":"Timothy J."}],"issued":{"date-parts":[["2016",9]]}}}],"schema":"https://github.com/citation-style-language/schema/raw/master/csl-citation.json"} </w:delInstrText>
        </w:r>
        <w:r w:rsidR="009B1066" w:rsidRPr="00173326" w:rsidDel="00DC444E">
          <w:rPr>
            <w:i/>
            <w:iCs/>
            <w:highlight w:val="yellow"/>
            <w:rPrChange w:id="97" w:author="Hyosub Kim" w:date="2020-08-13T17:07:00Z">
              <w:rPr>
                <w:i/>
                <w:iCs/>
              </w:rPr>
            </w:rPrChange>
          </w:rPr>
          <w:fldChar w:fldCharType="separate"/>
        </w:r>
        <w:r w:rsidR="009B1066" w:rsidRPr="00173326" w:rsidDel="00DC444E">
          <w:rPr>
            <w:i/>
            <w:iCs/>
            <w:highlight w:val="yellow"/>
            <w:rPrChange w:id="98" w:author="Hyosub Kim" w:date="2020-08-13T17:07:00Z">
              <w:rPr>
                <w:i/>
                <w:iCs/>
              </w:rPr>
            </w:rPrChange>
          </w:rPr>
          <w:delText>Selvanayagam et al., 2016)</w:delText>
        </w:r>
        <w:r w:rsidR="009B1066" w:rsidRPr="00173326" w:rsidDel="00DC444E">
          <w:rPr>
            <w:i/>
            <w:iCs/>
            <w:highlight w:val="yellow"/>
            <w:rPrChange w:id="99" w:author="Hyosub Kim" w:date="2020-08-13T17:07:00Z">
              <w:rPr>
                <w:i/>
                <w:iCs/>
              </w:rPr>
            </w:rPrChange>
          </w:rPr>
          <w:fldChar w:fldCharType="end"/>
        </w:r>
        <w:r w:rsidR="00BB3979" w:rsidRPr="00173326" w:rsidDel="00DC444E">
          <w:rPr>
            <w:i/>
            <w:iCs/>
            <w:highlight w:val="yellow"/>
            <w:rPrChange w:id="100" w:author="Hyosub Kim" w:date="2020-08-13T17:07:00Z">
              <w:rPr>
                <w:i/>
                <w:iCs/>
              </w:rPr>
            </w:rPrChange>
          </w:rPr>
          <w:delText xml:space="preserve">, and there are likely other models that have yet to be realized that can explain the use-dependent process more accurately than the ones we are using here. </w:delText>
        </w:r>
        <w:r w:rsidR="009B1066" w:rsidRPr="00173326" w:rsidDel="00DC444E">
          <w:rPr>
            <w:i/>
            <w:iCs/>
            <w:highlight w:val="yellow"/>
            <w:rPrChange w:id="101" w:author="Hyosub Kim" w:date="2020-08-13T17:07:00Z">
              <w:rPr>
                <w:i/>
                <w:iCs/>
              </w:rPr>
            </w:rPrChange>
          </w:rPr>
          <w:delText>Therefore, we do not wish to discount the possibility of different or better models of use-dependent learning, but currently, the simplest explanation for use-dependent learning in walking are these two models.</w:delText>
        </w:r>
        <w:r w:rsidR="009B1066" w:rsidDel="00DC444E">
          <w:rPr>
            <w:i/>
            <w:iCs/>
          </w:rPr>
          <w:delText xml:space="preserve"> </w:delText>
        </w:r>
      </w:del>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0111BF" w:rsidRDefault="000111BF" w:rsidP="008B5B26">
      <w:pPr>
        <w:autoSpaceDE w:val="0"/>
        <w:autoSpaceDN w:val="0"/>
        <w:adjustRightInd w:val="0"/>
        <w:ind w:left="360"/>
        <w:rPr>
          <w:i/>
          <w:iCs/>
        </w:rPr>
      </w:pPr>
      <w:r w:rsidRPr="000111BF">
        <w:rPr>
          <w:i/>
          <w:iCs/>
        </w:rPr>
        <w:t xml:space="preserve">To obtain stable model parameters we bootstrapped parameter values from the acquired dataset </w:t>
      </w:r>
      <w:r w:rsidR="00707631">
        <w:rPr>
          <w:i/>
          <w:iCs/>
        </w:rPr>
        <w:t>1</w:t>
      </w:r>
      <w:r w:rsidRPr="000111BF">
        <w:rPr>
          <w:i/>
          <w:iCs/>
        </w:rPr>
        <w:t>000 times</w:t>
      </w:r>
      <w:r w:rsidR="00707631">
        <w:rPr>
          <w:i/>
          <w:iCs/>
        </w:rPr>
        <w:t>. We explain this fitting process, in the simulations section (</w:t>
      </w:r>
      <w:r w:rsidR="00707631" w:rsidRPr="00EE5D45">
        <w:rPr>
          <w:i/>
          <w:iCs/>
        </w:rPr>
        <w:t>lines</w:t>
      </w:r>
      <w:r w:rsidR="00EE5D45">
        <w:rPr>
          <w:i/>
          <w:iCs/>
        </w:rPr>
        <w:t xml:space="preserve"> 459-461</w:t>
      </w:r>
      <w:r w:rsidR="00707631">
        <w:rPr>
          <w:i/>
          <w:iCs/>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71A98E83" w:rsidR="000111BF" w:rsidRDefault="000111BF" w:rsidP="008B5B26">
      <w:pPr>
        <w:autoSpaceDE w:val="0"/>
        <w:autoSpaceDN w:val="0"/>
        <w:adjustRightInd w:val="0"/>
        <w:ind w:left="360"/>
        <w:rPr>
          <w:i/>
          <w:iCs/>
        </w:rPr>
      </w:pPr>
      <w:r>
        <w:rPr>
          <w:i/>
          <w:iCs/>
        </w:rPr>
        <w:t>We chose this constraint because the use-dependent and strategic learning rates (F and C, respectively)</w:t>
      </w:r>
      <w:r w:rsidR="00707631">
        <w:rPr>
          <w:i/>
          <w:iCs/>
        </w:rPr>
        <w:t xml:space="preserve"> are</w:t>
      </w:r>
      <w:r>
        <w:rPr>
          <w:i/>
          <w:iCs/>
        </w:rPr>
        <w:t xml:space="preserve"> different. </w:t>
      </w:r>
      <w:r w:rsidR="000D4B99">
        <w:rPr>
          <w:i/>
          <w:iCs/>
        </w:rPr>
        <w:t xml:space="preserve">As humans can quickly adjust strategic aiming </w:t>
      </w:r>
      <w:r w:rsidR="000D4B99">
        <w:rPr>
          <w:i/>
          <w:iCs/>
        </w:rPr>
        <w:fldChar w:fldCharType="begin"/>
      </w:r>
      <w:r w:rsidR="000D4B99">
        <w:rPr>
          <w:i/>
          <w:iCs/>
        </w:rPr>
        <w:instrText xml:space="preserve"> ADDIN ZOTERO_ITEM CSL_CITATION {"citationID":"MjTRq1mp","properties":{"formattedCitation":"(Bond and Taylor, 2015)","plainCitation":"(Bond and Taylor, 2015)","noteIndex":0},"citationItems":[{"id":1351,"uris":["http://zotero.org/users/5226272/items/KWB3RC3X"],"uri":["http://zotero.org/users/5226272/items/KWB3RC3X"],"itemData":{"id":1351,"type":"article-journal","abstract":"There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A."}],"issued":{"date-parts":[["2015",4,8]]}}}],"schema":"https://github.com/citation-style-language/schema/raw/master/csl-citation.json"} </w:instrText>
      </w:r>
      <w:r w:rsidR="000D4B99">
        <w:rPr>
          <w:i/>
          <w:iCs/>
        </w:rPr>
        <w:fldChar w:fldCharType="separate"/>
      </w:r>
      <w:r w:rsidR="000D4B99" w:rsidRPr="000D4B99">
        <w:t>(Bond and Taylor, 2015)</w:t>
      </w:r>
      <w:r w:rsidR="000D4B99">
        <w:rPr>
          <w:i/>
          <w:iCs/>
        </w:rPr>
        <w:fldChar w:fldCharType="end"/>
      </w:r>
      <w:r w:rsidR="000D4B99">
        <w:rPr>
          <w:i/>
          <w:iCs/>
        </w:rPr>
        <w:t xml:space="preserve">, we reasoned that </w:t>
      </w:r>
      <w:r w:rsidR="00707631">
        <w:rPr>
          <w:i/>
          <w:iCs/>
        </w:rPr>
        <w:t>the strategic</w:t>
      </w:r>
      <w:r w:rsidR="000D4B99">
        <w:rPr>
          <w:i/>
          <w:iCs/>
        </w:rPr>
        <w:t xml:space="preserve"> learning rate (C) must be high</w:t>
      </w:r>
      <w:r w:rsidR="00707631">
        <w:rPr>
          <w:i/>
          <w:iCs/>
        </w:rPr>
        <w:t xml:space="preserve"> or close to 1</w:t>
      </w:r>
      <w:r w:rsidR="000D4B99">
        <w:rPr>
          <w:i/>
          <w:iCs/>
        </w:rPr>
        <w:t xml:space="preserve">. Much higher even than the error-based learning rate (B = 0.10) </w:t>
      </w:r>
      <w:r w:rsidR="00707631">
        <w:rPr>
          <w:i/>
          <w:iCs/>
        </w:rPr>
        <w:t>from</w:t>
      </w:r>
      <w:r w:rsidR="000D4B99">
        <w:rPr>
          <w:i/>
          <w:iCs/>
        </w:rPr>
        <w:t xml:space="preserve"> the </w:t>
      </w:r>
      <w:proofErr w:type="spellStart"/>
      <w:r w:rsidR="000D4B99">
        <w:rPr>
          <w:i/>
          <w:iCs/>
        </w:rPr>
        <w:t>Diedrichsen</w:t>
      </w:r>
      <w:proofErr w:type="spellEnd"/>
      <w:r w:rsidR="000D4B99">
        <w:rPr>
          <w:i/>
          <w:iCs/>
        </w:rPr>
        <w:t xml:space="preserve"> et al. 2010 model which was based on force field adaptation. On the other hand, use-dependent learning is not as flexible. It can be conceptualized as a slow implicit learning process in the context of the current registered report and in </w:t>
      </w:r>
      <w:proofErr w:type="spellStart"/>
      <w:r w:rsidR="000D4B99">
        <w:rPr>
          <w:i/>
          <w:iCs/>
        </w:rPr>
        <w:t>Diedrichsen</w:t>
      </w:r>
      <w:proofErr w:type="spellEnd"/>
      <w:r w:rsidR="000D4B99">
        <w:rPr>
          <w:i/>
          <w:iCs/>
        </w:rPr>
        <w:t xml:space="preserve"> et al. 2010 where the learning </w:t>
      </w:r>
      <w:r w:rsidR="000D4B99">
        <w:rPr>
          <w:i/>
          <w:iCs/>
        </w:rPr>
        <w:lastRenderedPageBreak/>
        <w:t xml:space="preserve">rate was quite slow (F = 0.038). Given </w:t>
      </w:r>
      <w:r w:rsidR="007539F9">
        <w:rPr>
          <w:i/>
          <w:iCs/>
        </w:rPr>
        <w:t xml:space="preserve">that the use-dependent learning rate is slow, and </w:t>
      </w:r>
      <w:r w:rsidR="000D4B99">
        <w:rPr>
          <w:i/>
          <w:iCs/>
        </w:rPr>
        <w:t xml:space="preserve">the fact that we </w:t>
      </w:r>
      <w:r w:rsidR="006A252F">
        <w:rPr>
          <w:i/>
          <w:iCs/>
        </w:rPr>
        <w:t xml:space="preserve">replaced the error-based learning of the </w:t>
      </w:r>
      <w:proofErr w:type="spellStart"/>
      <w:r w:rsidR="006A252F">
        <w:rPr>
          <w:i/>
          <w:iCs/>
        </w:rPr>
        <w:t>Diedrichsen</w:t>
      </w:r>
      <w:proofErr w:type="spellEnd"/>
      <w:r w:rsidR="006A252F">
        <w:rPr>
          <w:i/>
          <w:iCs/>
        </w:rPr>
        <w:t xml:space="preserve"> model with a strategic component (see R</w:t>
      </w:r>
      <w:r w:rsidR="007539F9">
        <w:rPr>
          <w:i/>
          <w:iCs/>
        </w:rPr>
        <w:t>2</w:t>
      </w:r>
      <w:r w:rsidR="006A252F">
        <w:rPr>
          <w:i/>
          <w:iCs/>
        </w:rPr>
        <w:t xml:space="preserve"> comment #</w:t>
      </w:r>
      <w:r w:rsidR="007539F9">
        <w:rPr>
          <w:i/>
          <w:iCs/>
        </w:rPr>
        <w:t>2</w:t>
      </w:r>
      <w:r w:rsidR="006A252F">
        <w:rPr>
          <w:i/>
          <w:iCs/>
        </w:rPr>
        <w:t xml:space="preserve">), we reasoned that the strategic learning rate must be at least 5x faster (if not more) than the use-dependent learning rate. We </w:t>
      </w:r>
      <w:r w:rsidR="007539F9">
        <w:rPr>
          <w:i/>
          <w:iCs/>
        </w:rPr>
        <w:t>provide a more refined version of this justification in the Model Based Methods section (lines</w:t>
      </w:r>
      <w:r w:rsidR="00540798">
        <w:rPr>
          <w:i/>
          <w:iCs/>
        </w:rPr>
        <w:t xml:space="preserve"> 240-244</w:t>
      </w:r>
      <w:r w:rsidR="007539F9">
        <w:rPr>
          <w:i/>
          <w:iCs/>
        </w:rPr>
        <w:t>)</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46638C66" w:rsidR="00AC6CF5" w:rsidRDefault="007539F9" w:rsidP="008B5B26">
      <w:pPr>
        <w:autoSpaceDE w:val="0"/>
        <w:autoSpaceDN w:val="0"/>
        <w:adjustRightInd w:val="0"/>
        <w:ind w:left="360"/>
        <w:rPr>
          <w:i/>
          <w:iCs/>
        </w:rPr>
      </w:pPr>
      <w:r>
        <w:rPr>
          <w:i/>
          <w:iCs/>
        </w:rPr>
        <w:t>We now reformulate equation 6 as noted by the reviewer (line</w:t>
      </w:r>
      <w:r w:rsidR="00540798">
        <w:rPr>
          <w:i/>
          <w:iCs/>
        </w:rPr>
        <w:t xml:space="preserve"> 256</w:t>
      </w:r>
      <w:r>
        <w:rPr>
          <w:i/>
          <w:iCs/>
        </w:rPr>
        <w:t xml:space="preserve">). We also remove the equation for the </w:t>
      </w:r>
      <w:r w:rsidR="00AC6CF5">
        <w:rPr>
          <w:i/>
          <w:iCs/>
        </w:rPr>
        <w:t xml:space="preserve">posterior variance as this is now incorporated into equation 6. </w:t>
      </w:r>
    </w:p>
    <w:p w14:paraId="49D22083" w14:textId="77777777" w:rsidR="00AC6CF5" w:rsidRDefault="00AC6CF5" w:rsidP="008B5B26">
      <w:pPr>
        <w:autoSpaceDE w:val="0"/>
        <w:autoSpaceDN w:val="0"/>
        <w:adjustRightInd w:val="0"/>
        <w:ind w:left="360"/>
        <w:rPr>
          <w:i/>
          <w:iCs/>
        </w:rPr>
      </w:pPr>
    </w:p>
    <w:p w14:paraId="3AE75799" w14:textId="3BCE4A1D" w:rsidR="00880452" w:rsidRPr="0093049E" w:rsidRDefault="00AC6CF5" w:rsidP="008B5B26">
      <w:pPr>
        <w:autoSpaceDE w:val="0"/>
        <w:autoSpaceDN w:val="0"/>
        <w:adjustRightInd w:val="0"/>
        <w:ind w:left="360"/>
        <w:rPr>
          <w:i/>
          <w:iCs/>
        </w:rPr>
      </w:pPr>
      <w:r>
        <w:rPr>
          <w:i/>
          <w:iCs/>
        </w:rPr>
        <w:t xml:space="preserve">In the Adaptive Bayesian model, we assume that the maximum a posteriori (MAP) estimate represents the brain’s estimate of the target location. We assume that the motor output is a direct readout of </w:t>
      </w:r>
      <w:del w:id="102" w:author="Hyosub Kim" w:date="2020-08-13T16:41:00Z">
        <w:r w:rsidDel="000F3A36">
          <w:rPr>
            <w:i/>
            <w:iCs/>
          </w:rPr>
          <w:delText>the target location</w:delText>
        </w:r>
      </w:del>
      <w:ins w:id="103" w:author="Hyosub Kim" w:date="2020-08-13T16:41:00Z">
        <w:r w:rsidR="000F3A36">
          <w:rPr>
            <w:i/>
            <w:iCs/>
          </w:rPr>
          <w:t>this estimate</w:t>
        </w:r>
      </w:ins>
      <w:r>
        <w:rPr>
          <w:i/>
          <w:iCs/>
        </w:rPr>
        <w:t xml:space="preserve"> as </w:t>
      </w:r>
      <w:r w:rsidRPr="00FE11B4">
        <w:rPr>
          <w:i/>
          <w:iCs/>
        </w:rPr>
        <w:t xml:space="preserve">in </w:t>
      </w:r>
      <w:r w:rsidRPr="00FE11B4">
        <w:rPr>
          <w:i/>
          <w:iCs/>
        </w:rPr>
        <w:fldChar w:fldCharType="begin"/>
      </w:r>
      <w:r w:rsidRPr="00FE11B4">
        <w:rPr>
          <w:i/>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FE11B4">
        <w:rPr>
          <w:i/>
          <w:iCs/>
        </w:rPr>
        <w:fldChar w:fldCharType="separate"/>
      </w:r>
      <w:r w:rsidRPr="00FE11B4">
        <w:rPr>
          <w:i/>
          <w:iCs/>
        </w:rPr>
        <w:t>Verstynen and Sabes, 2011</w:t>
      </w:r>
      <w:r w:rsidRPr="00FE11B4">
        <w:rPr>
          <w:i/>
          <w:iCs/>
        </w:rPr>
        <w:fldChar w:fldCharType="end"/>
      </w:r>
      <w:r>
        <w:rPr>
          <w:i/>
          <w:iCs/>
        </w:rPr>
        <w:t>. We describe this assumption in the Model Based Methods section (lines</w:t>
      </w:r>
      <w:r w:rsidR="00BA4765">
        <w:rPr>
          <w:i/>
          <w:iCs/>
        </w:rPr>
        <w:t xml:space="preserve"> 253-255</w:t>
      </w:r>
      <w:r>
        <w:rPr>
          <w:i/>
          <w:iCs/>
        </w:rPr>
        <w:t>)</w:t>
      </w:r>
      <w:r w:rsidR="00BA4765">
        <w:rPr>
          <w:i/>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Pr>
          <w:i/>
          <w:iCs/>
        </w:rPr>
        <w:t xml:space="preserve">Please see </w:t>
      </w:r>
      <w:r w:rsidR="00BA4765">
        <w:rPr>
          <w:i/>
          <w:iCs/>
        </w:rPr>
        <w:t xml:space="preserve">the first part of </w:t>
      </w:r>
      <w:r>
        <w:rPr>
          <w:i/>
          <w:iCs/>
        </w:rPr>
        <w:t xml:space="preserve">our response to R1 comment #13.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03978465" w14:textId="1FDE3437" w:rsidR="00880452" w:rsidRPr="00A5757F" w:rsidDel="0036464B" w:rsidRDefault="00880452" w:rsidP="008B5B26">
      <w:pPr>
        <w:autoSpaceDE w:val="0"/>
        <w:autoSpaceDN w:val="0"/>
        <w:adjustRightInd w:val="0"/>
        <w:ind w:left="360"/>
        <w:rPr>
          <w:del w:id="104" w:author="Hyosub Kim" w:date="2020-08-13T17:17:00Z"/>
        </w:rPr>
      </w:pPr>
    </w:p>
    <w:p w14:paraId="1C0FDF6E" w14:textId="77777777" w:rsidR="0036464B" w:rsidRPr="004241E9" w:rsidRDefault="00AC6CF5" w:rsidP="0036464B">
      <w:pPr>
        <w:autoSpaceDE w:val="0"/>
        <w:autoSpaceDN w:val="0"/>
        <w:adjustRightInd w:val="0"/>
        <w:ind w:left="360"/>
        <w:rPr>
          <w:ins w:id="105" w:author="Hyosub Kim" w:date="2020-08-13T17:42:00Z"/>
        </w:rPr>
      </w:pPr>
      <w:del w:id="106" w:author="Hyosub Kim" w:date="2020-08-13T17:17:00Z">
        <w:r w:rsidRPr="004241E9" w:rsidDel="0036464B">
          <w:rPr>
            <w:i/>
            <w:iCs/>
          </w:rPr>
          <w:delText>The reviewer brings up a necessary point of clarification</w:delText>
        </w:r>
      </w:del>
    </w:p>
    <w:p w14:paraId="38F1CF42" w14:textId="17A2D8AC" w:rsidR="004241E9" w:rsidRPr="004241E9" w:rsidRDefault="0036464B" w:rsidP="004241E9">
      <w:pPr>
        <w:autoSpaceDE w:val="0"/>
        <w:autoSpaceDN w:val="0"/>
        <w:adjustRightInd w:val="0"/>
        <w:ind w:left="360"/>
        <w:rPr>
          <w:moveTo w:id="107" w:author="Hyosub Kim" w:date="2020-08-13T17:55:00Z"/>
          <w:i/>
          <w:iCs/>
        </w:rPr>
      </w:pPr>
      <w:ins w:id="108" w:author="Hyosub Kim" w:date="2020-08-13T17:42:00Z">
        <w:r w:rsidRPr="004241E9">
          <w:rPr>
            <w:i/>
            <w:iCs/>
            <w:rPrChange w:id="109" w:author="Hyosub Kim" w:date="2020-08-13T17:58:00Z">
              <w:rPr>
                <w:i/>
                <w:iCs/>
                <w:highlight w:val="yellow"/>
              </w:rPr>
            </w:rPrChange>
          </w:rPr>
          <w:t>We thank the reviewer for this comment</w:t>
        </w:r>
      </w:ins>
      <w:del w:id="110" w:author="Hyosub Kim" w:date="2020-08-13T17:17:00Z">
        <w:r w:rsidR="00AC6CF5" w:rsidRPr="004241E9" w:rsidDel="0036464B">
          <w:rPr>
            <w:i/>
            <w:iCs/>
          </w:rPr>
          <w:delText>.</w:delText>
        </w:r>
      </w:del>
      <w:ins w:id="111" w:author="Hyosub Kim" w:date="2020-08-13T17:17:00Z">
        <w:r w:rsidRPr="004241E9">
          <w:rPr>
            <w:i/>
            <w:iCs/>
            <w:rPrChange w:id="112" w:author="Hyosub Kim" w:date="2020-08-13T17:58:00Z">
              <w:rPr>
                <w:i/>
                <w:iCs/>
                <w:highlight w:val="yellow"/>
              </w:rPr>
            </w:rPrChange>
          </w:rPr>
          <w:t xml:space="preserve"> regarding the likelihood function</w:t>
        </w:r>
      </w:ins>
      <w:ins w:id="113" w:author="Hyosub Kim" w:date="2020-08-13T17:51:00Z">
        <w:r w:rsidR="0048214B" w:rsidRPr="004241E9">
          <w:rPr>
            <w:i/>
            <w:iCs/>
            <w:rPrChange w:id="114" w:author="Hyosub Kim" w:date="2020-08-13T17:58:00Z">
              <w:rPr>
                <w:i/>
                <w:iCs/>
                <w:highlight w:val="yellow"/>
              </w:rPr>
            </w:rPrChange>
          </w:rPr>
          <w:t>,</w:t>
        </w:r>
      </w:ins>
      <w:ins w:id="115" w:author="Hyosub Kim" w:date="2020-08-13T17:19:00Z">
        <w:r w:rsidRPr="004241E9">
          <w:rPr>
            <w:i/>
            <w:iCs/>
            <w:rPrChange w:id="116" w:author="Hyosub Kim" w:date="2020-08-13T17:58:00Z">
              <w:rPr>
                <w:i/>
                <w:iCs/>
                <w:highlight w:val="yellow"/>
              </w:rPr>
            </w:rPrChange>
          </w:rPr>
          <w:t xml:space="preserve"> </w:t>
        </w:r>
      </w:ins>
      <w:ins w:id="117" w:author="Hyosub Kim" w:date="2020-08-13T17:42:00Z">
        <w:r w:rsidRPr="004241E9">
          <w:rPr>
            <w:i/>
            <w:iCs/>
            <w:rPrChange w:id="118" w:author="Hyosub Kim" w:date="2020-08-13T17:58:00Z">
              <w:rPr>
                <w:i/>
                <w:iCs/>
                <w:highlight w:val="yellow"/>
              </w:rPr>
            </w:rPrChange>
          </w:rPr>
          <w:t>a</w:t>
        </w:r>
      </w:ins>
      <w:ins w:id="119" w:author="Hyosub Kim" w:date="2020-08-13T17:51:00Z">
        <w:r w:rsidR="0048214B" w:rsidRPr="004241E9">
          <w:rPr>
            <w:i/>
            <w:iCs/>
            <w:rPrChange w:id="120" w:author="Hyosub Kim" w:date="2020-08-13T17:58:00Z">
              <w:rPr>
                <w:i/>
                <w:iCs/>
                <w:highlight w:val="yellow"/>
              </w:rPr>
            </w:rPrChange>
          </w:rPr>
          <w:t>nd</w:t>
        </w:r>
      </w:ins>
      <w:ins w:id="121" w:author="Hyosub Kim" w:date="2020-08-13T17:42:00Z">
        <w:r w:rsidRPr="004241E9">
          <w:rPr>
            <w:i/>
            <w:iCs/>
            <w:rPrChange w:id="122" w:author="Hyosub Kim" w:date="2020-08-13T17:58:00Z">
              <w:rPr>
                <w:i/>
                <w:iCs/>
                <w:highlight w:val="yellow"/>
              </w:rPr>
            </w:rPrChange>
          </w:rPr>
          <w:t xml:space="preserve"> we </w:t>
        </w:r>
      </w:ins>
      <w:ins w:id="123" w:author="Hyosub Kim" w:date="2020-08-13T17:19:00Z">
        <w:r w:rsidRPr="004241E9">
          <w:rPr>
            <w:i/>
            <w:iCs/>
            <w:rPrChange w:id="124" w:author="Hyosub Kim" w:date="2020-08-13T17:58:00Z">
              <w:rPr>
                <w:i/>
                <w:iCs/>
                <w:highlight w:val="yellow"/>
              </w:rPr>
            </w:rPrChange>
          </w:rPr>
          <w:t xml:space="preserve">have </w:t>
        </w:r>
      </w:ins>
      <w:ins w:id="125" w:author="Hyosub Kim" w:date="2020-08-13T17:42:00Z">
        <w:r w:rsidRPr="004241E9">
          <w:rPr>
            <w:i/>
            <w:iCs/>
            <w:rPrChange w:id="126" w:author="Hyosub Kim" w:date="2020-08-13T17:58:00Z">
              <w:rPr>
                <w:i/>
                <w:iCs/>
                <w:highlight w:val="yellow"/>
              </w:rPr>
            </w:rPrChange>
          </w:rPr>
          <w:t xml:space="preserve">now </w:t>
        </w:r>
      </w:ins>
      <w:ins w:id="127" w:author="Hyosub Kim" w:date="2020-08-13T17:19:00Z">
        <w:r w:rsidRPr="004241E9">
          <w:rPr>
            <w:i/>
            <w:iCs/>
            <w:rPrChange w:id="128" w:author="Hyosub Kim" w:date="2020-08-13T17:58:00Z">
              <w:rPr>
                <w:i/>
                <w:iCs/>
                <w:highlight w:val="yellow"/>
              </w:rPr>
            </w:rPrChange>
          </w:rPr>
          <w:t>added a justification in the main text</w:t>
        </w:r>
      </w:ins>
      <w:ins w:id="129" w:author="Hyosub Kim" w:date="2020-08-13T17:18:00Z">
        <w:r w:rsidRPr="004241E9">
          <w:rPr>
            <w:i/>
            <w:iCs/>
            <w:rPrChange w:id="130" w:author="Hyosub Kim" w:date="2020-08-13T17:58:00Z">
              <w:rPr>
                <w:i/>
                <w:iCs/>
                <w:highlight w:val="yellow"/>
              </w:rPr>
            </w:rPrChange>
          </w:rPr>
          <w:t xml:space="preserve">. </w:t>
        </w:r>
      </w:ins>
      <w:ins w:id="131" w:author="Hyosub Kim" w:date="2020-08-13T17:19:00Z">
        <w:r w:rsidRPr="004241E9">
          <w:rPr>
            <w:i/>
            <w:iCs/>
            <w:rPrChange w:id="132" w:author="Hyosub Kim" w:date="2020-08-13T17:58:00Z">
              <w:rPr>
                <w:i/>
                <w:iCs/>
                <w:highlight w:val="yellow"/>
              </w:rPr>
            </w:rPrChange>
          </w:rPr>
          <w:t>To summarize, a</w:t>
        </w:r>
      </w:ins>
      <w:ins w:id="133" w:author="Hyosub Kim" w:date="2020-08-13T17:18:00Z">
        <w:r w:rsidRPr="004241E9">
          <w:rPr>
            <w:i/>
            <w:iCs/>
            <w:rPrChange w:id="134" w:author="Hyosub Kim" w:date="2020-08-13T17:58:00Z">
              <w:rPr>
                <w:i/>
                <w:iCs/>
                <w:highlight w:val="yellow"/>
              </w:rPr>
            </w:rPrChange>
          </w:rPr>
          <w:t>s</w:t>
        </w:r>
      </w:ins>
      <w:del w:id="135" w:author="Hyosub Kim" w:date="2020-08-13T17:17:00Z">
        <w:r w:rsidR="00AC6CF5" w:rsidRPr="004241E9" w:rsidDel="0036464B">
          <w:rPr>
            <w:i/>
            <w:iCs/>
          </w:rPr>
          <w:delText xml:space="preserve"> </w:delText>
        </w:r>
      </w:del>
      <w:del w:id="136" w:author="Hyosub Kim" w:date="2020-08-13T17:18:00Z">
        <w:r w:rsidR="00AC6CF5" w:rsidRPr="004241E9" w:rsidDel="0036464B">
          <w:rPr>
            <w:i/>
            <w:iCs/>
          </w:rPr>
          <w:delText>T</w:delText>
        </w:r>
      </w:del>
      <w:ins w:id="137" w:author="Hyosub Kim" w:date="2020-08-13T17:18:00Z">
        <w:r w:rsidRPr="004241E9">
          <w:rPr>
            <w:i/>
            <w:iCs/>
            <w:rPrChange w:id="138" w:author="Hyosub Kim" w:date="2020-08-13T17:58:00Z">
              <w:rPr>
                <w:i/>
                <w:iCs/>
                <w:highlight w:val="yellow"/>
              </w:rPr>
            </w:rPrChange>
          </w:rPr>
          <w:t xml:space="preserve"> t</w:t>
        </w:r>
      </w:ins>
      <w:r w:rsidR="00AC6CF5" w:rsidRPr="004241E9">
        <w:rPr>
          <w:i/>
          <w:iCs/>
        </w:rPr>
        <w:t>he</w:t>
      </w:r>
      <w:ins w:id="139" w:author="Hyosub Kim" w:date="2020-08-13T17:51:00Z">
        <w:r w:rsidR="0048214B" w:rsidRPr="004241E9">
          <w:rPr>
            <w:i/>
            <w:iCs/>
            <w:rPrChange w:id="140" w:author="Hyosub Kim" w:date="2020-08-13T17:58:00Z">
              <w:rPr>
                <w:i/>
                <w:iCs/>
                <w:highlight w:val="yellow"/>
              </w:rPr>
            </w:rPrChange>
          </w:rPr>
          <w:t xml:space="preserve"> likelihood function represents the sensory estimate of where to step, </w:t>
        </w:r>
      </w:ins>
      <w:ins w:id="141" w:author="Hyosub Kim" w:date="2020-08-13T17:52:00Z">
        <w:r w:rsidR="0048214B" w:rsidRPr="004241E9">
          <w:rPr>
            <w:i/>
            <w:iCs/>
            <w:rPrChange w:id="142" w:author="Hyosub Kim" w:date="2020-08-13T17:58:00Z">
              <w:rPr>
                <w:i/>
                <w:iCs/>
                <w:highlight w:val="yellow"/>
              </w:rPr>
            </w:rPrChange>
          </w:rPr>
          <w:t xml:space="preserve">this is based on the visual target information provided during Learning. </w:t>
        </w:r>
      </w:ins>
      <w:ins w:id="143" w:author="Hyosub Kim" w:date="2020-08-13T17:53:00Z">
        <w:r w:rsidR="0048214B" w:rsidRPr="004241E9">
          <w:rPr>
            <w:i/>
            <w:iCs/>
            <w:rPrChange w:id="144" w:author="Hyosub Kim" w:date="2020-08-13T17:58:00Z">
              <w:rPr>
                <w:i/>
                <w:iCs/>
                <w:highlight w:val="yellow"/>
              </w:rPr>
            </w:rPrChange>
          </w:rPr>
          <w:t>During washout, there is no visual target provided, instead, the</w:t>
        </w:r>
      </w:ins>
      <w:r w:rsidR="00AC6CF5" w:rsidRPr="004241E9">
        <w:rPr>
          <w:i/>
          <w:iCs/>
        </w:rPr>
        <w:t xml:space="preserve"> </w:t>
      </w:r>
      <w:ins w:id="145" w:author="Hyosub Kim" w:date="2020-08-13T17:43:00Z">
        <w:r w:rsidR="0048214B" w:rsidRPr="004241E9">
          <w:rPr>
            <w:i/>
            <w:iCs/>
            <w:rPrChange w:id="146" w:author="Hyosub Kim" w:date="2020-08-13T17:58:00Z">
              <w:rPr>
                <w:i/>
                <w:iCs/>
                <w:highlight w:val="yellow"/>
              </w:rPr>
            </w:rPrChange>
          </w:rPr>
          <w:t>“</w:t>
        </w:r>
      </w:ins>
      <w:ins w:id="147" w:author="Hyosub Kim" w:date="2020-08-13T17:20:00Z">
        <w:r w:rsidRPr="004241E9">
          <w:rPr>
            <w:i/>
            <w:iCs/>
            <w:rPrChange w:id="148" w:author="Hyosub Kim" w:date="2020-08-13T17:58:00Z">
              <w:rPr>
                <w:i/>
                <w:iCs/>
                <w:highlight w:val="yellow"/>
              </w:rPr>
            </w:rPrChange>
          </w:rPr>
          <w:t>target</w:t>
        </w:r>
      </w:ins>
      <w:ins w:id="149" w:author="Hyosub Kim" w:date="2020-08-13T17:43:00Z">
        <w:r w:rsidR="0048214B" w:rsidRPr="004241E9">
          <w:rPr>
            <w:i/>
            <w:iCs/>
            <w:rPrChange w:id="150" w:author="Hyosub Kim" w:date="2020-08-13T17:58:00Z">
              <w:rPr>
                <w:i/>
                <w:iCs/>
                <w:highlight w:val="yellow"/>
              </w:rPr>
            </w:rPrChange>
          </w:rPr>
          <w:t>”</w:t>
        </w:r>
      </w:ins>
      <w:ins w:id="151" w:author="Hyosub Kim" w:date="2020-08-13T17:20:00Z">
        <w:r w:rsidRPr="004241E9">
          <w:rPr>
            <w:i/>
            <w:iCs/>
            <w:rPrChange w:id="152" w:author="Hyosub Kim" w:date="2020-08-13T17:58:00Z">
              <w:rPr>
                <w:i/>
                <w:iCs/>
                <w:highlight w:val="yellow"/>
              </w:rPr>
            </w:rPrChange>
          </w:rPr>
          <w:t xml:space="preserve"> </w:t>
        </w:r>
      </w:ins>
      <w:ins w:id="153" w:author="Hyosub Kim" w:date="2020-08-13T17:42:00Z">
        <w:r w:rsidR="0048214B" w:rsidRPr="004241E9">
          <w:rPr>
            <w:i/>
            <w:iCs/>
            <w:rPrChange w:id="154" w:author="Hyosub Kim" w:date="2020-08-13T17:58:00Z">
              <w:rPr>
                <w:i/>
                <w:iCs/>
                <w:highlight w:val="yellow"/>
              </w:rPr>
            </w:rPrChange>
          </w:rPr>
          <w:t>s</w:t>
        </w:r>
      </w:ins>
      <w:ins w:id="155" w:author="Hyosub Kim" w:date="2020-08-13T17:43:00Z">
        <w:r w:rsidR="0048214B" w:rsidRPr="004241E9">
          <w:rPr>
            <w:i/>
            <w:iCs/>
            <w:rPrChange w:id="156" w:author="Hyosub Kim" w:date="2020-08-13T17:58:00Z">
              <w:rPr>
                <w:i/>
                <w:iCs/>
                <w:highlight w:val="yellow"/>
              </w:rPr>
            </w:rPrChange>
          </w:rPr>
          <w:t xml:space="preserve">tep length </w:t>
        </w:r>
      </w:ins>
      <w:ins w:id="157" w:author="Hyosub Kim" w:date="2020-08-13T17:20:00Z">
        <w:r w:rsidRPr="004241E9">
          <w:rPr>
            <w:i/>
            <w:iCs/>
            <w:rPrChange w:id="158" w:author="Hyosub Kim" w:date="2020-08-13T17:58:00Z">
              <w:rPr>
                <w:i/>
                <w:iCs/>
                <w:highlight w:val="yellow"/>
              </w:rPr>
            </w:rPrChange>
          </w:rPr>
          <w:t xml:space="preserve">during is </w:t>
        </w:r>
      </w:ins>
      <w:ins w:id="159" w:author="Hyosub Kim" w:date="2020-08-13T17:53:00Z">
        <w:r w:rsidR="0048214B" w:rsidRPr="004241E9">
          <w:rPr>
            <w:i/>
            <w:iCs/>
            <w:rPrChange w:id="160" w:author="Hyosub Kim" w:date="2020-08-13T17:58:00Z">
              <w:rPr>
                <w:i/>
                <w:iCs/>
                <w:highlight w:val="yellow"/>
              </w:rPr>
            </w:rPrChange>
          </w:rPr>
          <w:t xml:space="preserve">normal walking (i.e., </w:t>
        </w:r>
      </w:ins>
      <w:ins w:id="161" w:author="Hyosub Kim" w:date="2020-08-13T17:20:00Z">
        <w:r w:rsidRPr="004241E9">
          <w:rPr>
            <w:i/>
            <w:iCs/>
            <w:rPrChange w:id="162" w:author="Hyosub Kim" w:date="2020-08-13T17:58:00Z">
              <w:rPr>
                <w:i/>
                <w:iCs/>
                <w:highlight w:val="yellow"/>
              </w:rPr>
            </w:rPrChange>
          </w:rPr>
          <w:t>baseline</w:t>
        </w:r>
      </w:ins>
      <w:ins w:id="163" w:author="Hyosub Kim" w:date="2020-08-13T17:43:00Z">
        <w:r w:rsidR="0048214B" w:rsidRPr="004241E9">
          <w:rPr>
            <w:i/>
            <w:iCs/>
            <w:rPrChange w:id="164" w:author="Hyosub Kim" w:date="2020-08-13T17:58:00Z">
              <w:rPr>
                <w:i/>
                <w:iCs/>
                <w:highlight w:val="yellow"/>
              </w:rPr>
            </w:rPrChange>
          </w:rPr>
          <w:t xml:space="preserve"> (a)symmetry</w:t>
        </w:r>
      </w:ins>
      <w:ins w:id="165" w:author="Hyosub Kim" w:date="2020-08-13T17:53:00Z">
        <w:r w:rsidR="0048214B" w:rsidRPr="004241E9">
          <w:rPr>
            <w:i/>
            <w:iCs/>
            <w:rPrChange w:id="166" w:author="Hyosub Kim" w:date="2020-08-13T17:58:00Z">
              <w:rPr>
                <w:i/>
                <w:iCs/>
                <w:highlight w:val="yellow"/>
              </w:rPr>
            </w:rPrChange>
          </w:rPr>
          <w:t>).</w:t>
        </w:r>
        <w:r w:rsidR="004241E9" w:rsidRPr="004241E9">
          <w:rPr>
            <w:i/>
            <w:iCs/>
            <w:rPrChange w:id="167" w:author="Hyosub Kim" w:date="2020-08-13T17:58:00Z">
              <w:rPr>
                <w:i/>
                <w:iCs/>
                <w:highlight w:val="yellow"/>
              </w:rPr>
            </w:rPrChange>
          </w:rPr>
          <w:t xml:space="preserve"> While it would be p</w:t>
        </w:r>
      </w:ins>
      <w:ins w:id="168" w:author="Hyosub Kim" w:date="2020-08-13T17:54:00Z">
        <w:r w:rsidR="004241E9" w:rsidRPr="004241E9">
          <w:rPr>
            <w:i/>
            <w:iCs/>
            <w:rPrChange w:id="169" w:author="Hyosub Kim" w:date="2020-08-13T17:58:00Z">
              <w:rPr>
                <w:i/>
                <w:iCs/>
                <w:highlight w:val="yellow"/>
              </w:rPr>
            </w:rPrChange>
          </w:rPr>
          <w:t xml:space="preserve">ossible to fit two separate likelihoods to the different conditions, parsimony dictates that only one likelihood function is necessary if we assume that </w:t>
        </w:r>
      </w:ins>
      <w:ins w:id="170" w:author="Hyosub Kim" w:date="2020-08-13T17:55:00Z">
        <w:r w:rsidR="004241E9" w:rsidRPr="004241E9">
          <w:rPr>
            <w:i/>
            <w:iCs/>
            <w:rPrChange w:id="171" w:author="Hyosub Kim" w:date="2020-08-13T17:58:00Z">
              <w:rPr>
                <w:i/>
                <w:iCs/>
                <w:highlight w:val="yellow"/>
              </w:rPr>
            </w:rPrChange>
          </w:rPr>
          <w:t xml:space="preserve">sensory </w:t>
        </w:r>
      </w:ins>
      <w:ins w:id="172" w:author="Hyosub Kim" w:date="2020-08-13T17:54:00Z">
        <w:r w:rsidR="004241E9" w:rsidRPr="004241E9">
          <w:rPr>
            <w:i/>
            <w:iCs/>
            <w:rPrChange w:id="173" w:author="Hyosub Kim" w:date="2020-08-13T17:58:00Z">
              <w:rPr>
                <w:i/>
                <w:iCs/>
                <w:highlight w:val="yellow"/>
              </w:rPr>
            </w:rPrChange>
          </w:rPr>
          <w:t xml:space="preserve">uncertainty around </w:t>
        </w:r>
      </w:ins>
      <w:ins w:id="174" w:author="Hyosub Kim" w:date="2020-08-13T17:55:00Z">
        <w:r w:rsidR="004241E9" w:rsidRPr="004241E9">
          <w:rPr>
            <w:i/>
            <w:iCs/>
            <w:rPrChange w:id="175" w:author="Hyosub Kim" w:date="2020-08-13T17:58:00Z">
              <w:rPr>
                <w:i/>
                <w:iCs/>
                <w:highlight w:val="yellow"/>
              </w:rPr>
            </w:rPrChange>
          </w:rPr>
          <w:t xml:space="preserve">target step lengths is the same during both conditions. </w:t>
        </w:r>
      </w:ins>
      <w:ins w:id="176" w:author="Hyosub Kim" w:date="2020-08-13T17:56:00Z">
        <w:r w:rsidR="004241E9" w:rsidRPr="004241E9">
          <w:rPr>
            <w:i/>
            <w:iCs/>
            <w:rPrChange w:id="177" w:author="Hyosub Kim" w:date="2020-08-13T17:58:00Z">
              <w:rPr>
                <w:i/>
                <w:iCs/>
                <w:highlight w:val="yellow"/>
              </w:rPr>
            </w:rPrChange>
          </w:rPr>
          <w:t>Given that the tar</w:t>
        </w:r>
      </w:ins>
      <w:ins w:id="178" w:author="Hyosub Kim" w:date="2020-08-13T17:57:00Z">
        <w:r w:rsidR="004241E9" w:rsidRPr="004241E9">
          <w:rPr>
            <w:i/>
            <w:iCs/>
            <w:rPrChange w:id="179" w:author="Hyosub Kim" w:date="2020-08-13T17:58:00Z">
              <w:rPr>
                <w:i/>
                <w:iCs/>
                <w:highlight w:val="yellow"/>
              </w:rPr>
            </w:rPrChange>
          </w:rPr>
          <w:t>get step length is their usual walking pattern, w</w:t>
        </w:r>
      </w:ins>
      <w:ins w:id="180" w:author="Hyosub Kim" w:date="2020-08-13T17:55:00Z">
        <w:r w:rsidR="004241E9" w:rsidRPr="004241E9">
          <w:rPr>
            <w:i/>
            <w:iCs/>
            <w:rPrChange w:id="181" w:author="Hyosub Kim" w:date="2020-08-13T17:58:00Z">
              <w:rPr>
                <w:i/>
                <w:iCs/>
                <w:highlight w:val="yellow"/>
              </w:rPr>
            </w:rPrChange>
          </w:rPr>
          <w:t>e believe this assumption is justified</w:t>
        </w:r>
      </w:ins>
      <w:ins w:id="182" w:author="Hyosub Kim" w:date="2020-08-13T17:57:00Z">
        <w:r w:rsidR="004241E9" w:rsidRPr="004241E9">
          <w:rPr>
            <w:i/>
            <w:iCs/>
            <w:rPrChange w:id="183" w:author="Hyosub Kim" w:date="2020-08-13T17:58:00Z">
              <w:rPr>
                <w:i/>
                <w:iCs/>
                <w:highlight w:val="yellow"/>
              </w:rPr>
            </w:rPrChange>
          </w:rPr>
          <w:t>. Put another way,</w:t>
        </w:r>
      </w:ins>
      <w:ins w:id="184" w:author="Hyosub Kim" w:date="2020-08-13T17:56:00Z">
        <w:r w:rsidR="004241E9" w:rsidRPr="004241E9">
          <w:rPr>
            <w:i/>
            <w:iCs/>
            <w:rPrChange w:id="185" w:author="Hyosub Kim" w:date="2020-08-13T17:58:00Z">
              <w:rPr>
                <w:i/>
                <w:iCs/>
                <w:highlight w:val="yellow"/>
              </w:rPr>
            </w:rPrChange>
          </w:rPr>
          <w:t xml:space="preserve"> </w:t>
        </w:r>
      </w:ins>
      <w:moveToRangeStart w:id="186" w:author="Hyosub Kim" w:date="2020-08-13T17:55:00Z" w:name="move48233754"/>
      <w:moveTo w:id="187" w:author="Hyosub Kim" w:date="2020-08-13T17:55:00Z">
        <w:del w:id="188" w:author="Hyosub Kim" w:date="2020-08-13T17:55:00Z">
          <w:r w:rsidR="004241E9" w:rsidRPr="004241E9" w:rsidDel="004241E9">
            <w:rPr>
              <w:i/>
              <w:iCs/>
              <w:rPrChange w:id="189" w:author="Hyosub Kim" w:date="2020-08-13T17:58:00Z">
                <w:rPr>
                  <w:i/>
                  <w:iCs/>
                  <w:highlight w:val="yellow"/>
                </w:rPr>
              </w:rPrChange>
            </w:rPr>
            <w:delText xml:space="preserve">For </w:delText>
          </w:r>
        </w:del>
        <w:del w:id="190" w:author="Hyosub Kim" w:date="2020-08-13T17:56:00Z">
          <w:r w:rsidR="004241E9" w:rsidRPr="004241E9" w:rsidDel="004241E9">
            <w:rPr>
              <w:i/>
              <w:iCs/>
              <w:rPrChange w:id="191" w:author="Hyosub Kim" w:date="2020-08-13T17:58:00Z">
                <w:rPr>
                  <w:i/>
                  <w:iCs/>
                  <w:highlight w:val="yellow"/>
                </w:rPr>
              </w:rPrChange>
            </w:rPr>
            <w:delText xml:space="preserve">example, </w:delText>
          </w:r>
        </w:del>
        <w:r w:rsidR="004241E9" w:rsidRPr="004241E9">
          <w:rPr>
            <w:i/>
            <w:iCs/>
            <w:rPrChange w:id="192" w:author="Hyosub Kim" w:date="2020-08-13T17:58:00Z">
              <w:rPr>
                <w:i/>
                <w:iCs/>
                <w:highlight w:val="yellow"/>
              </w:rPr>
            </w:rPrChange>
          </w:rPr>
          <w:t xml:space="preserve">if the participants were able to visualize the targets on the screen during the Washout phase (without the feedback of their step lengths) we would not expect behavior to be different </w:t>
        </w:r>
        <w:del w:id="193" w:author="Hyosub Kim" w:date="2020-08-13T17:57:00Z">
          <w:r w:rsidR="004241E9" w:rsidRPr="004241E9" w:rsidDel="004241E9">
            <w:rPr>
              <w:i/>
              <w:iCs/>
              <w:rPrChange w:id="194" w:author="Hyosub Kim" w:date="2020-08-13T17:58:00Z">
                <w:rPr>
                  <w:i/>
                  <w:iCs/>
                  <w:highlight w:val="yellow"/>
                </w:rPr>
              </w:rPrChange>
            </w:rPr>
            <w:delText>than if the</w:delText>
          </w:r>
        </w:del>
      </w:moveTo>
      <w:ins w:id="195" w:author="Hyosub Kim" w:date="2020-08-13T17:57:00Z">
        <w:r w:rsidR="004241E9" w:rsidRPr="004241E9">
          <w:rPr>
            <w:i/>
            <w:iCs/>
            <w:rPrChange w:id="196" w:author="Hyosub Kim" w:date="2020-08-13T17:58:00Z">
              <w:rPr>
                <w:i/>
                <w:iCs/>
                <w:highlight w:val="yellow"/>
              </w:rPr>
            </w:rPrChange>
          </w:rPr>
          <w:t>as compared to a condition in which the</w:t>
        </w:r>
      </w:ins>
      <w:moveTo w:id="197" w:author="Hyosub Kim" w:date="2020-08-13T17:55:00Z">
        <w:r w:rsidR="004241E9" w:rsidRPr="004241E9">
          <w:rPr>
            <w:i/>
            <w:iCs/>
            <w:rPrChange w:id="198" w:author="Hyosub Kim" w:date="2020-08-13T17:58:00Z">
              <w:rPr>
                <w:i/>
                <w:iCs/>
                <w:highlight w:val="yellow"/>
              </w:rPr>
            </w:rPrChange>
          </w:rPr>
          <w:t xml:space="preserve"> visual targets were not </w:t>
        </w:r>
        <w:del w:id="199" w:author="Hyosub Kim" w:date="2020-08-13T17:57:00Z">
          <w:r w:rsidR="004241E9" w:rsidRPr="004241E9" w:rsidDel="004241E9">
            <w:rPr>
              <w:i/>
              <w:iCs/>
              <w:rPrChange w:id="200" w:author="Hyosub Kim" w:date="2020-08-13T17:58:00Z">
                <w:rPr>
                  <w:i/>
                  <w:iCs/>
                  <w:highlight w:val="yellow"/>
                </w:rPr>
              </w:rPrChange>
            </w:rPr>
            <w:delText>seen on the screen</w:delText>
          </w:r>
        </w:del>
      </w:moveTo>
      <w:ins w:id="201" w:author="Hyosub Kim" w:date="2020-08-13T17:57:00Z">
        <w:r w:rsidR="004241E9" w:rsidRPr="004241E9">
          <w:rPr>
            <w:i/>
            <w:iCs/>
            <w:rPrChange w:id="202" w:author="Hyosub Kim" w:date="2020-08-13T17:58:00Z">
              <w:rPr>
                <w:i/>
                <w:iCs/>
                <w:highlight w:val="yellow"/>
              </w:rPr>
            </w:rPrChange>
          </w:rPr>
          <w:t>visible, nor would we expect the le</w:t>
        </w:r>
      </w:ins>
      <w:ins w:id="203" w:author="Hyosub Kim" w:date="2020-08-13T17:58:00Z">
        <w:r w:rsidR="004241E9" w:rsidRPr="004241E9">
          <w:rPr>
            <w:i/>
            <w:iCs/>
            <w:rPrChange w:id="204" w:author="Hyosub Kim" w:date="2020-08-13T17:58:00Z">
              <w:rPr>
                <w:i/>
                <w:iCs/>
                <w:highlight w:val="yellow"/>
              </w:rPr>
            </w:rPrChange>
          </w:rPr>
          <w:t>vel of uncertainty about where to step to change</w:t>
        </w:r>
      </w:ins>
      <w:moveTo w:id="205" w:author="Hyosub Kim" w:date="2020-08-13T17:55:00Z">
        <w:r w:rsidR="004241E9" w:rsidRPr="004241E9">
          <w:rPr>
            <w:i/>
            <w:iCs/>
            <w:rPrChange w:id="206" w:author="Hyosub Kim" w:date="2020-08-13T17:58:00Z">
              <w:rPr>
                <w:i/>
                <w:iCs/>
                <w:highlight w:val="yellow"/>
              </w:rPr>
            </w:rPrChange>
          </w:rPr>
          <w:t>. We have added further justification to the Model Based Methods section (lines 264-265).</w:t>
        </w:r>
        <w:r w:rsidR="004241E9" w:rsidRPr="004241E9">
          <w:rPr>
            <w:i/>
            <w:iCs/>
          </w:rPr>
          <w:t xml:space="preserve"> </w:t>
        </w:r>
      </w:moveTo>
    </w:p>
    <w:moveToRangeEnd w:id="186"/>
    <w:p w14:paraId="57F0FDEB" w14:textId="0E2E2D86" w:rsidR="0048214B" w:rsidRPr="004241E9" w:rsidRDefault="0048214B" w:rsidP="0036464B">
      <w:pPr>
        <w:autoSpaceDE w:val="0"/>
        <w:autoSpaceDN w:val="0"/>
        <w:adjustRightInd w:val="0"/>
        <w:ind w:left="360"/>
        <w:rPr>
          <w:ins w:id="207" w:author="Hyosub Kim" w:date="2020-08-13T17:50:00Z"/>
          <w:i/>
          <w:iCs/>
          <w:rPrChange w:id="208" w:author="Hyosub Kim" w:date="2020-08-13T17:58:00Z">
            <w:rPr>
              <w:ins w:id="209" w:author="Hyosub Kim" w:date="2020-08-13T17:50:00Z"/>
              <w:i/>
              <w:iCs/>
              <w:highlight w:val="yellow"/>
            </w:rPr>
          </w:rPrChange>
        </w:rPr>
      </w:pPr>
    </w:p>
    <w:p w14:paraId="59164F85" w14:textId="77777777" w:rsidR="0048214B" w:rsidRPr="004241E9" w:rsidRDefault="0048214B" w:rsidP="0036464B">
      <w:pPr>
        <w:autoSpaceDE w:val="0"/>
        <w:autoSpaceDN w:val="0"/>
        <w:adjustRightInd w:val="0"/>
        <w:ind w:left="360"/>
        <w:rPr>
          <w:ins w:id="210" w:author="Hyosub Kim" w:date="2020-08-13T17:50:00Z"/>
          <w:i/>
          <w:iCs/>
          <w:rPrChange w:id="211" w:author="Hyosub Kim" w:date="2020-08-13T17:58:00Z">
            <w:rPr>
              <w:ins w:id="212" w:author="Hyosub Kim" w:date="2020-08-13T17:50:00Z"/>
              <w:i/>
              <w:iCs/>
              <w:highlight w:val="yellow"/>
            </w:rPr>
          </w:rPrChange>
        </w:rPr>
      </w:pPr>
    </w:p>
    <w:p w14:paraId="10D6763B" w14:textId="241AE4BA" w:rsidR="00AC6CF5" w:rsidDel="004241E9" w:rsidRDefault="00AC6CF5" w:rsidP="004241E9">
      <w:pPr>
        <w:autoSpaceDE w:val="0"/>
        <w:autoSpaceDN w:val="0"/>
        <w:adjustRightInd w:val="0"/>
        <w:ind w:left="360"/>
        <w:rPr>
          <w:del w:id="213" w:author="Hyosub Kim" w:date="2020-08-13T17:58:00Z"/>
          <w:i/>
          <w:iCs/>
        </w:rPr>
      </w:pPr>
      <w:del w:id="214" w:author="Hyosub Kim" w:date="2020-08-13T17:58:00Z">
        <w:r w:rsidRPr="004241E9" w:rsidDel="004241E9">
          <w:rPr>
            <w:i/>
            <w:iCs/>
          </w:rPr>
          <w:delText xml:space="preserve">likelihood represents the </w:delText>
        </w:r>
      </w:del>
      <w:del w:id="215" w:author="Hyosub Kim" w:date="2020-08-13T17:19:00Z">
        <w:r w:rsidRPr="004241E9" w:rsidDel="0036464B">
          <w:rPr>
            <w:i/>
            <w:iCs/>
          </w:rPr>
          <w:delText>current sensory information</w:delText>
        </w:r>
      </w:del>
      <w:del w:id="216" w:author="Hyosub Kim" w:date="2020-08-13T17:58:00Z">
        <w:r w:rsidRPr="004241E9" w:rsidDel="004241E9">
          <w:rPr>
            <w:i/>
            <w:iCs/>
          </w:rPr>
          <w:delText xml:space="preserve"> of the target location. The sensory information provided here is visual feedback of the target position. During the Learning phase, when the target information is explicitly present, the likelihood unambiguously represents the current target position (the likelihood mean) with some uncertainty (the likelihood variance). The reviewer is correct to point out that there are not targets on the screen during the Washout phase. During Washout, the participants will be asked to “walk normally” (i.e. walk as you did at baseline).</w:delText>
        </w:r>
        <w:r w:rsidR="00BE2B0E" w:rsidRPr="004241E9" w:rsidDel="004241E9">
          <w:rPr>
            <w:i/>
            <w:iCs/>
          </w:rPr>
          <w:delText xml:space="preserve"> This provides a less explicit target for participant</w:delText>
        </w:r>
        <w:r w:rsidR="009F5ACE" w:rsidRPr="004241E9" w:rsidDel="004241E9">
          <w:rPr>
            <w:i/>
            <w:iCs/>
          </w:rPr>
          <w:delText xml:space="preserve">s. The target here is the participants baseline step length (likelihood mean) with some uncertainty surrounding that mean (the likelihood variance). We contend that the likelihood mean and variance both represent the visual target and uncertainty even though one is not explicitly on the screen. </w:delText>
        </w:r>
      </w:del>
      <w:moveFromRangeStart w:id="217" w:author="Hyosub Kim" w:date="2020-08-13T17:55:00Z" w:name="move48233754"/>
      <w:moveFrom w:id="218" w:author="Hyosub Kim" w:date="2020-08-13T17:55:00Z">
        <w:del w:id="219" w:author="Hyosub Kim" w:date="2020-08-13T17:58:00Z">
          <w:r w:rsidR="009F5ACE" w:rsidRPr="004241E9" w:rsidDel="004241E9">
            <w:rPr>
              <w:i/>
              <w:iCs/>
            </w:rPr>
            <w:delText xml:space="preserve">For example, if the participants were able to visualize the targets on the screen during the Washout phase (without the feedback of their step lengths) we would not expect behavior to be different </w:delText>
          </w:r>
          <w:r w:rsidR="00B91BC2" w:rsidRPr="004241E9" w:rsidDel="004241E9">
            <w:rPr>
              <w:i/>
              <w:iCs/>
            </w:rPr>
            <w:delText>than if the visual targets were not seen on the screen. We have added further justification to the Model Based Methods section (lines</w:delText>
          </w:r>
          <w:r w:rsidR="00240B11" w:rsidRPr="004241E9" w:rsidDel="004241E9">
            <w:rPr>
              <w:i/>
              <w:iCs/>
            </w:rPr>
            <w:delText xml:space="preserve"> 264-265</w:delText>
          </w:r>
          <w:r w:rsidR="00B91BC2" w:rsidRPr="004241E9" w:rsidDel="004241E9">
            <w:rPr>
              <w:i/>
              <w:iCs/>
            </w:rPr>
            <w:delText>).</w:delText>
          </w:r>
          <w:r w:rsidR="00B91BC2" w:rsidDel="004241E9">
            <w:rPr>
              <w:i/>
              <w:iCs/>
            </w:rPr>
            <w:delText xml:space="preserve"> </w:delText>
          </w:r>
        </w:del>
      </w:moveFrom>
      <w:moveFromRangeEnd w:id="217"/>
    </w:p>
    <w:p w14:paraId="40FF9E0D" w14:textId="77777777" w:rsidR="00880452" w:rsidRPr="00A5757F" w:rsidRDefault="00880452" w:rsidP="008B5B26">
      <w:pPr>
        <w:autoSpaceDE w:val="0"/>
        <w:autoSpaceDN w:val="0"/>
        <w:adjustRightInd w:val="0"/>
        <w:ind w:left="36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50689614" w:rsidR="00880452" w:rsidRPr="006C10C8" w:rsidRDefault="00B91BC2" w:rsidP="008B5B26">
      <w:pPr>
        <w:autoSpaceDE w:val="0"/>
        <w:autoSpaceDN w:val="0"/>
        <w:adjustRightInd w:val="0"/>
        <w:ind w:left="360"/>
        <w:rPr>
          <w:i/>
          <w:iCs/>
          <w:color w:val="000000"/>
        </w:rPr>
      </w:pPr>
      <w:r w:rsidRPr="000F3A36">
        <w:rPr>
          <w:i/>
          <w:iCs/>
          <w:color w:val="000000"/>
          <w:highlight w:val="yellow"/>
          <w:rPrChange w:id="220" w:author="Hyosub Kim" w:date="2020-08-13T16:42:00Z">
            <w:rPr>
              <w:i/>
              <w:iCs/>
              <w:color w:val="000000"/>
            </w:rPr>
          </w:rPrChange>
        </w:rPr>
        <w:t xml:space="preserve">The update rule is necessary because we expect that the brain’s expectation of target consistency will change based on recent experience. Specifically, the prior variance will be adjusted based on what the participant has seen in the recent past. That is, on each trial the brain is remembering a portion of prior target locations (prior mean) and prior target </w:t>
      </w:r>
      <w:r w:rsidRPr="000F3A36">
        <w:rPr>
          <w:i/>
          <w:iCs/>
          <w:color w:val="000000"/>
          <w:highlight w:val="yellow"/>
          <w:rPrChange w:id="221" w:author="Hyosub Kim" w:date="2020-08-13T16:42:00Z">
            <w:rPr>
              <w:i/>
              <w:iCs/>
              <w:color w:val="000000"/>
            </w:rPr>
          </w:rPrChange>
        </w:rPr>
        <w:lastRenderedPageBreak/>
        <w:t xml:space="preserve">uncertainty (prior variance). Thus, allowing the prior the adapt based on previous experience. Another option is to assume that the brain knows the structure of the task prior to starting. In other words, the brain knows what to expect when it comes to target consistency before the Learning phase. This assumption is faulty because even if provided with instructions on how the targets will be structured, the brain does not know exactly what the “highly variable” condition should look like until it experiences it. The Adaptive Bayesian model explains use-dependent learning during time series data in a reaching task better than a static Bayesian model </w:t>
      </w:r>
      <w:r w:rsidRPr="000F3A36">
        <w:rPr>
          <w:i/>
          <w:iCs/>
          <w:color w:val="000000"/>
          <w:highlight w:val="yellow"/>
          <w:rPrChange w:id="222" w:author="Hyosub Kim" w:date="2020-08-13T16:42:00Z">
            <w:rPr>
              <w:i/>
              <w:iCs/>
              <w:color w:val="000000"/>
            </w:rPr>
          </w:rPrChange>
        </w:rPr>
        <w:fldChar w:fldCharType="begin"/>
      </w:r>
      <w:r w:rsidRPr="000F3A36">
        <w:rPr>
          <w:i/>
          <w:iCs/>
          <w:color w:val="000000"/>
          <w:highlight w:val="yellow"/>
          <w:rPrChange w:id="223" w:author="Hyosub Kim" w:date="2020-08-13T16:42:00Z">
            <w:rPr>
              <w:i/>
              <w:iCs/>
              <w:color w:val="000000"/>
            </w:rPr>
          </w:rPrChange>
        </w:rPr>
        <w:instrText xml:space="preserve"> ADDIN ZOTERO_ITEM CSL_CITATION {"citationID":"bEDPp1KP","properties":{"formattedCitation":"(Verstynen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0F3A36">
        <w:rPr>
          <w:i/>
          <w:iCs/>
          <w:color w:val="000000"/>
          <w:highlight w:val="yellow"/>
          <w:rPrChange w:id="224" w:author="Hyosub Kim" w:date="2020-08-13T16:42:00Z">
            <w:rPr>
              <w:i/>
              <w:iCs/>
              <w:color w:val="000000"/>
            </w:rPr>
          </w:rPrChange>
        </w:rPr>
        <w:fldChar w:fldCharType="separate"/>
      </w:r>
      <w:r w:rsidRPr="000F3A36">
        <w:rPr>
          <w:i/>
          <w:iCs/>
          <w:highlight w:val="yellow"/>
          <w:rPrChange w:id="225" w:author="Hyosub Kim" w:date="2020-08-13T16:42:00Z">
            <w:rPr>
              <w:i/>
              <w:iCs/>
            </w:rPr>
          </w:rPrChange>
        </w:rPr>
        <w:t>(Verstynen and Sabes, 2011)</w:t>
      </w:r>
      <w:r w:rsidRPr="000F3A36">
        <w:rPr>
          <w:i/>
          <w:iCs/>
          <w:color w:val="000000"/>
          <w:highlight w:val="yellow"/>
          <w:rPrChange w:id="226" w:author="Hyosub Kim" w:date="2020-08-13T16:42:00Z">
            <w:rPr>
              <w:i/>
              <w:iCs/>
              <w:color w:val="000000"/>
            </w:rPr>
          </w:rPrChange>
        </w:rPr>
        <w:fldChar w:fldCharType="end"/>
      </w:r>
      <w:r w:rsidRPr="000F3A36">
        <w:rPr>
          <w:i/>
          <w:iCs/>
          <w:color w:val="000000"/>
          <w:highlight w:val="yellow"/>
          <w:rPrChange w:id="227" w:author="Hyosub Kim" w:date="2020-08-13T16:42:00Z">
            <w:rPr>
              <w:i/>
              <w:iCs/>
              <w:color w:val="000000"/>
            </w:rPr>
          </w:rPrChange>
        </w:rPr>
        <w:t xml:space="preserve">. We add a condensed version of this explanation in </w:t>
      </w:r>
      <w:r w:rsidR="0097411D" w:rsidRPr="000F3A36">
        <w:rPr>
          <w:i/>
          <w:iCs/>
          <w:color w:val="000000"/>
          <w:highlight w:val="yellow"/>
          <w:rPrChange w:id="228" w:author="Hyosub Kim" w:date="2020-08-13T16:42:00Z">
            <w:rPr>
              <w:i/>
              <w:iCs/>
              <w:color w:val="000000"/>
            </w:rPr>
          </w:rPrChange>
        </w:rPr>
        <w:t>the Model Based Methods section (lines</w:t>
      </w:r>
      <w:r w:rsidR="00240B11" w:rsidRPr="000F3A36">
        <w:rPr>
          <w:i/>
          <w:iCs/>
          <w:color w:val="000000"/>
          <w:highlight w:val="yellow"/>
          <w:rPrChange w:id="229" w:author="Hyosub Kim" w:date="2020-08-13T16:42:00Z">
            <w:rPr>
              <w:i/>
              <w:iCs/>
              <w:color w:val="000000"/>
            </w:rPr>
          </w:rPrChange>
        </w:rPr>
        <w:t xml:space="preserve"> 265-266</w:t>
      </w:r>
      <w:r w:rsidR="0097411D" w:rsidRPr="000F3A36">
        <w:rPr>
          <w:i/>
          <w:iCs/>
          <w:color w:val="000000"/>
          <w:highlight w:val="yellow"/>
          <w:rPrChange w:id="230" w:author="Hyosub Kim" w:date="2020-08-13T16:42:00Z">
            <w:rPr>
              <w:i/>
              <w:iCs/>
              <w:color w:val="000000"/>
            </w:rPr>
          </w:rPrChange>
        </w:rPr>
        <w:t>) to ensure this rational is clear.</w:t>
      </w:r>
      <w:r w:rsidR="0097411D">
        <w:rPr>
          <w:i/>
          <w:iCs/>
          <w:color w:val="000000"/>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4AA52617" w:rsidR="00880452" w:rsidRPr="00015A02" w:rsidRDefault="000F3A36" w:rsidP="008B5B26">
      <w:pPr>
        <w:autoSpaceDE w:val="0"/>
        <w:autoSpaceDN w:val="0"/>
        <w:adjustRightInd w:val="0"/>
        <w:ind w:left="360"/>
        <w:rPr>
          <w:i/>
          <w:iCs/>
        </w:rPr>
      </w:pPr>
      <w:ins w:id="231" w:author="Hyosub Kim" w:date="2020-08-13T16:42:00Z">
        <w:r>
          <w:rPr>
            <w:i/>
            <w:iCs/>
          </w:rPr>
          <w:t xml:space="preserve">Yes, we agree and have made these distinctions more explicit in the text. </w:t>
        </w:r>
      </w:ins>
      <w:r w:rsidR="0097411D">
        <w:rPr>
          <w:i/>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015A02" w:rsidRDefault="0097411D" w:rsidP="0097411D">
      <w:pPr>
        <w:autoSpaceDE w:val="0"/>
        <w:autoSpaceDN w:val="0"/>
        <w:adjustRightInd w:val="0"/>
        <w:ind w:left="360"/>
        <w:rPr>
          <w:i/>
          <w:iCs/>
        </w:rPr>
      </w:pPr>
      <w:r>
        <w:rPr>
          <w:i/>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4D5189E9" w14:textId="77777777" w:rsidR="00880452" w:rsidRPr="00A5757F" w:rsidRDefault="00880452" w:rsidP="008B5B26">
      <w:pPr>
        <w:autoSpaceDE w:val="0"/>
        <w:autoSpaceDN w:val="0"/>
        <w:adjustRightInd w:val="0"/>
        <w:ind w:left="360"/>
      </w:pPr>
    </w:p>
    <w:p w14:paraId="097849BE" w14:textId="5CEC2A6E" w:rsidR="00C612AA" w:rsidRPr="004668B7" w:rsidRDefault="00C612AA" w:rsidP="0097411D">
      <w:pPr>
        <w:autoSpaceDE w:val="0"/>
        <w:autoSpaceDN w:val="0"/>
        <w:adjustRightInd w:val="0"/>
        <w:ind w:left="360"/>
        <w:rPr>
          <w:i/>
          <w:iCs/>
        </w:rPr>
      </w:pPr>
      <w:r w:rsidRPr="000F3A36">
        <w:rPr>
          <w:i/>
          <w:iCs/>
          <w:highlight w:val="yellow"/>
          <w:rPrChange w:id="232" w:author="Hyosub Kim" w:date="2020-08-13T16:43:00Z">
            <w:rPr>
              <w:i/>
              <w:iCs/>
            </w:rPr>
          </w:rPrChange>
        </w:rPr>
        <w:t>We agree. We plan to compare the model predictions with behavioral data</w:t>
      </w:r>
      <w:r w:rsidR="004668B7" w:rsidRPr="000F3A36">
        <w:rPr>
          <w:i/>
          <w:iCs/>
          <w:highlight w:val="yellow"/>
          <w:rPrChange w:id="233" w:author="Hyosub Kim" w:date="2020-08-13T16:43:00Z">
            <w:rPr>
              <w:i/>
              <w:iCs/>
            </w:rPr>
          </w:rPrChange>
        </w:rPr>
        <w:t xml:space="preserve"> as the primary validation of the correct mode</w:t>
      </w:r>
      <w:r w:rsidR="00FE11B4" w:rsidRPr="000F3A36">
        <w:rPr>
          <w:i/>
          <w:iCs/>
          <w:highlight w:val="yellow"/>
          <w:rPrChange w:id="234" w:author="Hyosub Kim" w:date="2020-08-13T16:43:00Z">
            <w:rPr>
              <w:i/>
              <w:iCs/>
            </w:rPr>
          </w:rPrChange>
        </w:rPr>
        <w:t>l</w:t>
      </w:r>
      <w:r w:rsidR="0097411D" w:rsidRPr="000F3A36">
        <w:rPr>
          <w:i/>
          <w:iCs/>
          <w:highlight w:val="yellow"/>
          <w:rPrChange w:id="235" w:author="Hyosub Kim" w:date="2020-08-13T16:43:00Z">
            <w:rPr>
              <w:i/>
              <w:iCs/>
            </w:rPr>
          </w:rPrChange>
        </w:rPr>
        <w:t xml:space="preserve"> once data are collected. As the reviewer states, this is the best way to determine which hypothesis is correct. We describe these analyses to test our hypotheses in the Behavior subsection of Statistical Analysis section. We have now changed the order of the Computational Models and Behavior subsections as well as added clarifying language to the Statistical Analysis section to ensure that we are not over emphasizing our model fitting analyses (lines</w:t>
      </w:r>
      <w:r w:rsidR="00183842" w:rsidRPr="000F3A36">
        <w:rPr>
          <w:i/>
          <w:iCs/>
          <w:highlight w:val="yellow"/>
          <w:rPrChange w:id="236" w:author="Hyosub Kim" w:date="2020-08-13T16:43:00Z">
            <w:rPr>
              <w:i/>
              <w:iCs/>
            </w:rPr>
          </w:rPrChange>
        </w:rPr>
        <w:t xml:space="preserve"> 297-303</w:t>
      </w:r>
      <w:r w:rsidR="0097411D" w:rsidRPr="000F3A36">
        <w:rPr>
          <w:i/>
          <w:iCs/>
          <w:highlight w:val="yellow"/>
          <w:rPrChange w:id="237" w:author="Hyosub Kim" w:date="2020-08-13T16:43:00Z">
            <w:rPr>
              <w:i/>
              <w:iCs/>
            </w:rPr>
          </w:rPrChange>
        </w:rPr>
        <w:t xml:space="preserve">). However, we do still plan to perform objective model comparison using AIC as this will allow us to test how well each model fits behavioral data. This analysis should complement the analysis of behavior and we expect the results of this analysis will align with the behavioral analysis. </w:t>
      </w:r>
      <w:r w:rsidR="00EE67CE" w:rsidRPr="000F3A36">
        <w:rPr>
          <w:i/>
          <w:iCs/>
          <w:highlight w:val="yellow"/>
          <w:rPrChange w:id="238" w:author="Hyosub Kim" w:date="2020-08-13T16:43:00Z">
            <w:rPr>
              <w:i/>
              <w:iCs/>
            </w:rPr>
          </w:rPrChange>
        </w:rPr>
        <w:t>We offer further statistical analysis of the AIC values as confirmation for the correct hypothesis/model.</w:t>
      </w:r>
      <w:r w:rsidR="00EE67CE">
        <w:rPr>
          <w:i/>
          <w:iCs/>
        </w:rPr>
        <w:t xml:space="preserve"> </w:t>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presumable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03BE9DDF" w:rsidR="00880452" w:rsidRDefault="0097411D" w:rsidP="0097411D">
      <w:pPr>
        <w:autoSpaceDE w:val="0"/>
        <w:autoSpaceDN w:val="0"/>
        <w:adjustRightInd w:val="0"/>
        <w:ind w:left="360"/>
        <w:rPr>
          <w:i/>
          <w:iCs/>
        </w:rPr>
      </w:pPr>
      <w:r>
        <w:rPr>
          <w:i/>
          <w:iCs/>
        </w:rPr>
        <w:t xml:space="preserve">Please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06DD2824" w:rsidR="00EE67CE" w:rsidRDefault="00EE67CE" w:rsidP="008B5B26">
      <w:pPr>
        <w:autoSpaceDE w:val="0"/>
        <w:autoSpaceDN w:val="0"/>
        <w:adjustRightInd w:val="0"/>
        <w:ind w:left="360"/>
        <w:rPr>
          <w:i/>
          <w:iCs/>
        </w:rPr>
      </w:pPr>
      <w:r>
        <w:rPr>
          <w:i/>
          <w:iCs/>
        </w:rPr>
        <w:t xml:space="preserve">The variability of SAI behavior during the Learning phase should change as a function of the target variability. Put more simply, we expect behavior to follow the on-screen targets during Learning. If this is true, the mean SAI behavior for the entire Learning phase should be </w:t>
      </w:r>
      <w:r>
        <w:rPr>
          <w:i/>
          <w:iCs/>
        </w:rPr>
        <w:lastRenderedPageBreak/>
        <w:t xml:space="preserve">similar across all conditions, but the standard deviation of the SAI behavior measured for the entire Learning phase should be different across phases. Participants should demonstrate the least amount of SAI standard deviation during the Constant condition, </w:t>
      </w:r>
      <w:r w:rsidR="001A4DEC">
        <w:rPr>
          <w:i/>
          <w:iCs/>
        </w:rPr>
        <w:t>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To make this connection clear in the manuscript, we have added points in the Conditions section (lines</w:t>
      </w:r>
      <w:r w:rsidR="003043AB">
        <w:rPr>
          <w:i/>
          <w:iCs/>
        </w:rPr>
        <w:t xml:space="preserve"> 119-122</w:t>
      </w:r>
      <w:r w:rsidR="001A4DEC">
        <w:rPr>
          <w:i/>
          <w:iCs/>
        </w:rPr>
        <w:t>)</w:t>
      </w:r>
      <w:r w:rsidR="0066132E">
        <w:rPr>
          <w:i/>
          <w:iCs/>
        </w:rPr>
        <w:t>.</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B16151" w:rsidRDefault="00880452" w:rsidP="008B5B26">
      <w:pPr>
        <w:pStyle w:val="ListParagraph"/>
        <w:numPr>
          <w:ilvl w:val="0"/>
          <w:numId w:val="1"/>
        </w:numPr>
        <w:autoSpaceDE w:val="0"/>
        <w:autoSpaceDN w:val="0"/>
        <w:adjustRightInd w:val="0"/>
        <w:ind w:left="360"/>
        <w:rPr>
          <w:highlight w:val="yellow"/>
        </w:rPr>
      </w:pPr>
      <w:r w:rsidRPr="00B16151">
        <w:rPr>
          <w:color w:val="000000"/>
          <w:highlight w:val="yellow"/>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75B0FA99" w14:textId="00A23A4A" w:rsidR="00880452" w:rsidRPr="00A5757F" w:rsidRDefault="00880452" w:rsidP="008B5B26">
      <w:pPr>
        <w:autoSpaceDE w:val="0"/>
        <w:autoSpaceDN w:val="0"/>
        <w:adjustRightInd w:val="0"/>
        <w:ind w:left="360"/>
      </w:pPr>
      <w:r w:rsidRPr="00A5757F">
        <w:t>***clarification***</w:t>
      </w:r>
    </w:p>
    <w:p w14:paraId="218ABCB7" w14:textId="77777777" w:rsidR="00880452" w:rsidRPr="00A5757F" w:rsidRDefault="00880452" w:rsidP="008B5B26">
      <w:pPr>
        <w:autoSpaceDE w:val="0"/>
        <w:autoSpaceDN w:val="0"/>
        <w:adjustRightInd w:val="0"/>
        <w:ind w:left="360"/>
      </w:pPr>
    </w:p>
    <w:p w14:paraId="62767924" w14:textId="77777777" w:rsidR="00880452" w:rsidRPr="00B16151" w:rsidRDefault="00880452" w:rsidP="008B5B26">
      <w:pPr>
        <w:pStyle w:val="ListParagraph"/>
        <w:numPr>
          <w:ilvl w:val="0"/>
          <w:numId w:val="1"/>
        </w:numPr>
        <w:autoSpaceDE w:val="0"/>
        <w:autoSpaceDN w:val="0"/>
        <w:adjustRightInd w:val="0"/>
        <w:ind w:left="360"/>
        <w:rPr>
          <w:highlight w:val="yellow"/>
        </w:rPr>
      </w:pPr>
      <w:r w:rsidRPr="00B16151">
        <w:rPr>
          <w:color w:val="000000"/>
          <w:highlight w:val="yellow"/>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37B6FDFF" w14:textId="77777777" w:rsidR="00880452" w:rsidRPr="00A5757F" w:rsidRDefault="00880452" w:rsidP="008B5B26">
      <w:pPr>
        <w:autoSpaceDE w:val="0"/>
        <w:autoSpaceDN w:val="0"/>
        <w:adjustRightInd w:val="0"/>
        <w:ind w:left="360"/>
      </w:pPr>
      <w:r w:rsidRPr="00A5757F">
        <w:t>***clarification***</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5551D5A2" w14:textId="0325F83D" w:rsidR="00880452" w:rsidRPr="006321B3" w:rsidRDefault="008E7166" w:rsidP="008B5B26">
      <w:pPr>
        <w:autoSpaceDE w:val="0"/>
        <w:autoSpaceDN w:val="0"/>
        <w:adjustRightInd w:val="0"/>
        <w:ind w:left="360"/>
        <w:rPr>
          <w:i/>
          <w:iCs/>
        </w:rPr>
      </w:pPr>
      <w:r w:rsidRPr="000F3A36">
        <w:rPr>
          <w:i/>
          <w:iCs/>
          <w:highlight w:val="yellow"/>
          <w:rPrChange w:id="239" w:author="Hyosub Kim" w:date="2020-08-13T16:43:00Z">
            <w:rPr>
              <w:i/>
              <w:iCs/>
            </w:rPr>
          </w:rPrChange>
        </w:rPr>
        <w:t>The purpose of the model recovery analysis is to ensure that the models can indeed be differentiate</w:t>
      </w:r>
      <w:r w:rsidR="0071221D" w:rsidRPr="000F3A36">
        <w:rPr>
          <w:i/>
          <w:iCs/>
          <w:highlight w:val="yellow"/>
          <w:rPrChange w:id="240" w:author="Hyosub Kim" w:date="2020-08-13T16:43:00Z">
            <w:rPr>
              <w:i/>
              <w:iCs/>
            </w:rPr>
          </w:rPrChange>
        </w:rPr>
        <w:t>d</w:t>
      </w:r>
      <w:r w:rsidRPr="000F3A36">
        <w:rPr>
          <w:i/>
          <w:iCs/>
          <w:highlight w:val="yellow"/>
          <w:rPrChange w:id="241" w:author="Hyosub Kim" w:date="2020-08-13T16:43:00Z">
            <w:rPr>
              <w:i/>
              <w:iCs/>
            </w:rPr>
          </w:rPrChange>
        </w:rPr>
        <w:t xml:space="preserve"> under ideal circumstances (i.e. when the models themselves generated the data). It can also help determine which method of objective model comparison is best to use in a given circumstance (</w:t>
      </w:r>
      <w:r w:rsidR="0071221D" w:rsidRPr="000F3A36">
        <w:rPr>
          <w:i/>
          <w:iCs/>
          <w:highlight w:val="yellow"/>
          <w:rPrChange w:id="242" w:author="Hyosub Kim" w:date="2020-08-13T16:43:00Z">
            <w:rPr>
              <w:i/>
              <w:iCs/>
            </w:rPr>
          </w:rPrChange>
        </w:rPr>
        <w:t xml:space="preserve">i.e. </w:t>
      </w:r>
      <w:r w:rsidRPr="000F3A36">
        <w:rPr>
          <w:i/>
          <w:iCs/>
          <w:highlight w:val="yellow"/>
          <w:rPrChange w:id="243" w:author="Hyosub Kim" w:date="2020-08-13T16:43:00Z">
            <w:rPr>
              <w:i/>
              <w:iCs/>
            </w:rPr>
          </w:rPrChange>
        </w:rPr>
        <w:t>with</w:t>
      </w:r>
      <w:r w:rsidR="0071221D" w:rsidRPr="000F3A36">
        <w:rPr>
          <w:i/>
          <w:iCs/>
          <w:highlight w:val="yellow"/>
          <w:rPrChange w:id="244" w:author="Hyosub Kim" w:date="2020-08-13T16:43:00Z">
            <w:rPr>
              <w:i/>
              <w:iCs/>
            </w:rPr>
          </w:rPrChange>
        </w:rPr>
        <w:t xml:space="preserve"> these</w:t>
      </w:r>
      <w:r w:rsidRPr="000F3A36">
        <w:rPr>
          <w:i/>
          <w:iCs/>
          <w:highlight w:val="yellow"/>
          <w:rPrChange w:id="245" w:author="Hyosub Kim" w:date="2020-08-13T16:43:00Z">
            <w:rPr>
              <w:i/>
              <w:iCs/>
            </w:rPr>
          </w:rPrChange>
        </w:rPr>
        <w:t xml:space="preserve"> specific models in </w:t>
      </w:r>
      <w:r w:rsidR="0071221D" w:rsidRPr="000F3A36">
        <w:rPr>
          <w:i/>
          <w:iCs/>
          <w:highlight w:val="yellow"/>
          <w:rPrChange w:id="246" w:author="Hyosub Kim" w:date="2020-08-13T16:43:00Z">
            <w:rPr>
              <w:i/>
              <w:iCs/>
            </w:rPr>
          </w:rPrChange>
        </w:rPr>
        <w:t xml:space="preserve">this </w:t>
      </w:r>
      <w:r w:rsidRPr="000F3A36">
        <w:rPr>
          <w:i/>
          <w:iCs/>
          <w:highlight w:val="yellow"/>
          <w:rPrChange w:id="247" w:author="Hyosub Kim" w:date="2020-08-13T16:43:00Z">
            <w:rPr>
              <w:i/>
              <w:iCs/>
            </w:rPr>
          </w:rPrChange>
        </w:rPr>
        <w:t>specific experimental paradigm). The model recovery process starts with generating ‘fake’ datasets for each model</w:t>
      </w:r>
      <w:r w:rsidR="0071221D" w:rsidRPr="000F3A36">
        <w:rPr>
          <w:i/>
          <w:iCs/>
          <w:highlight w:val="yellow"/>
          <w:rPrChange w:id="248" w:author="Hyosub Kim" w:date="2020-08-13T16:43:00Z">
            <w:rPr>
              <w:i/>
              <w:iCs/>
            </w:rPr>
          </w:rPrChange>
        </w:rPr>
        <w:t xml:space="preserve"> using random parameter values</w:t>
      </w:r>
      <w:r w:rsidRPr="000F3A36">
        <w:rPr>
          <w:i/>
          <w:iCs/>
          <w:highlight w:val="yellow"/>
          <w:rPrChange w:id="249" w:author="Hyosub Kim" w:date="2020-08-13T16:43:00Z">
            <w:rPr>
              <w:i/>
              <w:iCs/>
            </w:rPr>
          </w:rPrChange>
        </w:rPr>
        <w:t xml:space="preserve">. Next, each dataset is fit by both models and some measure of objective model </w:t>
      </w:r>
      <w:r w:rsidR="00FE11B4" w:rsidRPr="000F3A36">
        <w:rPr>
          <w:i/>
          <w:iCs/>
          <w:highlight w:val="yellow"/>
          <w:rPrChange w:id="250" w:author="Hyosub Kim" w:date="2020-08-13T16:43:00Z">
            <w:rPr>
              <w:i/>
              <w:iCs/>
            </w:rPr>
          </w:rPrChange>
        </w:rPr>
        <w:t>selection criteria</w:t>
      </w:r>
      <w:r w:rsidRPr="000F3A36">
        <w:rPr>
          <w:i/>
          <w:iCs/>
          <w:highlight w:val="yellow"/>
          <w:rPrChange w:id="251" w:author="Hyosub Kim" w:date="2020-08-13T16:43:00Z">
            <w:rPr>
              <w:i/>
              <w:iCs/>
            </w:rPr>
          </w:rPrChange>
        </w:rPr>
        <w:t xml:space="preserve"> is generated (AIC for example). The model that is fit better for that iteration of fake data according to the objective model selection criteria is recorded. After this analysis is complete</w:t>
      </w:r>
      <w:r w:rsidR="0071221D" w:rsidRPr="000F3A36">
        <w:rPr>
          <w:i/>
          <w:iCs/>
          <w:highlight w:val="yellow"/>
          <w:rPrChange w:id="252" w:author="Hyosub Kim" w:date="2020-08-13T16:43:00Z">
            <w:rPr>
              <w:i/>
              <w:iCs/>
            </w:rPr>
          </w:rPrChange>
        </w:rPr>
        <w:t>,</w:t>
      </w:r>
      <w:r w:rsidRPr="000F3A36">
        <w:rPr>
          <w:i/>
          <w:iCs/>
          <w:highlight w:val="yellow"/>
          <w:rPrChange w:id="253" w:author="Hyosub Kim" w:date="2020-08-13T16:43:00Z">
            <w:rPr>
              <w:i/>
              <w:iCs/>
            </w:rPr>
          </w:rPrChange>
        </w:rPr>
        <w:t xml:space="preserve"> the confusion matrix provides a summary of this process with the probabilities that the model </w:t>
      </w:r>
      <w:r w:rsidR="0071221D" w:rsidRPr="000F3A36">
        <w:rPr>
          <w:i/>
          <w:iCs/>
          <w:highlight w:val="yellow"/>
          <w:rPrChange w:id="254" w:author="Hyosub Kim" w:date="2020-08-13T16:43:00Z">
            <w:rPr>
              <w:i/>
              <w:iCs/>
            </w:rPr>
          </w:rPrChange>
        </w:rPr>
        <w:t>which</w:t>
      </w:r>
      <w:r w:rsidRPr="000F3A36">
        <w:rPr>
          <w:i/>
          <w:iCs/>
          <w:highlight w:val="yellow"/>
          <w:rPrChange w:id="255" w:author="Hyosub Kim" w:date="2020-08-13T16:43:00Z">
            <w:rPr>
              <w:i/>
              <w:iCs/>
            </w:rPr>
          </w:rPrChange>
        </w:rPr>
        <w:t xml:space="preserve"> generated the data, fits the model best.</w:t>
      </w:r>
      <w:r w:rsidR="0071221D" w:rsidRPr="000F3A36">
        <w:rPr>
          <w:i/>
          <w:iCs/>
          <w:highlight w:val="yellow"/>
          <w:rPrChange w:id="256" w:author="Hyosub Kim" w:date="2020-08-13T16:43:00Z">
            <w:rPr>
              <w:i/>
              <w:iCs/>
            </w:rPr>
          </w:rPrChange>
        </w:rPr>
        <w:t xml:space="preserve"> We performed this process for both AIC and BIC</w:t>
      </w:r>
      <w:r w:rsidR="00FE11B4" w:rsidRPr="000F3A36">
        <w:rPr>
          <w:i/>
          <w:iCs/>
          <w:highlight w:val="yellow"/>
          <w:rPrChange w:id="257" w:author="Hyosub Kim" w:date="2020-08-13T16:43:00Z">
            <w:rPr>
              <w:i/>
              <w:iCs/>
            </w:rPr>
          </w:rPrChange>
        </w:rPr>
        <w:t>,</w:t>
      </w:r>
      <w:r w:rsidR="0071221D" w:rsidRPr="000F3A36">
        <w:rPr>
          <w:i/>
          <w:iCs/>
          <w:highlight w:val="yellow"/>
          <w:rPrChange w:id="258" w:author="Hyosub Kim" w:date="2020-08-13T16:43:00Z">
            <w:rPr>
              <w:i/>
              <w:iCs/>
            </w:rPr>
          </w:rPrChange>
        </w:rPr>
        <w:t xml:space="preserve"> and</w:t>
      </w:r>
      <w:r w:rsidR="00FE11B4" w:rsidRPr="000F3A36">
        <w:rPr>
          <w:i/>
          <w:iCs/>
          <w:highlight w:val="yellow"/>
          <w:rPrChange w:id="259" w:author="Hyosub Kim" w:date="2020-08-13T16:43:00Z">
            <w:rPr>
              <w:i/>
              <w:iCs/>
            </w:rPr>
          </w:rPrChange>
        </w:rPr>
        <w:t>,</w:t>
      </w:r>
      <w:r w:rsidR="0071221D" w:rsidRPr="000F3A36">
        <w:rPr>
          <w:i/>
          <w:iCs/>
          <w:highlight w:val="yellow"/>
          <w:rPrChange w:id="260" w:author="Hyosub Kim" w:date="2020-08-13T16:43:00Z">
            <w:rPr>
              <w:i/>
              <w:iCs/>
            </w:rPr>
          </w:rPrChange>
        </w:rPr>
        <w:t xml:space="preserve"> in this specific case, AIC demonstrated better ability to distinguish the models compared to BIC. </w:t>
      </w:r>
      <w:r w:rsidRPr="000F3A36">
        <w:rPr>
          <w:i/>
          <w:iCs/>
          <w:highlight w:val="yellow"/>
          <w:rPrChange w:id="261" w:author="Hyosub Kim" w:date="2020-08-13T16:43:00Z">
            <w:rPr>
              <w:i/>
              <w:iCs/>
            </w:rPr>
          </w:rPrChange>
        </w:rPr>
        <w:t>We feel that it is necessary to include this analysis because we are proposing to compare two models.</w:t>
      </w:r>
      <w:r w:rsidR="00664098" w:rsidRPr="000F3A36">
        <w:rPr>
          <w:i/>
          <w:iCs/>
          <w:highlight w:val="yellow"/>
          <w:rPrChange w:id="262" w:author="Hyosub Kim" w:date="2020-08-13T16:43:00Z">
            <w:rPr>
              <w:i/>
              <w:iCs/>
            </w:rPr>
          </w:rPrChange>
        </w:rPr>
        <w:t xml:space="preserve"> </w:t>
      </w:r>
      <w:r w:rsidR="006321B3" w:rsidRPr="000F3A36">
        <w:rPr>
          <w:i/>
          <w:iCs/>
          <w:highlight w:val="yellow"/>
          <w:rPrChange w:id="263" w:author="Hyosub Kim" w:date="2020-08-13T16:43:00Z">
            <w:rPr>
              <w:i/>
              <w:iCs/>
            </w:rPr>
          </w:rPrChange>
        </w:rPr>
        <w:t xml:space="preserve">We have changed the name of this section to </w:t>
      </w:r>
      <w:r w:rsidR="007A4CBC" w:rsidRPr="000F3A36">
        <w:rPr>
          <w:i/>
          <w:iCs/>
          <w:highlight w:val="yellow"/>
          <w:rPrChange w:id="264" w:author="Hyosub Kim" w:date="2020-08-13T16:43:00Z">
            <w:rPr>
              <w:i/>
              <w:iCs/>
            </w:rPr>
          </w:rPrChange>
        </w:rPr>
        <w:t>“</w:t>
      </w:r>
      <w:r w:rsidR="006321B3" w:rsidRPr="000F3A36">
        <w:rPr>
          <w:i/>
          <w:iCs/>
          <w:highlight w:val="yellow"/>
          <w:rPrChange w:id="265" w:author="Hyosub Kim" w:date="2020-08-13T16:43:00Z">
            <w:rPr>
              <w:i/>
              <w:iCs/>
            </w:rPr>
          </w:rPrChange>
        </w:rPr>
        <w:t>model recovery</w:t>
      </w:r>
      <w:r w:rsidR="007A4CBC" w:rsidRPr="000F3A36">
        <w:rPr>
          <w:i/>
          <w:iCs/>
          <w:highlight w:val="yellow"/>
          <w:rPrChange w:id="266" w:author="Hyosub Kim" w:date="2020-08-13T16:43:00Z">
            <w:rPr>
              <w:i/>
              <w:iCs/>
            </w:rPr>
          </w:rPrChange>
        </w:rPr>
        <w:t>”</w:t>
      </w:r>
      <w:r w:rsidR="006321B3" w:rsidRPr="000F3A36">
        <w:rPr>
          <w:i/>
          <w:iCs/>
          <w:highlight w:val="yellow"/>
          <w:rPrChange w:id="267" w:author="Hyosub Kim" w:date="2020-08-13T16:43:00Z">
            <w:rPr>
              <w:i/>
              <w:iCs/>
            </w:rPr>
          </w:rPrChange>
        </w:rPr>
        <w:t xml:space="preserve"> which is the more accurate term. We have also </w:t>
      </w:r>
      <w:r w:rsidR="001032C4" w:rsidRPr="000F3A36">
        <w:rPr>
          <w:i/>
          <w:iCs/>
          <w:highlight w:val="yellow"/>
          <w:rPrChange w:id="268" w:author="Hyosub Kim" w:date="2020-08-13T16:43:00Z">
            <w:rPr>
              <w:i/>
              <w:iCs/>
            </w:rPr>
          </w:rPrChange>
        </w:rPr>
        <w:t xml:space="preserve">made significant </w:t>
      </w:r>
      <w:r w:rsidR="006321B3" w:rsidRPr="000F3A36">
        <w:rPr>
          <w:i/>
          <w:iCs/>
          <w:highlight w:val="yellow"/>
          <w:rPrChange w:id="269" w:author="Hyosub Kim" w:date="2020-08-13T16:43:00Z">
            <w:rPr>
              <w:i/>
              <w:iCs/>
            </w:rPr>
          </w:rPrChange>
        </w:rPr>
        <w:t>adjust</w:t>
      </w:r>
      <w:r w:rsidR="001032C4" w:rsidRPr="000F3A36">
        <w:rPr>
          <w:i/>
          <w:iCs/>
          <w:highlight w:val="yellow"/>
          <w:rPrChange w:id="270" w:author="Hyosub Kim" w:date="2020-08-13T16:43:00Z">
            <w:rPr>
              <w:i/>
              <w:iCs/>
            </w:rPr>
          </w:rPrChange>
        </w:rPr>
        <w:t>ments to</w:t>
      </w:r>
      <w:r w:rsidR="006321B3" w:rsidRPr="000F3A36">
        <w:rPr>
          <w:i/>
          <w:iCs/>
          <w:highlight w:val="yellow"/>
          <w:rPrChange w:id="271" w:author="Hyosub Kim" w:date="2020-08-13T16:43:00Z">
            <w:rPr>
              <w:i/>
              <w:iCs/>
            </w:rPr>
          </w:rPrChange>
        </w:rPr>
        <w:t xml:space="preserve"> our explanation of what this analysis is and what it entails. </w:t>
      </w:r>
      <w:r w:rsidR="001032C4" w:rsidRPr="000F3A36">
        <w:rPr>
          <w:i/>
          <w:iCs/>
          <w:highlight w:val="yellow"/>
          <w:rPrChange w:id="272" w:author="Hyosub Kim" w:date="2020-08-13T16:43:00Z">
            <w:rPr>
              <w:i/>
              <w:iCs/>
            </w:rPr>
          </w:rPrChange>
        </w:rPr>
        <w:t xml:space="preserve">We believe these changes </w:t>
      </w:r>
      <w:r w:rsidR="0071221D" w:rsidRPr="000F3A36">
        <w:rPr>
          <w:i/>
          <w:iCs/>
          <w:highlight w:val="yellow"/>
          <w:rPrChange w:id="273" w:author="Hyosub Kim" w:date="2020-08-13T16:43:00Z">
            <w:rPr>
              <w:i/>
              <w:iCs/>
            </w:rPr>
          </w:rPrChange>
        </w:rPr>
        <w:t xml:space="preserve">also help </w:t>
      </w:r>
      <w:r w:rsidR="001032C4" w:rsidRPr="000F3A36">
        <w:rPr>
          <w:i/>
          <w:iCs/>
          <w:highlight w:val="yellow"/>
          <w:rPrChange w:id="274" w:author="Hyosub Kim" w:date="2020-08-13T16:43:00Z">
            <w:rPr>
              <w:i/>
              <w:iCs/>
            </w:rPr>
          </w:rPrChange>
        </w:rPr>
        <w:t>address comments #27-29. (line</w:t>
      </w:r>
      <w:r w:rsidR="0071221D" w:rsidRPr="000F3A36">
        <w:rPr>
          <w:i/>
          <w:iCs/>
          <w:highlight w:val="yellow"/>
          <w:rPrChange w:id="275" w:author="Hyosub Kim" w:date="2020-08-13T16:43:00Z">
            <w:rPr>
              <w:i/>
              <w:iCs/>
            </w:rPr>
          </w:rPrChange>
        </w:rPr>
        <w:t xml:space="preserve">s </w:t>
      </w:r>
      <w:r w:rsidR="006F33C7" w:rsidRPr="000F3A36">
        <w:rPr>
          <w:i/>
          <w:iCs/>
          <w:highlight w:val="yellow"/>
          <w:rPrChange w:id="276" w:author="Hyosub Kim" w:date="2020-08-13T16:43:00Z">
            <w:rPr>
              <w:i/>
              <w:iCs/>
            </w:rPr>
          </w:rPrChange>
        </w:rPr>
        <w:t>409-440</w:t>
      </w:r>
      <w:r w:rsidR="0071221D" w:rsidRPr="000F3A36">
        <w:rPr>
          <w:i/>
          <w:iCs/>
          <w:highlight w:val="yellow"/>
          <w:rPrChange w:id="277" w:author="Hyosub Kim" w:date="2020-08-13T16:43:00Z">
            <w:rPr>
              <w:i/>
              <w:iCs/>
            </w:rPr>
          </w:rPrChange>
        </w:rPr>
        <w:t>)</w:t>
      </w:r>
      <w:r w:rsidR="001032C4" w:rsidRPr="000F3A36">
        <w:rPr>
          <w:i/>
          <w:iCs/>
          <w:highlight w:val="yellow"/>
          <w:rPrChange w:id="278" w:author="Hyosub Kim" w:date="2020-08-13T16:43:00Z">
            <w:rPr>
              <w:i/>
              <w:iCs/>
            </w:rPr>
          </w:rPrChange>
        </w:rPr>
        <w:t>.</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2056F7ED" w:rsidR="00880452" w:rsidRPr="006321B3" w:rsidRDefault="006321B3" w:rsidP="008B5B26">
      <w:pPr>
        <w:autoSpaceDE w:val="0"/>
        <w:autoSpaceDN w:val="0"/>
        <w:adjustRightInd w:val="0"/>
        <w:ind w:left="360"/>
        <w:rPr>
          <w:i/>
          <w:iCs/>
        </w:rPr>
      </w:pPr>
      <w:r w:rsidRPr="006321B3">
        <w:rPr>
          <w:i/>
          <w:iCs/>
        </w:rPr>
        <w:lastRenderedPageBreak/>
        <w:t xml:space="preserve">Here we are fitting simulated data from both models as described in Wilson and Collins (2019) who use similar terminology. </w:t>
      </w:r>
      <w:r w:rsidR="005611D2">
        <w:rPr>
          <w:i/>
          <w:iCs/>
        </w:rPr>
        <w:t>We adjusted the phrasing in this section (line</w:t>
      </w:r>
      <w:r w:rsidR="006F33C7">
        <w:rPr>
          <w:i/>
          <w:iCs/>
        </w:rPr>
        <w:t>s 417 &amp;422</w:t>
      </w:r>
      <w:r w:rsidR="005611D2">
        <w:rPr>
          <w:i/>
          <w:iCs/>
        </w:rPr>
        <w:t xml:space="preserve">) to </w:t>
      </w:r>
      <w:r w:rsidR="008E7166">
        <w:rPr>
          <w:i/>
          <w:iCs/>
        </w:rPr>
        <w:t xml:space="preserve">make sure this is clear. </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797AF4D5" w:rsidR="001032C4" w:rsidRPr="001032C4" w:rsidRDefault="001032C4" w:rsidP="001032C4">
      <w:pPr>
        <w:autoSpaceDE w:val="0"/>
        <w:autoSpaceDN w:val="0"/>
        <w:adjustRightInd w:val="0"/>
        <w:ind w:left="360"/>
        <w:rPr>
          <w:i/>
          <w:iCs/>
        </w:rPr>
      </w:pPr>
      <w:r w:rsidRPr="001032C4">
        <w:rPr>
          <w:i/>
          <w:iCs/>
        </w:rPr>
        <w:t xml:space="preserve">We are now more specific about what objective model comparisons we are using throughout this </w:t>
      </w:r>
      <w:commentRangeStart w:id="279"/>
      <w:r w:rsidRPr="001032C4">
        <w:rPr>
          <w:i/>
          <w:iCs/>
        </w:rPr>
        <w:t>section</w:t>
      </w:r>
      <w:commentRangeEnd w:id="279"/>
      <w:r w:rsidR="000F3A36">
        <w:rPr>
          <w:rStyle w:val="CommentReference"/>
        </w:rPr>
        <w:commentReference w:id="279"/>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4E0DC160"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t>
      </w:r>
      <w:del w:id="280" w:author="Hyosub Kim" w:date="2020-08-13T16:44:00Z">
        <w:r w:rsidRPr="001032C4" w:rsidDel="000F3A36">
          <w:rPr>
            <w:i/>
            <w:iCs/>
          </w:rPr>
          <w:delText>was removed in the course of edits made to this section.</w:delText>
        </w:r>
      </w:del>
      <w:ins w:id="281" w:author="Hyosub Kim" w:date="2020-08-13T16:44:00Z">
        <w:r w:rsidR="000F3A36">
          <w:rPr>
            <w:i/>
            <w:iCs/>
          </w:rPr>
          <w:t>has been removed.</w:t>
        </w:r>
      </w:ins>
      <w:r w:rsidRPr="001032C4">
        <w:rPr>
          <w:i/>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548A8A64" w:rsidR="00880452" w:rsidRPr="001032C4" w:rsidRDefault="0071221D" w:rsidP="008B5B26">
      <w:pPr>
        <w:autoSpaceDE w:val="0"/>
        <w:autoSpaceDN w:val="0"/>
        <w:adjustRightInd w:val="0"/>
        <w:ind w:left="360"/>
        <w:rPr>
          <w:i/>
          <w:iCs/>
        </w:rPr>
      </w:pPr>
      <w:r>
        <w:rPr>
          <w:i/>
          <w:iCs/>
        </w:rPr>
        <w:t>Please refer to our response to R1 comment #25.</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49FE8AED" w14:textId="013D15BA" w:rsidR="0071221D" w:rsidRPr="0071221D" w:rsidRDefault="0071221D" w:rsidP="008B5B26">
      <w:pPr>
        <w:autoSpaceDE w:val="0"/>
        <w:autoSpaceDN w:val="0"/>
        <w:adjustRightInd w:val="0"/>
        <w:ind w:left="360"/>
        <w:rPr>
          <w:i/>
          <w:iCs/>
        </w:rPr>
      </w:pPr>
      <w:r w:rsidRPr="0071221D">
        <w:rPr>
          <w:i/>
          <w:iCs/>
        </w:rPr>
        <w:t>Data were obtained with permission from experiment 2 of Wood et al. 2020 (n=16). These data provide a similar magnitude of asymmetry learned with both abrupt and gradual perturbations and a similar washout phase. These details have been added to the Simulations section (lines…).</w:t>
      </w:r>
    </w:p>
    <w:p w14:paraId="31EFDE4A" w14:textId="4B0CED75" w:rsidR="00880452" w:rsidRPr="00A5757F" w:rsidRDefault="00880452" w:rsidP="008B5B26">
      <w:pPr>
        <w:autoSpaceDE w:val="0"/>
        <w:autoSpaceDN w:val="0"/>
        <w:adjustRightInd w:val="0"/>
        <w:ind w:left="360"/>
      </w:pPr>
      <w:r w:rsidRPr="00A5757F">
        <w:t>***ask for clarification***</w:t>
      </w:r>
    </w:p>
    <w:p w14:paraId="5A2F91ED" w14:textId="77777777" w:rsidR="00880452" w:rsidRPr="00A5757F" w:rsidRDefault="00880452" w:rsidP="008B5B26">
      <w:pPr>
        <w:autoSpaceDE w:val="0"/>
        <w:autoSpaceDN w:val="0"/>
        <w:adjustRightInd w:val="0"/>
        <w:ind w:left="36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0C261FFD" w14:textId="77777777" w:rsidR="0071221D" w:rsidRPr="00A5757F" w:rsidRDefault="0071221D" w:rsidP="0071221D">
      <w:pPr>
        <w:autoSpaceDE w:val="0"/>
        <w:autoSpaceDN w:val="0"/>
        <w:adjustRightInd w:val="0"/>
        <w:ind w:left="360"/>
      </w:pPr>
      <w:r w:rsidRPr="00A5757F">
        <w:t>***ask for clarification***</w:t>
      </w: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ins w:id="282" w:author="Hyosub Kim" w:date="2020-08-13T16:45:00Z"/>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lastRenderedPageBreak/>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ins w:id="283" w:author="Hyosub Kim" w:date="2020-08-13T16:45:00Z"/>
          <w:rFonts w:eastAsia="Times New Roman"/>
          <w:color w:val="000000"/>
          <w:shd w:val="clear" w:color="auto" w:fill="FFFFFF"/>
        </w:rPr>
      </w:pPr>
    </w:p>
    <w:p w14:paraId="421E290F" w14:textId="368DC65A" w:rsidR="000F3A36" w:rsidRDefault="000F3A36" w:rsidP="00A5757F">
      <w:pPr>
        <w:rPr>
          <w:rFonts w:eastAsia="Times New Roman"/>
          <w:color w:val="000000"/>
          <w:shd w:val="clear" w:color="auto" w:fill="FFFFFF"/>
        </w:rPr>
      </w:pPr>
      <w:ins w:id="284" w:author="Hyosub Kim" w:date="2020-08-13T16:45:00Z">
        <w:r>
          <w:rPr>
            <w:rFonts w:eastAsia="Times New Roman"/>
            <w:color w:val="000000"/>
            <w:shd w:val="clear" w:color="auto" w:fill="FFFFFF"/>
          </w:rPr>
          <w:t>We thank the reviewer for their c</w:t>
        </w:r>
      </w:ins>
      <w:ins w:id="285" w:author="Hyosub Kim" w:date="2020-08-13T16:46:00Z">
        <w:r>
          <w:rPr>
            <w:rFonts w:eastAsia="Times New Roman"/>
            <w:color w:val="000000"/>
            <w:shd w:val="clear" w:color="auto" w:fill="FFFFFF"/>
          </w:rPr>
          <w:t>ompliments…</w:t>
        </w:r>
      </w:ins>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1C73A98E" w14:textId="43389373" w:rsidR="00894568" w:rsidRDefault="00894568"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brings up an important point. </w:t>
      </w:r>
      <w:del w:id="286" w:author="Hyosub Kim" w:date="2020-08-13T16:47:00Z">
        <w:r w:rsidDel="000F3A36">
          <w:rPr>
            <w:rFonts w:eastAsia="Times New Roman"/>
            <w:i/>
            <w:iCs/>
            <w:color w:val="000000"/>
            <w:shd w:val="clear" w:color="auto" w:fill="FFFFFF"/>
          </w:rPr>
          <w:delText xml:space="preserve">Something that </w:delText>
        </w:r>
      </w:del>
      <w:ins w:id="287" w:author="Hyosub Kim" w:date="2020-08-13T16:47:00Z">
        <w:r w:rsidR="000F3A36">
          <w:rPr>
            <w:rFonts w:eastAsia="Times New Roman"/>
            <w:i/>
            <w:iCs/>
            <w:color w:val="000000"/>
            <w:shd w:val="clear" w:color="auto" w:fill="FFFFFF"/>
          </w:rPr>
          <w:t>W</w:t>
        </w:r>
      </w:ins>
      <w:del w:id="288" w:author="Hyosub Kim" w:date="2020-08-13T16:47:00Z">
        <w:r w:rsidDel="000F3A36">
          <w:rPr>
            <w:rFonts w:eastAsia="Times New Roman"/>
            <w:i/>
            <w:iCs/>
            <w:color w:val="000000"/>
            <w:shd w:val="clear" w:color="auto" w:fill="FFFFFF"/>
          </w:rPr>
          <w:delText>w</w:delText>
        </w:r>
      </w:del>
      <w:r>
        <w:rPr>
          <w:rFonts w:eastAsia="Times New Roman"/>
          <w:i/>
          <w:iCs/>
          <w:color w:val="000000"/>
          <w:shd w:val="clear" w:color="auto" w:fill="FFFFFF"/>
        </w:rPr>
        <w:t xml:space="preserve">e failed to mention </w:t>
      </w:r>
      <w:ins w:id="289" w:author="Hyosub Kim" w:date="2020-08-13T16:47:00Z">
        <w:r w:rsidR="000F3A36">
          <w:rPr>
            <w:rFonts w:eastAsia="Times New Roman"/>
            <w:i/>
            <w:iCs/>
            <w:color w:val="000000"/>
            <w:shd w:val="clear" w:color="auto" w:fill="FFFFFF"/>
          </w:rPr>
          <w:t xml:space="preserve">in our original submission that, for </w:t>
        </w:r>
      </w:ins>
      <w:del w:id="290" w:author="Hyosub Kim" w:date="2020-08-13T16:47:00Z">
        <w:r w:rsidDel="000F3A36">
          <w:rPr>
            <w:rFonts w:eastAsia="Times New Roman"/>
            <w:i/>
            <w:iCs/>
            <w:color w:val="000000"/>
            <w:shd w:val="clear" w:color="auto" w:fill="FFFFFF"/>
          </w:rPr>
          <w:delText xml:space="preserve">regarding </w:delText>
        </w:r>
      </w:del>
      <w:r>
        <w:rPr>
          <w:rFonts w:eastAsia="Times New Roman"/>
          <w:i/>
          <w:iCs/>
          <w:color w:val="000000"/>
          <w:shd w:val="clear" w:color="auto" w:fill="FFFFFF"/>
        </w:rPr>
        <w:t>t</w:t>
      </w:r>
      <w:r w:rsidR="00767933" w:rsidRPr="0011582D">
        <w:rPr>
          <w:rFonts w:eastAsia="Times New Roman"/>
          <w:i/>
          <w:iCs/>
          <w:color w:val="000000"/>
          <w:shd w:val="clear" w:color="auto" w:fill="FFFFFF"/>
        </w:rPr>
        <w:t>he power analysis</w:t>
      </w:r>
      <w:ins w:id="291" w:author="Hyosub Kim" w:date="2020-08-13T16:47:00Z">
        <w:r w:rsidR="000F3A36">
          <w:rPr>
            <w:rFonts w:eastAsia="Times New Roman"/>
            <w:i/>
            <w:iCs/>
            <w:color w:val="000000"/>
            <w:shd w:val="clear" w:color="auto" w:fill="FFFFFF"/>
          </w:rPr>
          <w:t>,</w:t>
        </w:r>
      </w:ins>
      <w:r w:rsidR="00767933" w:rsidRPr="0011582D">
        <w:rPr>
          <w:rFonts w:eastAsia="Times New Roman"/>
          <w:i/>
          <w:iCs/>
          <w:color w:val="000000"/>
          <w:shd w:val="clear" w:color="auto" w:fill="FFFFFF"/>
        </w:rPr>
        <w:t xml:space="preserve"> </w:t>
      </w:r>
      <w:del w:id="292" w:author="Hyosub Kim" w:date="2020-08-13T16:47:00Z">
        <w:r w:rsidDel="000F3A36">
          <w:rPr>
            <w:rFonts w:eastAsia="Times New Roman"/>
            <w:i/>
            <w:iCs/>
            <w:color w:val="000000"/>
            <w:shd w:val="clear" w:color="auto" w:fill="FFFFFF"/>
          </w:rPr>
          <w:delText xml:space="preserve">is that </w:delText>
        </w:r>
      </w:del>
      <w:r>
        <w:rPr>
          <w:rFonts w:eastAsia="Times New Roman"/>
          <w:i/>
          <w:iCs/>
          <w:color w:val="000000"/>
          <w:shd w:val="clear" w:color="auto" w:fill="FFFFFF"/>
        </w:rPr>
        <w:t>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ins w:id="293" w:author="Hyosub Kim" w:date="2020-08-13T16:48:00Z">
        <w:r w:rsidR="000F3A36">
          <w:rPr>
            <w:rFonts w:eastAsia="Times New Roman"/>
            <w:i/>
            <w:iCs/>
            <w:color w:val="000000"/>
            <w:shd w:val="clear" w:color="auto" w:fill="FFFFFF"/>
          </w:rPr>
          <w:t>,</w:t>
        </w:r>
      </w:ins>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578DE5D2" w14:textId="77777777" w:rsidR="00894568" w:rsidRDefault="00894568" w:rsidP="00C21A3D">
      <w:pPr>
        <w:ind w:left="360"/>
        <w:rPr>
          <w:rFonts w:eastAsia="Times New Roman"/>
          <w:i/>
          <w:iCs/>
          <w:color w:val="000000"/>
          <w:shd w:val="clear" w:color="auto" w:fill="FFFFFF"/>
        </w:rPr>
      </w:pPr>
    </w:p>
    <w:p w14:paraId="50866853" w14:textId="6D0B635D" w:rsidR="00C21A3D" w:rsidRPr="0011582D" w:rsidRDefault="0063139F" w:rsidP="00C21A3D">
      <w:pPr>
        <w:ind w:left="360"/>
        <w:rPr>
          <w:rFonts w:eastAsia="Times New Roman"/>
          <w:i/>
          <w:iCs/>
          <w:color w:val="000000"/>
          <w:shd w:val="clear" w:color="auto" w:fill="FFFFFF"/>
        </w:rPr>
      </w:pPr>
      <w:commentRangeStart w:id="294"/>
      <w:r w:rsidRPr="0011582D">
        <w:rPr>
          <w:rFonts w:eastAsia="Times New Roman"/>
          <w:i/>
          <w:iCs/>
          <w:color w:val="000000"/>
          <w:shd w:val="clear" w:color="auto" w:fill="FFFFFF"/>
        </w:rPr>
        <w:t>However</w:t>
      </w:r>
      <w:commentRangeEnd w:id="294"/>
      <w:r w:rsidR="00894568">
        <w:rPr>
          <w:rStyle w:val="CommentReference"/>
        </w:rPr>
        <w:commentReference w:id="294"/>
      </w:r>
      <w:r w:rsidRPr="0011582D">
        <w:rPr>
          <w:rFonts w:eastAsia="Times New Roman"/>
          <w:i/>
          <w:iCs/>
          <w:color w:val="000000"/>
          <w:shd w:val="clear" w:color="auto" w:fill="FFFFFF"/>
        </w:rPr>
        <w:t xml:space="preserve">, the question of a gradual learning paradigm possibly influencing the use-dependent process is interesting, especially since gradual learning has been used as a proxy for less repetition </w:t>
      </w:r>
      <w:r w:rsidR="00D26109" w:rsidRPr="0011582D">
        <w:rPr>
          <w:rFonts w:eastAsia="Times New Roman"/>
          <w:i/>
          <w:iCs/>
          <w:color w:val="000000"/>
          <w:shd w:val="clear" w:color="auto" w:fill="FFFFFF"/>
        </w:rPr>
        <w:t>(</w:t>
      </w:r>
      <w:r w:rsidR="00D90AF2">
        <w:rPr>
          <w:rFonts w:eastAsia="Times New Roman"/>
          <w:i/>
          <w:iCs/>
          <w:color w:val="000000"/>
          <w:shd w:val="clear" w:color="auto" w:fill="FFFFFF"/>
        </w:rPr>
        <w:t>i.e.</w:t>
      </w:r>
      <w:r w:rsidR="00D26109" w:rsidRPr="0011582D">
        <w:rPr>
          <w:rFonts w:eastAsia="Times New Roman"/>
          <w:i/>
          <w:iCs/>
          <w:color w:val="000000"/>
          <w:shd w:val="clear" w:color="auto" w:fill="FFFFFF"/>
        </w:rPr>
        <w:t xml:space="preserve"> less opportunity for use-dependent process) </w:t>
      </w:r>
      <w:r w:rsidRPr="0011582D">
        <w:rPr>
          <w:rFonts w:eastAsia="Times New Roman"/>
          <w:i/>
          <w:iCs/>
          <w:color w:val="000000"/>
          <w:shd w:val="clear" w:color="auto" w:fill="FFFFFF"/>
        </w:rPr>
        <w:t xml:space="preserve">in previous </w:t>
      </w:r>
      <w:r w:rsidR="00D26109" w:rsidRPr="0011582D">
        <w:rPr>
          <w:rFonts w:eastAsia="Times New Roman"/>
          <w:i/>
          <w:iCs/>
          <w:color w:val="000000"/>
          <w:shd w:val="clear" w:color="auto" w:fill="FFFFFF"/>
        </w:rPr>
        <w:t xml:space="preserve">studies </w:t>
      </w:r>
      <w:r w:rsidR="00D26109" w:rsidRPr="0011582D">
        <w:rPr>
          <w:rFonts w:eastAsia="Times New Roman"/>
          <w:i/>
          <w:iCs/>
          <w:color w:val="000000"/>
          <w:shd w:val="clear" w:color="auto" w:fill="FFFFFF"/>
        </w:rPr>
        <w:fldChar w:fldCharType="begin"/>
      </w:r>
      <w:r w:rsidR="00D26109" w:rsidRPr="0011582D">
        <w:rPr>
          <w:rFonts w:eastAsia="Times New Roman"/>
          <w:i/>
          <w:iCs/>
          <w:color w:val="000000"/>
          <w:shd w:val="clear" w:color="auto" w:fill="FFFFFF"/>
        </w:rPr>
        <w:instrText xml:space="preserve"> ADDIN ZOTERO_ITEM CSL_CITATION {"citationID":"1bGBE7fp","properties":{"formattedCitation":"(Leow et al., 2016; Orban de Xivry et al., 2011; Orban de Xivry and Lef\\uc0\\u232{}vre, 2015)","plainCitation":"(Leow et al., 2016; Orban de Xivry et al., 2011; Orban de Xivry and Lefèvre, 2015)","noteIndex":0},"citationItems":[{"id":1061,"uris":["http://zotero.org/users/5226272/items/QDQZSH23"],"uri":["http://zotero.org/users/5226272/items/QDQZSH23"],"itemData":{"id":1061,"type":"article-journal","container-title":"Journal of Neurophysiology","DOI":"10.1152/jn.01055.2015","ISSN":"0022-3077, 1522-1598","issue":"4","journalAbbreviation":"Journal of Neurophysiology","language":"en","page":"1603-1614","source":"DOI.org (Crossref)","title":"Savings for visuomotor adaptation require prior history of error, not prior repetition of successful actions","volume":"116","author":[{"family":"Leow","given":"Li-Ann"},{"family":"Rugy","given":"Aymar","non-dropping-particle":"de"},{"family":"Marinovic","given":"Welber"},{"family":"Riek","given":"Stephan"},{"family":"Carroll","given":"Timothy J."}],"issued":{"date-parts":[["2016",10]]}}},{"id":1250,"uris":["http://zotero.org/users/5226272/items/59LPW5PV"],"uri":["http://zotero.org/users/5226272/items/59LPW5PV"],"itemData":{"id":1250,"type":"article-journal","container-title":"Cerebral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E."},{"family":"Shadmehr","given":"R."}],"issued":{"date-parts":[["2011",7,1]]}}},{"id":231,"uris":["http://zotero.org/users/5226272/items/SRHZ43CR"],"uri":["http://zotero.org/users/5226272/items/SRHZ43CR"],"itemData":{"id":231,"type":"article-journal","container-title":"Journal of Neurophysiology","DOI":"10.1152/jn.00673.2014","ISSN":"0022-3077, 1522-1598","issue":"7","journalAbbreviation":"J Neurophysiol","language":"en","page":"2733-2741","source":"Crossref","title":"Formation of model-free motor memories during motor adaptation depends on perturbation schedule","volume":"113","author":[{"family":"Orban de Xivry","given":"Jean-Jacques"},{"family":"Lefèvre","given":"Philippe"}],"issued":{"date-parts":[["2015",4]]}}}],"schema":"https://github.com/citation-style-language/schema/raw/master/csl-citation.json"} </w:instrText>
      </w:r>
      <w:r w:rsidR="00D26109" w:rsidRPr="0011582D">
        <w:rPr>
          <w:rFonts w:eastAsia="Times New Roman"/>
          <w:i/>
          <w:iCs/>
          <w:color w:val="000000"/>
          <w:shd w:val="clear" w:color="auto" w:fill="FFFFFF"/>
        </w:rPr>
        <w:fldChar w:fldCharType="separate"/>
      </w:r>
      <w:r w:rsidR="00D26109" w:rsidRPr="0011582D">
        <w:rPr>
          <w:i/>
          <w:iCs/>
          <w:szCs w:val="24"/>
        </w:rPr>
        <w:t>(Leow et al., 2016; Orban de Xivry et al., 2011; Orban de Xivry and Lefèvre, 2015)</w:t>
      </w:r>
      <w:r w:rsidR="00D26109" w:rsidRPr="0011582D">
        <w:rPr>
          <w:rFonts w:eastAsia="Times New Roman"/>
          <w:i/>
          <w:iCs/>
          <w:color w:val="000000"/>
          <w:shd w:val="clear" w:color="auto" w:fill="FFFFFF"/>
        </w:rPr>
        <w:fldChar w:fldCharType="end"/>
      </w:r>
      <w:r w:rsidR="00D26109" w:rsidRPr="0011582D">
        <w:rPr>
          <w:rFonts w:eastAsia="Times New Roman"/>
          <w:i/>
          <w:iCs/>
          <w:color w:val="000000"/>
          <w:shd w:val="clear" w:color="auto" w:fill="FFFFFF"/>
        </w:rPr>
        <w:t>. We simulated a gradual paradigm instead of the abrupt paradigm for the repeated condition and there is little change in the model predictions, the aftereffects for a gradual condition (as long as it is consistently gradual) remains the greatest compared to the low and high variability conditions. This is interesting especially when considered in the context of the</w:t>
      </w:r>
      <w:r w:rsidR="0011582D" w:rsidRPr="0011582D">
        <w:rPr>
          <w:rFonts w:eastAsia="Times New Roman"/>
          <w:i/>
          <w:iCs/>
          <w:color w:val="000000"/>
          <w:shd w:val="clear" w:color="auto" w:fill="FFFFFF"/>
        </w:rPr>
        <w:t xml:space="preserve"> Adaptive</w:t>
      </w:r>
      <w:r w:rsidR="00D26109" w:rsidRPr="0011582D">
        <w:rPr>
          <w:rFonts w:eastAsia="Times New Roman"/>
          <w:i/>
          <w:iCs/>
          <w:color w:val="000000"/>
          <w:shd w:val="clear" w:color="auto" w:fill="FFFFFF"/>
        </w:rPr>
        <w:t xml:space="preserve"> Bayesian model. It appears that if the targets change gradually but with</w:t>
      </w:r>
      <w:r w:rsidR="0011582D" w:rsidRPr="0011582D">
        <w:rPr>
          <w:rFonts w:eastAsia="Times New Roman"/>
          <w:i/>
          <w:iCs/>
          <w:color w:val="000000"/>
          <w:shd w:val="clear" w:color="auto" w:fill="FFFFFF"/>
        </w:rPr>
        <w:t xml:space="preserve"> low </w:t>
      </w:r>
      <w:r w:rsidR="00D26109" w:rsidRPr="0011582D">
        <w:rPr>
          <w:rFonts w:eastAsia="Times New Roman"/>
          <w:i/>
          <w:iCs/>
          <w:color w:val="000000"/>
          <w:shd w:val="clear" w:color="auto" w:fill="FFFFFF"/>
        </w:rPr>
        <w:t xml:space="preserve">amounts of variability </w:t>
      </w:r>
      <w:r w:rsidR="0011582D" w:rsidRPr="0011582D">
        <w:rPr>
          <w:rFonts w:eastAsia="Times New Roman"/>
          <w:i/>
          <w:iCs/>
          <w:color w:val="000000"/>
          <w:shd w:val="clear" w:color="auto" w:fill="FFFFFF"/>
        </w:rPr>
        <w:t xml:space="preserve">the Adaptive Bayesian model still considers this consistent. This may be a theory to test in a future experiment.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789BB502" w14:textId="11693539" w:rsidR="00F1402B" w:rsidRDefault="00894568" w:rsidP="00C21A3D">
      <w:pPr>
        <w:ind w:left="360"/>
        <w:rPr>
          <w:rFonts w:eastAsia="Times New Roman"/>
          <w:i/>
          <w:iCs/>
          <w:color w:val="000000"/>
          <w:shd w:val="clear" w:color="auto" w:fill="FFFFFF"/>
        </w:rPr>
      </w:pPr>
      <w:r>
        <w:rPr>
          <w:rFonts w:eastAsia="Times New Roman"/>
          <w:i/>
          <w:iCs/>
          <w:color w:val="000000"/>
          <w:shd w:val="clear" w:color="auto" w:fill="FFFFFF"/>
        </w:rPr>
        <w:t>This thought had crossed our mind when considering the best way to fit the models to behavioral data. We decided to model all three conditions combined for two reasons: First, we want to obtain</w:t>
      </w:r>
      <w:r w:rsidR="0011582D" w:rsidRPr="00B87E82">
        <w:rPr>
          <w:rFonts w:eastAsia="Times New Roman"/>
          <w:i/>
          <w:iCs/>
          <w:color w:val="000000"/>
          <w:shd w:val="clear" w:color="auto" w:fill="FFFFFF"/>
        </w:rPr>
        <w:t xml:space="preserve"> a single set of parameter values for each </w:t>
      </w:r>
      <w:r>
        <w:rPr>
          <w:rFonts w:eastAsia="Times New Roman"/>
          <w:i/>
          <w:iCs/>
          <w:color w:val="000000"/>
          <w:shd w:val="clear" w:color="auto" w:fill="FFFFFF"/>
        </w:rPr>
        <w:t>individual participant</w:t>
      </w:r>
      <w:r w:rsidR="00F1402B">
        <w:rPr>
          <w:rFonts w:eastAsia="Times New Roman"/>
          <w:i/>
          <w:iCs/>
          <w:color w:val="000000"/>
          <w:shd w:val="clear" w:color="auto" w:fill="FFFFFF"/>
        </w:rPr>
        <w:t xml:space="preserve">. </w:t>
      </w:r>
      <w:r w:rsidR="00D90AF2">
        <w:rPr>
          <w:rFonts w:eastAsia="Times New Roman"/>
          <w:i/>
          <w:iCs/>
          <w:color w:val="000000"/>
          <w:shd w:val="clear" w:color="auto" w:fill="FFFFFF"/>
        </w:rPr>
        <w:t xml:space="preserve">However, this can also be accomplished by the method the reviewer suggests. More importantly, </w:t>
      </w:r>
      <w:r w:rsidR="00F1402B">
        <w:rPr>
          <w:rFonts w:eastAsia="Times New Roman"/>
          <w:i/>
          <w:iCs/>
          <w:color w:val="000000"/>
          <w:shd w:val="clear" w:color="auto" w:fill="FFFFFF"/>
        </w:rPr>
        <w:t>we felt that choosing a condition as our ‘reference’ condition to fit then compare those parameters to the other conditions, would unduly favor that condition.</w:t>
      </w:r>
      <w:r w:rsidR="00D90AF2">
        <w:rPr>
          <w:rFonts w:eastAsia="Times New Roman"/>
          <w:i/>
          <w:iCs/>
          <w:color w:val="000000"/>
          <w:shd w:val="clear" w:color="auto" w:fill="FFFFFF"/>
        </w:rPr>
        <w:t xml:space="preserve"> Using one specific condition as our reference condition means we believe that the model fit to condition acts as our ‘gold standard’ for the use-dependent process. We do not want to assume a gold standard model fit and condition, so 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lastRenderedPageBreak/>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264A6D18"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w:t>
      </w:r>
      <w:proofErr w:type="spellStart"/>
      <w:r w:rsidRPr="002A215C">
        <w:rPr>
          <w:rFonts w:eastAsia="Times New Roman"/>
          <w:i/>
          <w:iCs/>
          <w:color w:val="000000"/>
          <w:shd w:val="clear" w:color="auto" w:fill="FFFFFF"/>
        </w:rPr>
        <w:t>Diedrichsen</w:t>
      </w:r>
      <w:proofErr w:type="spellEnd"/>
      <w:r w:rsidRPr="002A215C">
        <w:rPr>
          <w:rFonts w:eastAsia="Times New Roman"/>
          <w:i/>
          <w:iCs/>
          <w:color w:val="000000"/>
          <w:shd w:val="clear" w:color="auto" w:fill="FFFFFF"/>
        </w:rPr>
        <w:t xml:space="preserve"> et al., 2010. </w:t>
      </w:r>
      <w:r w:rsidR="004D2990" w:rsidRPr="002A215C">
        <w:rPr>
          <w:rFonts w:eastAsia="Times New Roman"/>
          <w:i/>
          <w:iCs/>
          <w:color w:val="000000"/>
          <w:shd w:val="clear" w:color="auto" w:fill="FFFFFF"/>
        </w:rPr>
        <w:t xml:space="preserve">The original model from </w:t>
      </w:r>
      <w:r w:rsidR="002A215C">
        <w:rPr>
          <w:rFonts w:eastAsia="Times New Roman"/>
          <w:i/>
          <w:iCs/>
          <w:color w:val="000000"/>
          <w:shd w:val="clear" w:color="auto" w:fill="FFFFFF"/>
        </w:rPr>
        <w:t>that</w:t>
      </w:r>
      <w:r w:rsidR="004D2990" w:rsidRPr="002A215C">
        <w:rPr>
          <w:rFonts w:eastAsia="Times New Roman"/>
          <w:i/>
          <w:iCs/>
          <w:color w:val="000000"/>
          <w:shd w:val="clear" w:color="auto" w:fill="FFFFFF"/>
        </w:rPr>
        <w:t xml:space="preserve"> paper combin</w:t>
      </w:r>
      <w:r w:rsidR="00E64868">
        <w:rPr>
          <w:rFonts w:eastAsia="Times New Roman"/>
          <w:i/>
          <w:iCs/>
          <w:color w:val="000000"/>
          <w:shd w:val="clear" w:color="auto" w:fill="FFFFFF"/>
        </w:rPr>
        <w:t>es</w:t>
      </w:r>
      <w:r w:rsidR="004D2990" w:rsidRPr="002A215C">
        <w:rPr>
          <w:rFonts w:eastAsia="Times New Roman"/>
          <w:i/>
          <w:iCs/>
          <w:color w:val="000000"/>
          <w:shd w:val="clear" w:color="auto" w:fill="FFFFFF"/>
        </w:rPr>
        <w:t xml:space="preserve"> two processes: use-dependent learning and error-based learning. The error-based learning component is based on </w:t>
      </w:r>
      <w:r w:rsidR="002A215C">
        <w:rPr>
          <w:rFonts w:eastAsia="Times New Roman"/>
          <w:i/>
          <w:iCs/>
          <w:color w:val="000000"/>
          <w:shd w:val="clear" w:color="auto" w:fill="FFFFFF"/>
        </w:rPr>
        <w:t>a</w:t>
      </w:r>
      <w:r w:rsidR="004D2990" w:rsidRPr="002A215C">
        <w:rPr>
          <w:rFonts w:eastAsia="Times New Roman"/>
          <w:i/>
          <w:iCs/>
          <w:color w:val="000000"/>
          <w:shd w:val="clear" w:color="auto" w:fill="FFFFFF"/>
        </w:rPr>
        <w:t xml:space="preserve"> force field adaptation task. The force field adaptation task in </w:t>
      </w:r>
      <w:proofErr w:type="spellStart"/>
      <w:r w:rsidR="00FE11B4">
        <w:rPr>
          <w:rFonts w:eastAsia="Times New Roman"/>
          <w:i/>
          <w:iCs/>
          <w:color w:val="000000"/>
          <w:shd w:val="clear" w:color="auto" w:fill="FFFFFF"/>
        </w:rPr>
        <w:t>Diedrichsen</w:t>
      </w:r>
      <w:proofErr w:type="spellEnd"/>
      <w:r w:rsidR="00FE11B4">
        <w:rPr>
          <w:rFonts w:eastAsia="Times New Roman"/>
          <w:i/>
          <w:iCs/>
          <w:color w:val="000000"/>
          <w:shd w:val="clear" w:color="auto" w:fill="FFFFFF"/>
        </w:rPr>
        <w:t xml:space="preserve"> et al.</w:t>
      </w:r>
      <w:r w:rsidR="004D2990" w:rsidRPr="002A215C">
        <w:rPr>
          <w:rFonts w:eastAsia="Times New Roman"/>
          <w:i/>
          <w:iCs/>
          <w:color w:val="000000"/>
          <w:shd w:val="clear" w:color="auto" w:fill="FFFFFF"/>
        </w:rPr>
        <w:t xml:space="preserve"> is quite different from the one we </w:t>
      </w:r>
      <w:r w:rsidR="002A215C">
        <w:rPr>
          <w:rFonts w:eastAsia="Times New Roman"/>
          <w:i/>
          <w:iCs/>
          <w:color w:val="000000"/>
          <w:shd w:val="clear" w:color="auto" w:fill="FFFFFF"/>
        </w:rPr>
        <w:t xml:space="preserve">plan to use </w:t>
      </w:r>
      <w:r w:rsidR="004D2990" w:rsidRPr="002A215C">
        <w:rPr>
          <w:rFonts w:eastAsia="Times New Roman"/>
          <w:i/>
          <w:iCs/>
          <w:color w:val="000000"/>
          <w:shd w:val="clear" w:color="auto" w:fill="FFFFFF"/>
        </w:rPr>
        <w:t>in the current study. Previous work has demonstrated that participants learn this walking task</w:t>
      </w:r>
      <w:r w:rsidR="002A215C" w:rsidRPr="002A215C">
        <w:rPr>
          <w:rFonts w:eastAsia="Times New Roman"/>
          <w:i/>
          <w:iCs/>
          <w:color w:val="000000"/>
          <w:shd w:val="clear" w:color="auto" w:fill="FFFFFF"/>
        </w:rPr>
        <w:t xml:space="preserve"> through primarily explicit or strategic means and that this task does not provide a robust sensory prediction error to elicit adaptation even when the bars are distorted </w:t>
      </w:r>
      <w:r w:rsidR="002A215C" w:rsidRPr="002A215C">
        <w:rPr>
          <w:rFonts w:eastAsia="Times New Roman"/>
          <w:i/>
          <w:iCs/>
          <w:color w:val="000000"/>
          <w:shd w:val="clear" w:color="auto" w:fill="FFFFFF"/>
        </w:rPr>
        <w:fldChar w:fldCharType="begin"/>
      </w:r>
      <w:r w:rsidR="002A215C" w:rsidRPr="002A215C">
        <w:rPr>
          <w:rFonts w:eastAsia="Times New Roman"/>
          <w:i/>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2A215C" w:rsidRPr="002A215C">
        <w:rPr>
          <w:rFonts w:eastAsia="Times New Roman"/>
          <w:i/>
          <w:iCs/>
          <w:color w:val="000000"/>
          <w:shd w:val="clear" w:color="auto" w:fill="FFFFFF"/>
        </w:rPr>
        <w:fldChar w:fldCharType="separate"/>
      </w:r>
      <w:r w:rsidR="002A215C" w:rsidRPr="002A215C">
        <w:rPr>
          <w:i/>
          <w:iCs/>
        </w:rPr>
        <w:t>(French et al., 2018; Wood et al., 2020)</w:t>
      </w:r>
      <w:r w:rsidR="002A215C" w:rsidRPr="002A215C">
        <w:rPr>
          <w:rFonts w:eastAsia="Times New Roman"/>
          <w:i/>
          <w:iCs/>
          <w:color w:val="000000"/>
          <w:shd w:val="clear" w:color="auto" w:fill="FFFFFF"/>
        </w:rPr>
        <w:fldChar w:fldCharType="end"/>
      </w:r>
      <w:r w:rsidR="002A215C" w:rsidRPr="002A215C">
        <w:rPr>
          <w:rFonts w:eastAsia="Times New Roman"/>
          <w:i/>
          <w:iCs/>
          <w:color w:val="000000"/>
          <w:shd w:val="clear" w:color="auto" w:fill="FFFFFF"/>
        </w:rPr>
        <w:t>. For</w:t>
      </w:r>
      <w:r w:rsidR="002A215C">
        <w:rPr>
          <w:rFonts w:eastAsia="Times New Roman"/>
          <w:i/>
          <w:iCs/>
          <w:color w:val="000000"/>
          <w:shd w:val="clear" w:color="auto" w:fill="FFFFFF"/>
        </w:rPr>
        <w:t xml:space="preserve"> these reasons, we replace</w:t>
      </w:r>
      <w:r w:rsidR="003366D8">
        <w:rPr>
          <w:rFonts w:eastAsia="Times New Roman"/>
          <w:i/>
          <w:iCs/>
          <w:color w:val="000000"/>
          <w:shd w:val="clear" w:color="auto" w:fill="FFFFFF"/>
        </w:rPr>
        <w:t>d</w:t>
      </w:r>
      <w:r w:rsidR="002A215C">
        <w:rPr>
          <w:rFonts w:eastAsia="Times New Roman"/>
          <w:i/>
          <w:iCs/>
          <w:color w:val="000000"/>
          <w:shd w:val="clear" w:color="auto" w:fill="FFFFFF"/>
        </w:rPr>
        <w:t xml:space="preserve"> the error-based learning component with a strategic component. </w:t>
      </w:r>
      <w:r w:rsidR="00E64868">
        <w:rPr>
          <w:rFonts w:eastAsia="Times New Roman"/>
          <w:i/>
          <w:iCs/>
          <w:color w:val="000000"/>
          <w:shd w:val="clear" w:color="auto" w:fill="FFFFFF"/>
        </w:rPr>
        <w:t>We have added more detail about this explanation in the Model Based Methods section (lines</w:t>
      </w:r>
      <w:r w:rsidR="009A7E33">
        <w:rPr>
          <w:rFonts w:eastAsia="Times New Roman"/>
          <w:i/>
          <w:iCs/>
          <w:color w:val="000000"/>
          <w:shd w:val="clear" w:color="auto" w:fill="FFFFFF"/>
        </w:rPr>
        <w:t xml:space="preserve"> 199-202</w:t>
      </w:r>
      <w:r w:rsidR="00E64868">
        <w:rPr>
          <w:rFonts w:eastAsia="Times New Roman"/>
          <w:i/>
          <w:iCs/>
          <w:color w:val="000000"/>
          <w:shd w:val="clear" w:color="auto" w:fill="FFFFFF"/>
        </w:rPr>
        <w:t xml:space="preserve">). </w:t>
      </w:r>
    </w:p>
    <w:p w14:paraId="7F16BFC3" w14:textId="77777777" w:rsidR="009A7E33" w:rsidRDefault="009A7E33" w:rsidP="00C21A3D">
      <w:pPr>
        <w:ind w:left="360"/>
        <w:rPr>
          <w:rFonts w:eastAsia="Times New Roman"/>
          <w:i/>
          <w:iCs/>
          <w:color w:val="000000"/>
          <w:shd w:val="clear" w:color="auto" w:fill="FFFFFF"/>
        </w:rPr>
      </w:pPr>
    </w:p>
    <w:p w14:paraId="5AFC803A" w14:textId="5E499A72" w:rsidR="003366D8" w:rsidRDefault="003366D8" w:rsidP="00C21A3D">
      <w:pPr>
        <w:ind w:left="360"/>
        <w:rPr>
          <w:rFonts w:eastAsia="Times New Roman"/>
          <w:i/>
          <w:iCs/>
          <w:color w:val="000000"/>
          <w:shd w:val="clear" w:color="auto" w:fill="FFFFFF"/>
        </w:rPr>
      </w:pPr>
      <w:r>
        <w:rPr>
          <w:rFonts w:eastAsia="Times New Roman"/>
          <w:i/>
          <w:iCs/>
          <w:color w:val="000000"/>
          <w:shd w:val="clear" w:color="auto" w:fill="FFFFFF"/>
        </w:rPr>
        <w:t>The strategic component learn</w:t>
      </w:r>
      <w:r w:rsidR="00A977F3">
        <w:rPr>
          <w:rFonts w:eastAsia="Times New Roman"/>
          <w:i/>
          <w:iCs/>
          <w:color w:val="000000"/>
          <w:shd w:val="clear" w:color="auto" w:fill="FFFFFF"/>
        </w:rPr>
        <w:t>s</w:t>
      </w:r>
      <w:r>
        <w:rPr>
          <w:rFonts w:eastAsia="Times New Roman"/>
          <w:i/>
          <w:iCs/>
          <w:color w:val="000000"/>
          <w:shd w:val="clear" w:color="auto" w:fill="FFFFFF"/>
        </w:rPr>
        <w:t xml:space="preserve"> from an error signal which is </w:t>
      </w:r>
      <w:r w:rsidR="00E64868">
        <w:rPr>
          <w:rFonts w:eastAsia="Times New Roman"/>
          <w:i/>
          <w:iCs/>
          <w:color w:val="000000"/>
          <w:shd w:val="clear" w:color="auto" w:fill="FFFFFF"/>
        </w:rPr>
        <w:t>the difference between the target position and the motor output</w:t>
      </w:r>
      <w:r w:rsidR="00935F3D">
        <w:rPr>
          <w:rFonts w:eastAsia="Times New Roman"/>
          <w:i/>
          <w:iCs/>
          <w:color w:val="000000"/>
          <w:shd w:val="clear" w:color="auto" w:fill="FFFFFF"/>
        </w:rPr>
        <w:t xml:space="preserve"> (this is a different error signal than in the </w:t>
      </w:r>
      <w:proofErr w:type="spellStart"/>
      <w:r w:rsidR="00935F3D">
        <w:rPr>
          <w:rFonts w:eastAsia="Times New Roman"/>
          <w:i/>
          <w:iCs/>
          <w:color w:val="000000"/>
          <w:shd w:val="clear" w:color="auto" w:fill="FFFFFF"/>
        </w:rPr>
        <w:t>Diedrichsen</w:t>
      </w:r>
      <w:proofErr w:type="spellEnd"/>
      <w:r w:rsidR="00935F3D">
        <w:rPr>
          <w:rFonts w:eastAsia="Times New Roman"/>
          <w:i/>
          <w:iCs/>
          <w:color w:val="000000"/>
          <w:shd w:val="clear" w:color="auto" w:fill="FFFFFF"/>
        </w:rPr>
        <w:t xml:space="preserve"> model)</w:t>
      </w:r>
      <w:r>
        <w:rPr>
          <w:rFonts w:eastAsia="Times New Roman"/>
          <w:i/>
          <w:iCs/>
          <w:color w:val="000000"/>
          <w:shd w:val="clear" w:color="auto" w:fill="FFFFFF"/>
        </w:rPr>
        <w:t xml:space="preserve">. The strategic component learns a portion of this error and corrects for it on the subsequent trial which, as the reviewer </w:t>
      </w:r>
      <w:r w:rsidR="00E64868">
        <w:rPr>
          <w:rFonts w:eastAsia="Times New Roman"/>
          <w:i/>
          <w:iCs/>
          <w:color w:val="000000"/>
          <w:shd w:val="clear" w:color="auto" w:fill="FFFFFF"/>
        </w:rPr>
        <w:t>correctly states</w:t>
      </w:r>
      <w:r>
        <w:rPr>
          <w:rFonts w:eastAsia="Times New Roman"/>
          <w:i/>
          <w:iCs/>
          <w:color w:val="000000"/>
          <w:shd w:val="clear" w:color="auto" w:fill="FFFFFF"/>
        </w:rPr>
        <w:t xml:space="preserve"> is the C*</w:t>
      </w:r>
      <w:proofErr w:type="spellStart"/>
      <w:r>
        <w:rPr>
          <w:rFonts w:eastAsia="Times New Roman"/>
          <w:i/>
          <w:iCs/>
          <w:color w:val="000000"/>
          <w:shd w:val="clear" w:color="auto" w:fill="FFFFFF"/>
        </w:rPr>
        <w:t>en</w:t>
      </w:r>
      <w:proofErr w:type="spellEnd"/>
      <w:r>
        <w:rPr>
          <w:rFonts w:eastAsia="Times New Roman"/>
          <w:i/>
          <w:iCs/>
          <w:color w:val="000000"/>
          <w:shd w:val="clear" w:color="auto" w:fill="FFFFFF"/>
        </w:rPr>
        <w:t xml:space="preserve"> term. </w:t>
      </w:r>
      <w:r w:rsidR="00E70212">
        <w:rPr>
          <w:rFonts w:eastAsia="Times New Roman"/>
          <w:i/>
          <w:iCs/>
          <w:color w:val="000000"/>
          <w:shd w:val="clear" w:color="auto" w:fill="FFFFFF"/>
        </w:rPr>
        <w:t>The A*</w:t>
      </w:r>
      <w:proofErr w:type="spellStart"/>
      <w:r w:rsidR="00E70212">
        <w:rPr>
          <w:rFonts w:eastAsia="Times New Roman"/>
          <w:i/>
          <w:iCs/>
          <w:color w:val="000000"/>
          <w:shd w:val="clear" w:color="auto" w:fill="FFFFFF"/>
        </w:rPr>
        <w:t>sn</w:t>
      </w:r>
      <w:proofErr w:type="spellEnd"/>
      <w:r w:rsidR="00E70212">
        <w:rPr>
          <w:rFonts w:eastAsia="Times New Roman"/>
          <w:i/>
          <w:iCs/>
          <w:color w:val="000000"/>
          <w:shd w:val="clear" w:color="auto" w:fill="FFFFFF"/>
        </w:rPr>
        <w:t xml:space="preserve">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r w:rsidR="007B7128">
        <w:rPr>
          <w:rFonts w:eastAsia="Times New Roman"/>
          <w:i/>
          <w:iCs/>
          <w:color w:val="000000"/>
          <w:shd w:val="clear" w:color="auto" w:fill="FFFFFF"/>
        </w:rPr>
        <w:t xml:space="preserve">We have added clarification to these points </w:t>
      </w:r>
      <w:r w:rsidR="00E64868">
        <w:rPr>
          <w:rFonts w:eastAsia="Times New Roman"/>
          <w:i/>
          <w:iCs/>
          <w:color w:val="000000"/>
          <w:shd w:val="clear" w:color="auto" w:fill="FFFFFF"/>
        </w:rPr>
        <w:t>in the Model Based Analysis section (</w:t>
      </w:r>
      <w:r w:rsidR="007B7128">
        <w:rPr>
          <w:rFonts w:eastAsia="Times New Roman"/>
          <w:i/>
          <w:iCs/>
          <w:color w:val="000000"/>
          <w:shd w:val="clear" w:color="auto" w:fill="FFFFFF"/>
        </w:rPr>
        <w:t xml:space="preserve">lines </w:t>
      </w:r>
      <w:r w:rsidR="007F3F97">
        <w:rPr>
          <w:rFonts w:eastAsia="Times New Roman"/>
          <w:i/>
          <w:iCs/>
          <w:color w:val="000000"/>
          <w:shd w:val="clear" w:color="auto" w:fill="FFFFFF"/>
        </w:rPr>
        <w:t>226-228</w:t>
      </w:r>
      <w:r w:rsidR="00E64868">
        <w:rPr>
          <w:rFonts w:eastAsia="Times New Roman"/>
          <w:i/>
          <w:iCs/>
          <w:color w:val="000000"/>
          <w:shd w:val="clear" w:color="auto" w:fill="FFFFFF"/>
        </w:rPr>
        <w:t>). W</w:t>
      </w:r>
      <w:r w:rsidR="007B7128">
        <w:rPr>
          <w:rFonts w:eastAsia="Times New Roman"/>
          <w:i/>
          <w:iCs/>
          <w:color w:val="000000"/>
          <w:shd w:val="clear" w:color="auto" w:fill="FFFFFF"/>
        </w:rPr>
        <w:t>e also add</w:t>
      </w:r>
      <w:r w:rsidR="00E64868">
        <w:rPr>
          <w:rFonts w:eastAsia="Times New Roman"/>
          <w:i/>
          <w:iCs/>
          <w:color w:val="000000"/>
          <w:shd w:val="clear" w:color="auto" w:fill="FFFFFF"/>
        </w:rPr>
        <w:t>ed</w:t>
      </w:r>
      <w:r w:rsidR="007B7128">
        <w:rPr>
          <w:rFonts w:eastAsia="Times New Roman"/>
          <w:i/>
          <w:iCs/>
          <w:color w:val="000000"/>
          <w:shd w:val="clear" w:color="auto" w:fill="FFFFFF"/>
        </w:rPr>
        <w:t xml:space="preserve"> a panel in the simulations </w:t>
      </w:r>
      <w:r w:rsidR="000426B7">
        <w:rPr>
          <w:rFonts w:eastAsia="Times New Roman"/>
          <w:i/>
          <w:iCs/>
          <w:color w:val="000000"/>
          <w:shd w:val="clear" w:color="auto" w:fill="FFFFFF"/>
        </w:rPr>
        <w:t xml:space="preserve">figure to visualize the different components of the </w:t>
      </w:r>
      <w:r w:rsidR="002630CC">
        <w:rPr>
          <w:rFonts w:eastAsia="Times New Roman"/>
          <w:i/>
          <w:iCs/>
          <w:color w:val="000000"/>
          <w:shd w:val="clear" w:color="auto" w:fill="FFFFFF"/>
        </w:rPr>
        <w:t>Strategic plus Use-Dependent</w:t>
      </w:r>
      <w:r w:rsidR="000426B7">
        <w:rPr>
          <w:rFonts w:eastAsia="Times New Roman"/>
          <w:i/>
          <w:iCs/>
          <w:color w:val="000000"/>
          <w:shd w:val="clear" w:color="auto" w:fill="FFFFFF"/>
        </w:rPr>
        <w:t xml:space="preserve"> model as a function of stride</w:t>
      </w:r>
      <w:r w:rsidR="000C29A8">
        <w:rPr>
          <w:rFonts w:eastAsia="Times New Roman"/>
          <w:i/>
          <w:iCs/>
          <w:color w:val="000000"/>
          <w:shd w:val="clear" w:color="auto" w:fill="FFFFFF"/>
        </w:rPr>
        <w:t xml:space="preserve"> as the reviewer suggests.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23E4E1B6" w:rsidR="001176F0" w:rsidRDefault="00935F3D" w:rsidP="00294632">
      <w:pPr>
        <w:ind w:left="360"/>
      </w:pPr>
      <w:r>
        <w:rPr>
          <w:i/>
          <w:iCs/>
        </w:rPr>
        <w:t>The variability in the simulations figure (Figure 3) likely represents the variation of targets performed on each iteration of the simulation. On each iteration of the simulation, there is a new set of parameters drawn from a bootstrapped sample and random</w:t>
      </w:r>
      <w:r w:rsidR="002630CC">
        <w:rPr>
          <w:i/>
          <w:iCs/>
        </w:rPr>
        <w:t xml:space="preserve"> samples of</w:t>
      </w:r>
      <w:r>
        <w:rPr>
          <w:i/>
          <w:iCs/>
        </w:rPr>
        <w:t xml:space="preserve"> targets </w:t>
      </w:r>
      <w:r w:rsidR="002630CC">
        <w:rPr>
          <w:i/>
          <w:iCs/>
        </w:rPr>
        <w:t xml:space="preserve">drawn from the </w:t>
      </w:r>
      <w:r>
        <w:rPr>
          <w:i/>
          <w:iCs/>
        </w:rPr>
        <w:t>distribution</w:t>
      </w:r>
      <w:r w:rsidR="002630CC">
        <w:rPr>
          <w:i/>
          <w:iCs/>
        </w:rPr>
        <w:t>s</w:t>
      </w:r>
      <w:r>
        <w:rPr>
          <w:i/>
          <w:iCs/>
        </w:rPr>
        <w:t xml:space="preserve"> </w:t>
      </w:r>
      <w:r w:rsidR="002630CC">
        <w:rPr>
          <w:i/>
          <w:iCs/>
        </w:rPr>
        <w:t>for each</w:t>
      </w:r>
      <w:r>
        <w:rPr>
          <w:i/>
          <w:iCs/>
        </w:rPr>
        <w:t xml:space="preserve"> condition. That set of targets is used to simulate both models for that iteration. The models then simulate data based on those targets which is reflected in the high amounts of variability the simulation plot. It is less likely that variation in the parameter values is causing the variability because 1) there is very little variability </w:t>
      </w:r>
      <w:r>
        <w:rPr>
          <w:i/>
          <w:iCs/>
        </w:rPr>
        <w:lastRenderedPageBreak/>
        <w:t xml:space="preserve">around the Constant condition simulation and 2) the parameters were based on bootstrapped samples from a previously collected dataset. </w:t>
      </w:r>
      <w:r w:rsidR="00F83E70">
        <w:rPr>
          <w:i/>
          <w:iCs/>
        </w:rPr>
        <w:t>We have also added individual examples of the model fits to demonstrate that the models do indeed follow the behavior</w:t>
      </w:r>
      <w:r w:rsidR="004D2990" w:rsidRPr="004D2990">
        <w:rPr>
          <w:i/>
          <w:iCs/>
        </w:rPr>
        <w:t xml:space="preserve"> (Figure 4)</w:t>
      </w:r>
      <w:r w:rsidR="00F83E70">
        <w:rPr>
          <w:i/>
          <w:iCs/>
        </w:rPr>
        <w:t xml:space="preserve">. </w:t>
      </w:r>
      <w:r w:rsidR="00F1402B" w:rsidRPr="004D2990">
        <w:rPr>
          <w:i/>
          <w:iCs/>
        </w:rPr>
        <w:t xml:space="preserve"> </w:t>
      </w:r>
      <w:r w:rsidR="00A5757F" w:rsidRPr="004D2990">
        <w:rPr>
          <w:i/>
          <w:iCs/>
        </w:rPr>
        <w:t xml:space="preserve"> </w:t>
      </w:r>
    </w:p>
    <w:sectPr w:rsidR="00117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Hyosub Kim" w:date="2020-08-13T16:35:00Z" w:initials="HK">
    <w:p w14:paraId="4E933548" w14:textId="74EBDC7C" w:rsidR="00941D3E" w:rsidRDefault="00941D3E">
      <w:pPr>
        <w:pStyle w:val="CommentText"/>
      </w:pPr>
      <w:r>
        <w:rPr>
          <w:rStyle w:val="CommentReference"/>
        </w:rPr>
        <w:annotationRef/>
      </w:r>
      <w:r>
        <w:t>I think it’s worth stating the distinct predictions here so the reviewer doesn’t have to hunt them down in the manuscript.</w:t>
      </w:r>
    </w:p>
  </w:comment>
  <w:comment w:id="279" w:author="Hyosub Kim" w:date="2020-08-13T16:44:00Z" w:initials="HK">
    <w:p w14:paraId="3CB32728" w14:textId="2A197B90" w:rsidR="000F3A36" w:rsidRDefault="000F3A36">
      <w:pPr>
        <w:pStyle w:val="CommentText"/>
      </w:pPr>
      <w:r>
        <w:rPr>
          <w:rStyle w:val="CommentReference"/>
        </w:rPr>
        <w:annotationRef/>
      </w:r>
      <w:r>
        <w:t>Again, when it’s easy to explicitly state the solution in the response, I recommend doing so.</w:t>
      </w:r>
    </w:p>
  </w:comment>
  <w:comment w:id="294" w:author="Jonathan Wood" w:date="2020-08-11T19:38:00Z" w:initials="JW">
    <w:p w14:paraId="79B69F73" w14:textId="114A9564" w:rsidR="001D30E8" w:rsidRDefault="001D30E8">
      <w:pPr>
        <w:pStyle w:val="CommentText"/>
      </w:pPr>
      <w:r>
        <w:rPr>
          <w:rStyle w:val="CommentReference"/>
        </w:rPr>
        <w:annotationRef/>
      </w:r>
      <w:r>
        <w:t xml:space="preserve">Not sure if we need this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933548" w15:done="0"/>
  <w15:commentEx w15:paraId="3CB32728" w15:done="0"/>
  <w15:commentEx w15:paraId="79B69F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7240" w16cex:dateUtc="2020-08-11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33548" w16cid:durableId="22DFEA44"/>
  <w16cid:commentId w16cid:paraId="3CB32728" w16cid:durableId="22DFEC56"/>
  <w16cid:commentId w16cid:paraId="79B69F73" w16cid:durableId="22DD72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426B7"/>
    <w:rsid w:val="00066788"/>
    <w:rsid w:val="000C2551"/>
    <w:rsid w:val="000C29A8"/>
    <w:rsid w:val="000C397C"/>
    <w:rsid w:val="000D4B99"/>
    <w:rsid w:val="000F3A36"/>
    <w:rsid w:val="001032C4"/>
    <w:rsid w:val="00107C3D"/>
    <w:rsid w:val="001103D3"/>
    <w:rsid w:val="0011582D"/>
    <w:rsid w:val="001176F0"/>
    <w:rsid w:val="00117D80"/>
    <w:rsid w:val="00160278"/>
    <w:rsid w:val="0016747B"/>
    <w:rsid w:val="00173326"/>
    <w:rsid w:val="00183842"/>
    <w:rsid w:val="00187EB4"/>
    <w:rsid w:val="001A4DEC"/>
    <w:rsid w:val="001B7190"/>
    <w:rsid w:val="001D30E8"/>
    <w:rsid w:val="002204B3"/>
    <w:rsid w:val="00221940"/>
    <w:rsid w:val="00235C63"/>
    <w:rsid w:val="00240B11"/>
    <w:rsid w:val="0025281A"/>
    <w:rsid w:val="00257B0C"/>
    <w:rsid w:val="002630CC"/>
    <w:rsid w:val="0027411F"/>
    <w:rsid w:val="00286FFC"/>
    <w:rsid w:val="00294632"/>
    <w:rsid w:val="002A215C"/>
    <w:rsid w:val="002B1675"/>
    <w:rsid w:val="002C14B9"/>
    <w:rsid w:val="00302032"/>
    <w:rsid w:val="003043AB"/>
    <w:rsid w:val="00304D09"/>
    <w:rsid w:val="003366D8"/>
    <w:rsid w:val="00340831"/>
    <w:rsid w:val="0036464B"/>
    <w:rsid w:val="003746FF"/>
    <w:rsid w:val="00375209"/>
    <w:rsid w:val="00381BE1"/>
    <w:rsid w:val="003916F1"/>
    <w:rsid w:val="003E47E9"/>
    <w:rsid w:val="004241E9"/>
    <w:rsid w:val="004668B7"/>
    <w:rsid w:val="0048214B"/>
    <w:rsid w:val="004D2990"/>
    <w:rsid w:val="004E044B"/>
    <w:rsid w:val="00540798"/>
    <w:rsid w:val="00544C44"/>
    <w:rsid w:val="005611D2"/>
    <w:rsid w:val="005F15FC"/>
    <w:rsid w:val="0063139F"/>
    <w:rsid w:val="006321B3"/>
    <w:rsid w:val="006611FC"/>
    <w:rsid w:val="0066132E"/>
    <w:rsid w:val="00664098"/>
    <w:rsid w:val="00664A22"/>
    <w:rsid w:val="00672D28"/>
    <w:rsid w:val="006A1475"/>
    <w:rsid w:val="006A252F"/>
    <w:rsid w:val="006C10C8"/>
    <w:rsid w:val="006F33C7"/>
    <w:rsid w:val="00707631"/>
    <w:rsid w:val="0071221D"/>
    <w:rsid w:val="007539F9"/>
    <w:rsid w:val="00767933"/>
    <w:rsid w:val="007A4CBC"/>
    <w:rsid w:val="007B7128"/>
    <w:rsid w:val="007F3F97"/>
    <w:rsid w:val="00803B77"/>
    <w:rsid w:val="008278C8"/>
    <w:rsid w:val="00880452"/>
    <w:rsid w:val="00894568"/>
    <w:rsid w:val="008B5B26"/>
    <w:rsid w:val="008C2EFF"/>
    <w:rsid w:val="008C3D1E"/>
    <w:rsid w:val="008C4364"/>
    <w:rsid w:val="008E7166"/>
    <w:rsid w:val="008E7CCD"/>
    <w:rsid w:val="0093049E"/>
    <w:rsid w:val="00935F3D"/>
    <w:rsid w:val="00941D3E"/>
    <w:rsid w:val="00964473"/>
    <w:rsid w:val="0097411D"/>
    <w:rsid w:val="00982556"/>
    <w:rsid w:val="009A7E33"/>
    <w:rsid w:val="009B1066"/>
    <w:rsid w:val="009C566E"/>
    <w:rsid w:val="009F5ACE"/>
    <w:rsid w:val="00A5757F"/>
    <w:rsid w:val="00A63840"/>
    <w:rsid w:val="00A80730"/>
    <w:rsid w:val="00A84958"/>
    <w:rsid w:val="00A977F3"/>
    <w:rsid w:val="00AA3ED6"/>
    <w:rsid w:val="00AA6B8D"/>
    <w:rsid w:val="00AC6CF5"/>
    <w:rsid w:val="00AD29E0"/>
    <w:rsid w:val="00B111C4"/>
    <w:rsid w:val="00B16151"/>
    <w:rsid w:val="00B16B1B"/>
    <w:rsid w:val="00B22FAD"/>
    <w:rsid w:val="00B26071"/>
    <w:rsid w:val="00B87E82"/>
    <w:rsid w:val="00B91BC2"/>
    <w:rsid w:val="00BA4765"/>
    <w:rsid w:val="00BB24CE"/>
    <w:rsid w:val="00BB3979"/>
    <w:rsid w:val="00BC1D61"/>
    <w:rsid w:val="00BE2B0E"/>
    <w:rsid w:val="00C21A3D"/>
    <w:rsid w:val="00C53DF2"/>
    <w:rsid w:val="00C612AA"/>
    <w:rsid w:val="00CA03EA"/>
    <w:rsid w:val="00CD6F39"/>
    <w:rsid w:val="00CF504E"/>
    <w:rsid w:val="00D26109"/>
    <w:rsid w:val="00D31DA9"/>
    <w:rsid w:val="00D90AF2"/>
    <w:rsid w:val="00DA2C46"/>
    <w:rsid w:val="00DA73C2"/>
    <w:rsid w:val="00DC444E"/>
    <w:rsid w:val="00DE3FC8"/>
    <w:rsid w:val="00DF4E44"/>
    <w:rsid w:val="00E3050D"/>
    <w:rsid w:val="00E64868"/>
    <w:rsid w:val="00E70212"/>
    <w:rsid w:val="00E746DC"/>
    <w:rsid w:val="00ED78BE"/>
    <w:rsid w:val="00EE5D45"/>
    <w:rsid w:val="00EE67CE"/>
    <w:rsid w:val="00F1402B"/>
    <w:rsid w:val="00F83E70"/>
    <w:rsid w:val="00FC29B4"/>
    <w:rsid w:val="00FC74B1"/>
    <w:rsid w:val="00FD3DC5"/>
    <w:rsid w:val="00FE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B6781-C514-3F48-8244-0E46DBADC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10</Pages>
  <Words>7099</Words>
  <Characters>40468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36</cp:revision>
  <dcterms:created xsi:type="dcterms:W3CDTF">2020-07-27T20:23:00Z</dcterms:created>
  <dcterms:modified xsi:type="dcterms:W3CDTF">2020-08-14T14:59:00Z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