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C3D40" w14:textId="77777777" w:rsidR="00642F68" w:rsidRDefault="00642F68" w:rsidP="00360BA4">
      <w:pPr>
        <w:jc w:val="both"/>
        <w:rPr>
          <w:rFonts w:ascii="Arial" w:hAnsi="Arial" w:cs="Arial"/>
          <w:iCs/>
          <w:sz w:val="22"/>
          <w:szCs w:val="22"/>
        </w:rPr>
      </w:pPr>
    </w:p>
    <w:p w14:paraId="2E424046" w14:textId="4A9DFA98" w:rsidR="00454500" w:rsidRDefault="00454500" w:rsidP="00360BA4">
      <w:pPr>
        <w:jc w:val="both"/>
        <w:rPr>
          <w:rFonts w:ascii="Arial" w:hAnsi="Arial" w:cs="Arial"/>
          <w:iCs/>
          <w:sz w:val="22"/>
          <w:szCs w:val="22"/>
        </w:rPr>
      </w:pPr>
      <w:r>
        <w:rPr>
          <w:rFonts w:ascii="Arial" w:hAnsi="Arial" w:cs="Arial"/>
          <w:iCs/>
          <w:sz w:val="22"/>
          <w:szCs w:val="22"/>
        </w:rPr>
        <w:t>Date</w:t>
      </w:r>
    </w:p>
    <w:p w14:paraId="5D0FEFF4" w14:textId="40630D93" w:rsidR="00454500" w:rsidRDefault="00454500" w:rsidP="00360BA4">
      <w:pPr>
        <w:jc w:val="both"/>
        <w:rPr>
          <w:rFonts w:ascii="Arial" w:hAnsi="Arial" w:cs="Arial"/>
          <w:iCs/>
          <w:sz w:val="22"/>
          <w:szCs w:val="22"/>
        </w:rPr>
      </w:pPr>
    </w:p>
    <w:p w14:paraId="330C84AA" w14:textId="024A3372" w:rsidR="00454500" w:rsidRDefault="00454500" w:rsidP="00360BA4">
      <w:pPr>
        <w:jc w:val="both"/>
        <w:rPr>
          <w:rFonts w:ascii="Arial" w:hAnsi="Arial" w:cs="Arial"/>
          <w:iCs/>
          <w:sz w:val="22"/>
          <w:szCs w:val="22"/>
        </w:rPr>
      </w:pPr>
    </w:p>
    <w:p w14:paraId="73A44D0A" w14:textId="67292F4D" w:rsidR="00454500" w:rsidRDefault="00454500" w:rsidP="00360BA4">
      <w:pPr>
        <w:jc w:val="both"/>
        <w:rPr>
          <w:rFonts w:ascii="Arial" w:hAnsi="Arial" w:cs="Arial"/>
          <w:iCs/>
          <w:sz w:val="22"/>
          <w:szCs w:val="22"/>
        </w:rPr>
      </w:pPr>
      <w:r>
        <w:rPr>
          <w:rFonts w:ascii="Arial" w:hAnsi="Arial" w:cs="Arial"/>
          <w:iCs/>
          <w:sz w:val="22"/>
          <w:szCs w:val="22"/>
        </w:rPr>
        <w:t xml:space="preserve">Dear Editor, </w:t>
      </w:r>
    </w:p>
    <w:p w14:paraId="32087E61" w14:textId="0AE52E2D" w:rsidR="00454500" w:rsidRDefault="00454500" w:rsidP="00360BA4">
      <w:pPr>
        <w:jc w:val="both"/>
        <w:rPr>
          <w:rFonts w:ascii="Arial" w:hAnsi="Arial" w:cs="Arial"/>
          <w:iCs/>
          <w:sz w:val="22"/>
          <w:szCs w:val="22"/>
        </w:rPr>
      </w:pPr>
    </w:p>
    <w:p w14:paraId="15292D25" w14:textId="393021CB" w:rsidR="00454500" w:rsidRDefault="00454500" w:rsidP="00360BA4">
      <w:pPr>
        <w:jc w:val="both"/>
        <w:rPr>
          <w:rFonts w:ascii="Arial" w:hAnsi="Arial" w:cs="Arial"/>
          <w:iCs/>
          <w:sz w:val="22"/>
          <w:szCs w:val="22"/>
        </w:rPr>
      </w:pPr>
      <w:r>
        <w:rPr>
          <w:rFonts w:ascii="Arial" w:hAnsi="Arial" w:cs="Arial"/>
          <w:iCs/>
          <w:sz w:val="22"/>
          <w:szCs w:val="22"/>
        </w:rPr>
        <w:t xml:space="preserve">We are submitting the Registered Report, </w:t>
      </w:r>
      <w:r w:rsidRPr="00454500">
        <w:rPr>
          <w:rFonts w:ascii="Arial" w:hAnsi="Arial" w:cs="Arial"/>
          <w:b/>
          <w:bCs/>
          <w:iCs/>
          <w:sz w:val="22"/>
          <w:szCs w:val="22"/>
        </w:rPr>
        <w:t>“</w:t>
      </w:r>
      <w:r w:rsidR="00516D51" w:rsidRPr="00516D51">
        <w:rPr>
          <w:rFonts w:ascii="Arial" w:hAnsi="Arial" w:cs="Arial"/>
          <w:b/>
          <w:bCs/>
          <w:iCs/>
          <w:sz w:val="22"/>
          <w:szCs w:val="22"/>
        </w:rPr>
        <w:t>The role of movement consistency in locomotor use-dependent learning</w:t>
      </w:r>
      <w:r w:rsidRPr="00454500">
        <w:rPr>
          <w:rFonts w:ascii="Arial" w:hAnsi="Arial" w:cs="Arial"/>
          <w:b/>
          <w:bCs/>
          <w:iCs/>
          <w:sz w:val="22"/>
          <w:szCs w:val="22"/>
        </w:rPr>
        <w:t>”</w:t>
      </w:r>
      <w:r>
        <w:rPr>
          <w:rFonts w:ascii="Arial" w:hAnsi="Arial" w:cs="Arial"/>
          <w:iCs/>
          <w:sz w:val="22"/>
          <w:szCs w:val="22"/>
        </w:rPr>
        <w:t xml:space="preserve">, to be considered for publication in </w:t>
      </w:r>
      <w:proofErr w:type="spellStart"/>
      <w:r w:rsidRPr="00F63DE6">
        <w:rPr>
          <w:rFonts w:ascii="Arial" w:hAnsi="Arial" w:cs="Arial"/>
          <w:i/>
          <w:sz w:val="22"/>
          <w:szCs w:val="22"/>
        </w:rPr>
        <w:t>eNeuro</w:t>
      </w:r>
      <w:proofErr w:type="spellEnd"/>
      <w:r>
        <w:rPr>
          <w:rFonts w:ascii="Arial" w:hAnsi="Arial" w:cs="Arial"/>
          <w:iCs/>
          <w:sz w:val="22"/>
          <w:szCs w:val="22"/>
        </w:rPr>
        <w:t xml:space="preserve">. </w:t>
      </w:r>
    </w:p>
    <w:p w14:paraId="16CE1DB9" w14:textId="358C500E" w:rsidR="00454500" w:rsidRDefault="00454500" w:rsidP="00360BA4">
      <w:pPr>
        <w:jc w:val="both"/>
        <w:rPr>
          <w:rFonts w:ascii="Arial" w:hAnsi="Arial" w:cs="Arial"/>
          <w:iCs/>
          <w:sz w:val="22"/>
          <w:szCs w:val="22"/>
        </w:rPr>
      </w:pPr>
    </w:p>
    <w:p w14:paraId="4BFDCB98" w14:textId="1152F886" w:rsidR="002D3FE3" w:rsidRDefault="00F63DE6" w:rsidP="00360BA4">
      <w:pPr>
        <w:jc w:val="both"/>
        <w:rPr>
          <w:rFonts w:ascii="Arial" w:hAnsi="Arial" w:cs="Arial"/>
          <w:iCs/>
          <w:sz w:val="22"/>
          <w:szCs w:val="22"/>
        </w:rPr>
      </w:pPr>
      <w:r>
        <w:rPr>
          <w:rFonts w:ascii="Arial" w:hAnsi="Arial" w:cs="Arial"/>
          <w:iCs/>
          <w:sz w:val="22"/>
          <w:szCs w:val="22"/>
        </w:rPr>
        <w:t xml:space="preserve">Repetition is an essential component of </w:t>
      </w:r>
      <w:r w:rsidR="00713996">
        <w:rPr>
          <w:rFonts w:ascii="Arial" w:hAnsi="Arial" w:cs="Arial"/>
          <w:iCs/>
          <w:sz w:val="22"/>
          <w:szCs w:val="22"/>
        </w:rPr>
        <w:t>motor skill acquisition</w:t>
      </w:r>
      <w:r>
        <w:rPr>
          <w:rFonts w:ascii="Arial" w:hAnsi="Arial" w:cs="Arial"/>
          <w:iCs/>
          <w:sz w:val="22"/>
          <w:szCs w:val="22"/>
        </w:rPr>
        <w:t xml:space="preserve">. Yet, even after skills are </w:t>
      </w:r>
      <w:r w:rsidR="00713996">
        <w:rPr>
          <w:rFonts w:ascii="Arial" w:hAnsi="Arial" w:cs="Arial"/>
          <w:iCs/>
          <w:sz w:val="22"/>
          <w:szCs w:val="22"/>
        </w:rPr>
        <w:t>well-learned</w:t>
      </w:r>
      <w:r w:rsidRPr="00F63DE6">
        <w:rPr>
          <w:rFonts w:ascii="Arial" w:hAnsi="Arial" w:cs="Arial"/>
          <w:iCs/>
          <w:sz w:val="22"/>
          <w:szCs w:val="22"/>
        </w:rPr>
        <w:t>, repetition continue</w:t>
      </w:r>
      <w:r w:rsidR="00713996">
        <w:rPr>
          <w:rFonts w:ascii="Arial" w:hAnsi="Arial" w:cs="Arial"/>
          <w:iCs/>
          <w:sz w:val="22"/>
          <w:szCs w:val="22"/>
        </w:rPr>
        <w:t>s</w:t>
      </w:r>
      <w:r w:rsidRPr="00F63DE6">
        <w:rPr>
          <w:rFonts w:ascii="Arial" w:hAnsi="Arial" w:cs="Arial"/>
          <w:iCs/>
          <w:sz w:val="22"/>
          <w:szCs w:val="22"/>
        </w:rPr>
        <w:t xml:space="preserve"> to </w:t>
      </w:r>
      <w:r w:rsidR="00713996" w:rsidRPr="00F63DE6">
        <w:rPr>
          <w:rFonts w:ascii="Arial" w:hAnsi="Arial" w:cs="Arial"/>
          <w:iCs/>
          <w:sz w:val="22"/>
          <w:szCs w:val="22"/>
        </w:rPr>
        <w:t>im</w:t>
      </w:r>
      <w:r w:rsidR="00713996">
        <w:rPr>
          <w:rFonts w:ascii="Arial" w:hAnsi="Arial" w:cs="Arial"/>
          <w:iCs/>
          <w:sz w:val="22"/>
          <w:szCs w:val="22"/>
        </w:rPr>
        <w:t>pact</w:t>
      </w:r>
      <w:r w:rsidR="00713996" w:rsidRPr="00F63DE6">
        <w:rPr>
          <w:rFonts w:ascii="Arial" w:hAnsi="Arial" w:cs="Arial"/>
          <w:iCs/>
          <w:sz w:val="22"/>
          <w:szCs w:val="22"/>
        </w:rPr>
        <w:t xml:space="preserve"> </w:t>
      </w:r>
      <w:r w:rsidRPr="00F63DE6">
        <w:rPr>
          <w:rFonts w:ascii="Arial" w:hAnsi="Arial" w:cs="Arial"/>
          <w:iCs/>
          <w:sz w:val="22"/>
          <w:szCs w:val="22"/>
        </w:rPr>
        <w:t>movement patterns</w:t>
      </w:r>
      <w:r w:rsidR="00713996">
        <w:rPr>
          <w:rFonts w:ascii="Arial" w:hAnsi="Arial" w:cs="Arial"/>
          <w:iCs/>
          <w:sz w:val="22"/>
          <w:szCs w:val="22"/>
        </w:rPr>
        <w:t xml:space="preserve">—by reducing movement preparation time, increasing movement speeds, and, most relevant to the current </w:t>
      </w:r>
      <w:r w:rsidR="00F12C16">
        <w:rPr>
          <w:rFonts w:ascii="Arial" w:hAnsi="Arial" w:cs="Arial"/>
          <w:iCs/>
          <w:sz w:val="22"/>
          <w:szCs w:val="22"/>
        </w:rPr>
        <w:t>Registered Report</w:t>
      </w:r>
      <w:r w:rsidR="00713996">
        <w:rPr>
          <w:rFonts w:ascii="Arial" w:hAnsi="Arial" w:cs="Arial"/>
          <w:iCs/>
          <w:sz w:val="22"/>
          <w:szCs w:val="22"/>
        </w:rPr>
        <w:t xml:space="preserve">, biasing future movements to be more similar to repeated ones </w:t>
      </w:r>
      <w:r w:rsidR="00AC7890">
        <w:rPr>
          <w:rFonts w:ascii="Arial" w:hAnsi="Arial" w:cs="Arial"/>
          <w:iCs/>
          <w:sz w:val="22"/>
          <w:szCs w:val="22"/>
        </w:rPr>
        <w:fldChar w:fldCharType="begin"/>
      </w:r>
      <w:r w:rsidR="00AC7890">
        <w:rPr>
          <w:rFonts w:ascii="Arial" w:hAnsi="Arial" w:cs="Arial"/>
          <w:iCs/>
          <w:sz w:val="22"/>
          <w:szCs w:val="22"/>
        </w:rPr>
        <w:instrText xml:space="preserve"> ADDIN ZOTERO_ITEM CSL_CITATION {"citationID":"6CTLxAXg","properties":{"formattedCitation":"(Diedrichsen et al., 2010; Hammerbeck et al., 2014; Mawase et al., 2018)","plainCitation":"(Diedrichsen et al., 2010; Hammerbeck et al., 2014; Mawase et al., 2018)","noteIndex":0},"citationItems":[{"id":264,"uris":["http://zotero.org/users/5226272/items/CGQM3V6N"],"uri":["http://zotero.org/users/5226272/items/CGQM3V6N"],"itemData":{"id":264,"type":"article-journal","container-title":"Journal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id":1432,"uris":["http://zotero.org/users/5226272/items/WMZCZSLU"],"uri":["http://zotero.org/users/5226272/items/WMZCZSLU"],"itemData":{"id":1432,"type":"article-journal","abstract":"How does the motor system choose the speed for any given movement? Many current models assume a process that finds the optimal balance between the costs of moving fast and the rewards of achieving the goal. Here, we show that such models also need to take into account a prior representation of preferred movement speed, which can be changed by prolonged practice. In a time-constrained reaching task, human participants made 25-cm reaching movements within 300, 500, 700, or 900 ms. They were then trained for 3 days to execute the movement at either the slowest (900-ms) or fastest (300-ms) speed. When retested on the 4th day, movements executed under all four time constraints were biased toward the speed of the trained movement. In addition, trial-to-trial variation in speed of the trained movement was significantly reduced. These findings are indicative of a use-dependent mechanism that biases the selection of speed. Reduced speed variability was also associated with reduced errors in movement amplitude for the fast training group, which generalized nearly fully to a new movement direction. In contrast, changes in perpendicular error were specific to the trained direction. In sum, our results suggest the existence of a relatively stable but modifiable prior of preferred movement speed that influences the choice of movement speed under a range of task constraints.","container-title":"Journal of Neurophysiology","DOI":"10.1152/jn.00522.2013","ISSN":"0022-3077, 1522-1598","issue":"1","journalAbbreviation":"Journal of Neurophysiology","language":"en","page":"128-134","source":"DOI.org (Crossref)","title":"Movement speed is biased by prior experience","volume":"111","author":[{"family":"Hammerbeck","given":"Ulrike"},{"family":"Yousif","given":"Nada"},{"family":"Greenwood","given":"Richard"},{"family":"Rothwell","given":"John C."},{"family":"Diedrichsen","given":"Jörn"}],"issued":{"date-parts":[["2014",1,1]]}}},{"id":1805,"uris":["http://zotero.org/users/5226272/items/CS6MUU7L"],"uri":["http://zotero.org/users/5226272/items/CS6MUU7L"],"itemData":{"id":1805,"type":"article-journal","abstract":"Our sensorimotor system appears to be inﬂuenced by the recent history of our movements. Repeating movements toward a particular direction is known to have a dramatic effect on involuntary movements elicited by cortical stimulation—a phenomenon that has been termed use-dependent plasticity. However, analogous effects of repetition on behavior have proven elusive. Here, we show that movement repetition enhances the generation of similar movements in the future by reducing the time required to select and prepare the repeated movement. We further show that this reaction time advantage for repeated movements is attributable to more rapid, but still ﬂexible, preparation of the repeated movement rather than anticipation and covert advance preparation of the previously repeated movement. Our ﬁndings demonstrate a powerful and beneﬁcial effect of movement repetition on response preparation, which may represent a behavioral counterpart to use-dependent plasticity effects in primary motor cortex.","container-title":"Cell Reports","DOI":"10.1016/j.celrep.2018.06.097","ISSN":"22111247","issue":"4","journalAbbreviation":"Cell Reports","language":"en","page":"801-808","source":"DOI.org (Crossref)","title":"Movement Repetition Facilitates Response Preparation","volume":"24","author":[{"family":"Mawase","given":"Firas"},{"family":"Lopez","given":"Daniel"},{"family":"Celnik","given":"Pablo A."},{"family":"Haith","given":"Adrian M."}],"issued":{"date-parts":[["2018",7]]}}}],"schema":"https://github.com/citation-style-language/schema/raw/master/csl-citation.json"} </w:instrText>
      </w:r>
      <w:r w:rsidR="00AC7890">
        <w:rPr>
          <w:rFonts w:ascii="Arial" w:hAnsi="Arial" w:cs="Arial"/>
          <w:iCs/>
          <w:sz w:val="22"/>
          <w:szCs w:val="22"/>
        </w:rPr>
        <w:fldChar w:fldCharType="separate"/>
      </w:r>
      <w:r w:rsidR="00AC7890" w:rsidRPr="00AC7890">
        <w:rPr>
          <w:rFonts w:ascii="Arial" w:hAnsi="Arial" w:cs="Arial"/>
          <w:sz w:val="22"/>
        </w:rPr>
        <w:t>(Diedrichsen et al., 2010; Hammerbeck et al., 2014; Mawase et al., 2018)</w:t>
      </w:r>
      <w:r w:rsidR="00AC7890">
        <w:rPr>
          <w:rFonts w:ascii="Arial" w:hAnsi="Arial" w:cs="Arial"/>
          <w:iCs/>
          <w:sz w:val="22"/>
          <w:szCs w:val="22"/>
        </w:rPr>
        <w:fldChar w:fldCharType="end"/>
      </w:r>
      <w:r w:rsidRPr="00F63DE6">
        <w:rPr>
          <w:rFonts w:ascii="Arial" w:hAnsi="Arial" w:cs="Arial"/>
          <w:iCs/>
          <w:sz w:val="22"/>
          <w:szCs w:val="22"/>
        </w:rPr>
        <w:t xml:space="preserve">. </w:t>
      </w:r>
      <w:r w:rsidR="00713996">
        <w:rPr>
          <w:rFonts w:ascii="Arial" w:hAnsi="Arial" w:cs="Arial"/>
          <w:iCs/>
          <w:sz w:val="22"/>
          <w:szCs w:val="22"/>
        </w:rPr>
        <w:t>This</w:t>
      </w:r>
      <w:r w:rsidRPr="00F63DE6">
        <w:rPr>
          <w:rFonts w:ascii="Arial" w:hAnsi="Arial" w:cs="Arial"/>
          <w:iCs/>
          <w:sz w:val="22"/>
          <w:szCs w:val="22"/>
        </w:rPr>
        <w:t xml:space="preserve"> </w:t>
      </w:r>
      <w:r w:rsidR="00713996">
        <w:rPr>
          <w:rFonts w:ascii="Arial" w:hAnsi="Arial" w:cs="Arial"/>
          <w:iCs/>
          <w:sz w:val="22"/>
          <w:szCs w:val="22"/>
        </w:rPr>
        <w:t>“</w:t>
      </w:r>
      <w:r w:rsidRPr="00F63DE6">
        <w:rPr>
          <w:rFonts w:ascii="Arial" w:hAnsi="Arial" w:cs="Arial"/>
          <w:iCs/>
          <w:sz w:val="22"/>
          <w:szCs w:val="22"/>
        </w:rPr>
        <w:t>use-dependent</w:t>
      </w:r>
      <w:r w:rsidR="00713996">
        <w:rPr>
          <w:rFonts w:ascii="Arial" w:hAnsi="Arial" w:cs="Arial"/>
          <w:iCs/>
          <w:sz w:val="22"/>
          <w:szCs w:val="22"/>
        </w:rPr>
        <w:t>”</w:t>
      </w:r>
      <w:r w:rsidRPr="00F63DE6">
        <w:rPr>
          <w:rFonts w:ascii="Arial" w:hAnsi="Arial" w:cs="Arial"/>
          <w:iCs/>
          <w:sz w:val="22"/>
          <w:szCs w:val="22"/>
        </w:rPr>
        <w:t xml:space="preserve"> learning</w:t>
      </w:r>
      <w:r w:rsidR="00713996">
        <w:rPr>
          <w:rFonts w:ascii="Arial" w:hAnsi="Arial" w:cs="Arial"/>
          <w:iCs/>
          <w:sz w:val="22"/>
          <w:szCs w:val="22"/>
        </w:rPr>
        <w:t xml:space="preserve"> is distinct from well-studied forms of error-based learning, </w:t>
      </w:r>
      <w:r w:rsidR="00D024ED">
        <w:rPr>
          <w:rFonts w:ascii="Arial" w:hAnsi="Arial" w:cs="Arial"/>
          <w:iCs/>
          <w:sz w:val="22"/>
          <w:szCs w:val="22"/>
        </w:rPr>
        <w:t>such as</w:t>
      </w:r>
      <w:r w:rsidR="00713996">
        <w:rPr>
          <w:rFonts w:ascii="Arial" w:hAnsi="Arial" w:cs="Arial"/>
          <w:iCs/>
          <w:sz w:val="22"/>
          <w:szCs w:val="22"/>
        </w:rPr>
        <w:t xml:space="preserve"> sensorimotor adaptation, in that it </w:t>
      </w:r>
      <w:r w:rsidR="00D024ED">
        <w:rPr>
          <w:rFonts w:ascii="Arial" w:hAnsi="Arial" w:cs="Arial"/>
          <w:iCs/>
          <w:sz w:val="22"/>
          <w:szCs w:val="22"/>
        </w:rPr>
        <w:t>occurs independent of an</w:t>
      </w:r>
      <w:r w:rsidR="00713996">
        <w:rPr>
          <w:rFonts w:ascii="Arial" w:hAnsi="Arial" w:cs="Arial"/>
          <w:iCs/>
          <w:sz w:val="22"/>
          <w:szCs w:val="22"/>
        </w:rPr>
        <w:t xml:space="preserve"> error signal and is purely repetition-based</w:t>
      </w:r>
      <w:r w:rsidR="00D024ED">
        <w:rPr>
          <w:rFonts w:ascii="Arial" w:hAnsi="Arial" w:cs="Arial"/>
          <w:iCs/>
          <w:sz w:val="22"/>
          <w:szCs w:val="22"/>
        </w:rPr>
        <w:t xml:space="preserve">. </w:t>
      </w:r>
      <w:r w:rsidR="00713996">
        <w:rPr>
          <w:rFonts w:ascii="Arial" w:hAnsi="Arial" w:cs="Arial"/>
          <w:iCs/>
          <w:sz w:val="22"/>
          <w:szCs w:val="22"/>
        </w:rPr>
        <w:t>Thus,</w:t>
      </w:r>
      <w:r w:rsidR="00D024ED">
        <w:rPr>
          <w:rFonts w:ascii="Arial" w:hAnsi="Arial" w:cs="Arial"/>
          <w:iCs/>
          <w:sz w:val="22"/>
          <w:szCs w:val="22"/>
        </w:rPr>
        <w:t xml:space="preserve"> use</w:t>
      </w:r>
      <w:r w:rsidRPr="00F63DE6">
        <w:rPr>
          <w:rFonts w:ascii="Arial" w:hAnsi="Arial" w:cs="Arial"/>
          <w:iCs/>
          <w:sz w:val="22"/>
          <w:szCs w:val="22"/>
        </w:rPr>
        <w:t>-dependent learning</w:t>
      </w:r>
      <w:r w:rsidR="00CF0A97">
        <w:rPr>
          <w:rFonts w:ascii="Arial" w:hAnsi="Arial" w:cs="Arial"/>
          <w:iCs/>
          <w:sz w:val="22"/>
          <w:szCs w:val="22"/>
        </w:rPr>
        <w:t xml:space="preserve"> is </w:t>
      </w:r>
      <w:r w:rsidR="00D024ED">
        <w:rPr>
          <w:rFonts w:ascii="Arial" w:hAnsi="Arial" w:cs="Arial"/>
          <w:iCs/>
          <w:sz w:val="22"/>
          <w:szCs w:val="22"/>
        </w:rPr>
        <w:t xml:space="preserve">linked to Hebbian learning and </w:t>
      </w:r>
      <w:r w:rsidR="00CF0A97">
        <w:rPr>
          <w:rFonts w:ascii="Arial" w:hAnsi="Arial" w:cs="Arial"/>
          <w:iCs/>
          <w:sz w:val="22"/>
          <w:szCs w:val="22"/>
        </w:rPr>
        <w:t>considered</w:t>
      </w:r>
      <w:r w:rsidR="00D024ED">
        <w:rPr>
          <w:rFonts w:ascii="Arial" w:hAnsi="Arial" w:cs="Arial"/>
          <w:iCs/>
          <w:sz w:val="22"/>
          <w:szCs w:val="22"/>
        </w:rPr>
        <w:t xml:space="preserve"> a </w:t>
      </w:r>
      <w:r w:rsidR="00402CC0">
        <w:rPr>
          <w:rFonts w:ascii="Arial" w:hAnsi="Arial" w:cs="Arial"/>
          <w:iCs/>
          <w:sz w:val="22"/>
          <w:szCs w:val="22"/>
        </w:rPr>
        <w:t>basic form of motor memory</w:t>
      </w:r>
      <w:r w:rsidR="00AC7890">
        <w:rPr>
          <w:rFonts w:ascii="Arial" w:hAnsi="Arial" w:cs="Arial"/>
          <w:iCs/>
          <w:sz w:val="22"/>
          <w:szCs w:val="22"/>
        </w:rPr>
        <w:t xml:space="preserve"> </w:t>
      </w:r>
      <w:r w:rsidR="00AC7890">
        <w:rPr>
          <w:rFonts w:ascii="Arial" w:hAnsi="Arial" w:cs="Arial"/>
          <w:iCs/>
          <w:sz w:val="22"/>
          <w:szCs w:val="22"/>
        </w:rPr>
        <w:fldChar w:fldCharType="begin"/>
      </w:r>
      <w:r w:rsidR="00AC7890">
        <w:rPr>
          <w:rFonts w:ascii="Arial" w:hAnsi="Arial" w:cs="Arial"/>
          <w:iCs/>
          <w:sz w:val="22"/>
          <w:szCs w:val="22"/>
        </w:rPr>
        <w:instrText xml:space="preserve"> ADDIN ZOTERO_ITEM CSL_CITATION {"citationID":"95lmwQPl","properties":{"formattedCitation":"(Classen et al., 1998; Verstynen and Sabes, 2011)","plainCitation":"(Classen et al., 1998; Verstynen and Sabes, 2011)","noteIndex":0},"citationItems":[{"id":425,"uris":["http://zotero.org/users/5226272/items/KR9ISDEJ"],"uri":["http://zotero.org/users/5226272/items/KR9ISDEJ"],"itemData":{"id":425,"type":"article-journal","container-title":"Journal of Neurophysiology","DOI":"10.1152/jn.1998.79.2.1117","ISSN":"0022-3077, 1522-1598","issue":"2","journalAbbreviation":"J Neurophysiol","language":"en","page":"1117-1123","source":"Crossref","title":"Rapid plasticity of human cortical movement representation induced by practice","volume":"79","author":[{"family":"Classen","given":"Joseph"},{"family":"Liepert","given":"Joachim"},{"family":"Wise","given":"Steven P."},{"family":"Hallett","given":"Mark"},{"family":"Cohen","given":"Leonardo G."}],"issued":{"date-parts":[["1998",2]]}}},{"id":266,"uris":["http://zotero.org/users/5226272/items/U7A6FUTI"],"uri":["http://zotero.org/users/5226272/items/U7A6FUTI"],"itemData":{"id":266,"type":"article-journal","container-title":"Journal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AC7890">
        <w:rPr>
          <w:rFonts w:ascii="Arial" w:hAnsi="Arial" w:cs="Arial"/>
          <w:iCs/>
          <w:sz w:val="22"/>
          <w:szCs w:val="22"/>
        </w:rPr>
        <w:fldChar w:fldCharType="separate"/>
      </w:r>
      <w:r w:rsidR="00AC7890" w:rsidRPr="00AC7890">
        <w:rPr>
          <w:rFonts w:ascii="Arial" w:hAnsi="Arial" w:cs="Arial"/>
          <w:sz w:val="22"/>
        </w:rPr>
        <w:t>(Classen et al., 1998; Verstynen and Sabes, 2011)</w:t>
      </w:r>
      <w:r w:rsidR="00AC7890">
        <w:rPr>
          <w:rFonts w:ascii="Arial" w:hAnsi="Arial" w:cs="Arial"/>
          <w:iCs/>
          <w:sz w:val="22"/>
          <w:szCs w:val="22"/>
        </w:rPr>
        <w:fldChar w:fldCharType="end"/>
      </w:r>
      <w:r w:rsidR="00D024ED">
        <w:rPr>
          <w:rFonts w:ascii="Arial" w:hAnsi="Arial" w:cs="Arial"/>
          <w:iCs/>
          <w:sz w:val="22"/>
          <w:szCs w:val="22"/>
        </w:rPr>
        <w:t xml:space="preserve">. </w:t>
      </w:r>
    </w:p>
    <w:p w14:paraId="42234D6D" w14:textId="77777777" w:rsidR="002D3FE3" w:rsidRDefault="002D3FE3" w:rsidP="00360BA4">
      <w:pPr>
        <w:jc w:val="both"/>
        <w:rPr>
          <w:rFonts w:ascii="Arial" w:hAnsi="Arial" w:cs="Arial"/>
          <w:iCs/>
          <w:sz w:val="22"/>
          <w:szCs w:val="22"/>
        </w:rPr>
      </w:pPr>
    </w:p>
    <w:p w14:paraId="36CC9542" w14:textId="053BCF24" w:rsidR="00BC339C" w:rsidRDefault="00402CC0" w:rsidP="00360BA4">
      <w:pPr>
        <w:jc w:val="both"/>
        <w:rPr>
          <w:rFonts w:ascii="Arial" w:hAnsi="Arial" w:cs="Arial"/>
          <w:iCs/>
          <w:sz w:val="22"/>
          <w:szCs w:val="22"/>
        </w:rPr>
      </w:pPr>
      <w:r>
        <w:rPr>
          <w:rFonts w:ascii="Arial" w:hAnsi="Arial" w:cs="Arial"/>
          <w:iCs/>
          <w:sz w:val="22"/>
          <w:szCs w:val="22"/>
        </w:rPr>
        <w:t>To date, u</w:t>
      </w:r>
      <w:r w:rsidR="002D3FE3">
        <w:rPr>
          <w:rFonts w:ascii="Arial" w:hAnsi="Arial" w:cs="Arial"/>
          <w:iCs/>
          <w:sz w:val="22"/>
          <w:szCs w:val="22"/>
        </w:rPr>
        <w:t xml:space="preserve">se-dependent learning has been </w:t>
      </w:r>
      <w:r w:rsidR="00F63DE6" w:rsidRPr="00F63DE6">
        <w:rPr>
          <w:rFonts w:ascii="Arial" w:hAnsi="Arial" w:cs="Arial"/>
          <w:iCs/>
          <w:sz w:val="22"/>
          <w:szCs w:val="22"/>
        </w:rPr>
        <w:t>almost exclusively studied</w:t>
      </w:r>
      <w:r w:rsidR="00CA09F3">
        <w:rPr>
          <w:rFonts w:ascii="Arial" w:hAnsi="Arial" w:cs="Arial"/>
          <w:iCs/>
          <w:sz w:val="22"/>
          <w:szCs w:val="22"/>
        </w:rPr>
        <w:t xml:space="preserve"> in</w:t>
      </w:r>
      <w:r w:rsidR="002D3FE3">
        <w:rPr>
          <w:rFonts w:ascii="Arial" w:hAnsi="Arial" w:cs="Arial"/>
          <w:iCs/>
          <w:sz w:val="22"/>
          <w:szCs w:val="22"/>
        </w:rPr>
        <w:t xml:space="preserve"> upper-extremity movements</w:t>
      </w:r>
      <w:r w:rsidR="007F33F9">
        <w:rPr>
          <w:rFonts w:ascii="Arial" w:hAnsi="Arial" w:cs="Arial"/>
          <w:iCs/>
          <w:sz w:val="22"/>
          <w:szCs w:val="22"/>
        </w:rPr>
        <w:t xml:space="preserve">, </w:t>
      </w:r>
      <w:r w:rsidR="002D3FE3">
        <w:rPr>
          <w:rFonts w:ascii="Arial" w:hAnsi="Arial" w:cs="Arial"/>
          <w:iCs/>
          <w:sz w:val="22"/>
          <w:szCs w:val="22"/>
        </w:rPr>
        <w:t>and rarely looked at in lower-extremity activities.</w:t>
      </w:r>
      <w:r w:rsidR="00E26E51">
        <w:rPr>
          <w:rFonts w:ascii="Arial" w:hAnsi="Arial" w:cs="Arial"/>
          <w:iCs/>
          <w:sz w:val="22"/>
          <w:szCs w:val="22"/>
        </w:rPr>
        <w:t xml:space="preserve"> </w:t>
      </w:r>
      <w:r w:rsidR="002D3FE3">
        <w:rPr>
          <w:rFonts w:ascii="Arial" w:hAnsi="Arial" w:cs="Arial"/>
          <w:iCs/>
          <w:sz w:val="22"/>
          <w:szCs w:val="22"/>
        </w:rPr>
        <w:t>This is surprising given that w</w:t>
      </w:r>
      <w:r w:rsidR="00BC339C">
        <w:rPr>
          <w:rFonts w:ascii="Arial" w:hAnsi="Arial" w:cs="Arial"/>
          <w:iCs/>
          <w:sz w:val="22"/>
          <w:szCs w:val="22"/>
        </w:rPr>
        <w:t>alking</w:t>
      </w:r>
      <w:r w:rsidR="002D3FE3">
        <w:rPr>
          <w:rFonts w:ascii="Arial" w:hAnsi="Arial" w:cs="Arial"/>
          <w:iCs/>
          <w:sz w:val="22"/>
          <w:szCs w:val="22"/>
        </w:rPr>
        <w:t xml:space="preserve"> </w:t>
      </w:r>
      <w:r w:rsidR="00BC339C">
        <w:rPr>
          <w:rFonts w:ascii="Arial" w:hAnsi="Arial" w:cs="Arial"/>
          <w:iCs/>
          <w:sz w:val="22"/>
          <w:szCs w:val="22"/>
        </w:rPr>
        <w:t>is, by definition</w:t>
      </w:r>
      <w:r w:rsidR="0025233D">
        <w:rPr>
          <w:rFonts w:ascii="Arial" w:hAnsi="Arial" w:cs="Arial"/>
          <w:iCs/>
          <w:sz w:val="22"/>
          <w:szCs w:val="22"/>
        </w:rPr>
        <w:t>,</w:t>
      </w:r>
      <w:r w:rsidR="00BC339C">
        <w:rPr>
          <w:rFonts w:ascii="Arial" w:hAnsi="Arial" w:cs="Arial"/>
          <w:iCs/>
          <w:sz w:val="22"/>
          <w:szCs w:val="22"/>
        </w:rPr>
        <w:t xml:space="preserve"> a </w:t>
      </w:r>
      <w:r w:rsidR="0025233D">
        <w:rPr>
          <w:rFonts w:ascii="Arial" w:hAnsi="Arial" w:cs="Arial"/>
          <w:iCs/>
          <w:sz w:val="22"/>
          <w:szCs w:val="22"/>
        </w:rPr>
        <w:t>repetitive, cyclical movement</w:t>
      </w:r>
      <w:r w:rsidR="00783A75">
        <w:rPr>
          <w:rFonts w:ascii="Arial" w:hAnsi="Arial" w:cs="Arial"/>
          <w:iCs/>
          <w:sz w:val="22"/>
          <w:szCs w:val="22"/>
        </w:rPr>
        <w:t xml:space="preserve"> </w:t>
      </w:r>
      <w:r w:rsidR="002D3FE3">
        <w:rPr>
          <w:rFonts w:ascii="Arial" w:hAnsi="Arial" w:cs="Arial"/>
          <w:iCs/>
          <w:sz w:val="22"/>
          <w:szCs w:val="22"/>
        </w:rPr>
        <w:t>that is</w:t>
      </w:r>
      <w:r w:rsidR="0025233D">
        <w:rPr>
          <w:rFonts w:ascii="Arial" w:hAnsi="Arial" w:cs="Arial"/>
          <w:iCs/>
          <w:sz w:val="22"/>
          <w:szCs w:val="22"/>
        </w:rPr>
        <w:t xml:space="preserve"> repeated until a destination is reache</w:t>
      </w:r>
      <w:r w:rsidR="00B56A2E">
        <w:rPr>
          <w:rFonts w:ascii="Arial" w:hAnsi="Arial" w:cs="Arial"/>
          <w:iCs/>
          <w:sz w:val="22"/>
          <w:szCs w:val="22"/>
        </w:rPr>
        <w:t>d,</w:t>
      </w:r>
      <w:r>
        <w:rPr>
          <w:rFonts w:ascii="Arial" w:hAnsi="Arial" w:cs="Arial"/>
          <w:iCs/>
          <w:sz w:val="22"/>
          <w:szCs w:val="22"/>
        </w:rPr>
        <w:t xml:space="preserve"> </w:t>
      </w:r>
      <w:r w:rsidR="00B56A2E">
        <w:rPr>
          <w:rFonts w:ascii="Arial" w:hAnsi="Arial" w:cs="Arial"/>
          <w:iCs/>
          <w:sz w:val="22"/>
          <w:szCs w:val="22"/>
        </w:rPr>
        <w:t>and thus</w:t>
      </w:r>
      <w:r>
        <w:rPr>
          <w:rFonts w:ascii="Arial" w:hAnsi="Arial" w:cs="Arial"/>
          <w:iCs/>
          <w:sz w:val="22"/>
          <w:szCs w:val="22"/>
        </w:rPr>
        <w:t xml:space="preserve"> provides </w:t>
      </w:r>
      <w:r w:rsidR="00B52219">
        <w:rPr>
          <w:rFonts w:ascii="Arial" w:hAnsi="Arial" w:cs="Arial"/>
          <w:iCs/>
          <w:sz w:val="22"/>
          <w:szCs w:val="22"/>
        </w:rPr>
        <w:t xml:space="preserve">an excellent opportunity to study a repetition-based learning mechanism. </w:t>
      </w:r>
      <w:r w:rsidR="007F33F9">
        <w:rPr>
          <w:rFonts w:ascii="Arial" w:hAnsi="Arial" w:cs="Arial"/>
          <w:iCs/>
          <w:sz w:val="22"/>
          <w:szCs w:val="22"/>
        </w:rPr>
        <w:t>Our recently published manuscript</w:t>
      </w:r>
      <w:r w:rsidR="00783A75">
        <w:rPr>
          <w:rFonts w:ascii="Arial" w:hAnsi="Arial" w:cs="Arial"/>
          <w:iCs/>
          <w:sz w:val="22"/>
          <w:szCs w:val="22"/>
        </w:rPr>
        <w:t xml:space="preserve"> </w:t>
      </w:r>
      <w:r w:rsidR="007F33F9">
        <w:rPr>
          <w:rFonts w:ascii="Arial" w:hAnsi="Arial" w:cs="Arial"/>
          <w:iCs/>
          <w:sz w:val="22"/>
          <w:szCs w:val="22"/>
        </w:rPr>
        <w:fldChar w:fldCharType="begin"/>
      </w:r>
      <w:r w:rsidR="007F33F9">
        <w:rPr>
          <w:rFonts w:ascii="Arial" w:hAnsi="Arial" w:cs="Arial"/>
          <w:iCs/>
          <w:sz w:val="22"/>
          <w:szCs w:val="22"/>
        </w:rPr>
        <w:instrText xml:space="preserve"> ADDIN ZOTERO_ITEM CSL_CITATION {"citationID":"Hv6MHU7y","properties":{"formattedCitation":"(Wood et al., 2020)","plainCitation":"(Wood et al., 2020)","noteIndex":0},"citationItems":[{"id":1860,"uris":["http://zotero.org/users/5226272/items/9YRCDLCG"],"uri":["http://zotero.org/users/5226272/items/9YRCDLCG"],"itemData":{"id":1860,"type":"article-journal","abstract":"Studies of upper extremity reaching show that use-dependent plasticity, or learning from repetition, plays an important role in shaping motor behaviors. Yet, the impact of repetition on locomotor learning is unclear, despite the fact that gait is developed and practiced over millions of repetitions. To test if repetition alone can induce storage of a novel walking pattern, we instructed two groups of young healthy subjects to learn an asymmetric walking pattern through two distinct learning paradigms. The first group learned a new pattern through an established visual distortion paradigm, which provided both sensory prediction error and repetition of movement patterns to induce walking aftereffects, and the second received veridical feedback with a target change, which provided only repetition (use-dependent plasticity) to induce aftereffects. When feedback was removed, both groups demonstrated aftereffects in the primary outcome, step asymmetry index. Surprisingly, despite the different task demands, both groups produced similar aftereffect magnitudes, which also had similar rates of decay, suggesting that the addition of sensory prediction errors did not improve storage of learning beyond that induced by the use-dependent process alone. To further characterize the use-dependent process, we conducted a second experiment to quantify aftereffect size in a third group that practiced double the asymmetry magnitude. This new group showed a proportionately greater magnitude of the use-dependent aftereffect. Together, these findings show that the primary driver of storage of a new step length asymmetry during visually-guided locomotor learning is repetition, not sensory prediction error, and this effect scales with the learning magnitude.","container-title":"Journal of Neurophysiology","DOI":"10.1152/jn.00083.2020","ISSN":"0022-3077","note":"publisher: American Physiological Society","source":"journals-physiology-org.udel.idm.oclc.org (Atypon)","title":"Use-Dependent Plasticity Explains Aftereffects in Visually Guided Locomotor Learning of a Novel Step Length Asymmetry","URL":"http://journals.physiology.org/doi/abs/10.1152/jn.00083.2020","author":[{"family":"Wood","given":"Jonathan"},{"family":"Kim","given":"Hyosub"},{"family":"French","given":"Margaret A"},{"family":"Reisman","given":"Darcy S."},{"family":"Morton","given":"Susanne M."}],"accessed":{"date-parts":[["2020",5,20]]},"issued":{"date-parts":[["2020",5,20]]}}}],"schema":"https://github.com/citation-style-language/schema/raw/master/csl-citation.json"} </w:instrText>
      </w:r>
      <w:r w:rsidR="007F33F9">
        <w:rPr>
          <w:rFonts w:ascii="Arial" w:hAnsi="Arial" w:cs="Arial"/>
          <w:iCs/>
          <w:sz w:val="22"/>
          <w:szCs w:val="22"/>
        </w:rPr>
        <w:fldChar w:fldCharType="separate"/>
      </w:r>
      <w:r w:rsidR="007F33F9" w:rsidRPr="00E05050">
        <w:rPr>
          <w:rFonts w:ascii="Arial" w:hAnsi="Arial" w:cs="Arial"/>
          <w:sz w:val="22"/>
        </w:rPr>
        <w:t>(Wood et al., 2020)</w:t>
      </w:r>
      <w:r w:rsidR="007F33F9">
        <w:rPr>
          <w:rFonts w:ascii="Arial" w:hAnsi="Arial" w:cs="Arial"/>
          <w:iCs/>
          <w:sz w:val="22"/>
          <w:szCs w:val="22"/>
        </w:rPr>
        <w:fldChar w:fldCharType="end"/>
      </w:r>
      <w:r w:rsidR="007F33F9">
        <w:rPr>
          <w:rFonts w:ascii="Arial" w:hAnsi="Arial" w:cs="Arial"/>
          <w:iCs/>
          <w:sz w:val="22"/>
          <w:szCs w:val="22"/>
        </w:rPr>
        <w:t xml:space="preserve"> represents an early attempt to tackle use</w:t>
      </w:r>
      <w:r w:rsidR="00783A75">
        <w:rPr>
          <w:rFonts w:ascii="Arial" w:hAnsi="Arial" w:cs="Arial"/>
          <w:iCs/>
          <w:sz w:val="22"/>
          <w:szCs w:val="22"/>
        </w:rPr>
        <w:t>-dependent learning in walking from a mechanistic perspective. In th</w:t>
      </w:r>
      <w:r>
        <w:rPr>
          <w:rFonts w:ascii="Arial" w:hAnsi="Arial" w:cs="Arial"/>
          <w:iCs/>
          <w:sz w:val="22"/>
          <w:szCs w:val="22"/>
        </w:rPr>
        <w:t>e</w:t>
      </w:r>
      <w:r w:rsidR="00783A75">
        <w:rPr>
          <w:rFonts w:ascii="Arial" w:hAnsi="Arial" w:cs="Arial"/>
          <w:iCs/>
          <w:sz w:val="22"/>
          <w:szCs w:val="22"/>
        </w:rPr>
        <w:t xml:space="preserve"> study, participants </w:t>
      </w:r>
      <w:r w:rsidR="007F33F9">
        <w:rPr>
          <w:rFonts w:ascii="Arial" w:hAnsi="Arial" w:cs="Arial"/>
          <w:iCs/>
          <w:sz w:val="22"/>
          <w:szCs w:val="22"/>
        </w:rPr>
        <w:t>increased their</w:t>
      </w:r>
      <w:r w:rsidR="00783A75">
        <w:rPr>
          <w:rFonts w:ascii="Arial" w:hAnsi="Arial" w:cs="Arial"/>
          <w:iCs/>
          <w:sz w:val="22"/>
          <w:szCs w:val="22"/>
        </w:rPr>
        <w:t xml:space="preserve"> stepping asymmetry in response to visual targets on a computer screen</w:t>
      </w:r>
      <w:r w:rsidR="007F33F9">
        <w:rPr>
          <w:rFonts w:ascii="Arial" w:hAnsi="Arial" w:cs="Arial"/>
          <w:iCs/>
          <w:sz w:val="22"/>
          <w:szCs w:val="22"/>
        </w:rPr>
        <w:t>,</w:t>
      </w:r>
      <w:r w:rsidR="00783A75">
        <w:rPr>
          <w:rFonts w:ascii="Arial" w:hAnsi="Arial" w:cs="Arial"/>
          <w:iCs/>
          <w:sz w:val="22"/>
          <w:szCs w:val="22"/>
        </w:rPr>
        <w:t xml:space="preserve"> causing them to walk with a limp. </w:t>
      </w:r>
      <w:r w:rsidR="007F33F9">
        <w:rPr>
          <w:rFonts w:ascii="Arial" w:hAnsi="Arial" w:cs="Arial"/>
          <w:iCs/>
          <w:sz w:val="22"/>
          <w:szCs w:val="22"/>
        </w:rPr>
        <w:t>Of note, the visual feedback provided to participants was veridical, and therefore participants learned, and practiced, this asymmetry in the absence of sensory prediction error</w:t>
      </w:r>
      <w:r w:rsidR="00DB12D8">
        <w:rPr>
          <w:rFonts w:ascii="Arial" w:hAnsi="Arial" w:cs="Arial"/>
          <w:iCs/>
          <w:sz w:val="22"/>
          <w:szCs w:val="22"/>
        </w:rPr>
        <w:t xml:space="preserve"> (i.e., difference between expected and actual sensory feedback)</w:t>
      </w:r>
      <w:r w:rsidR="007F33F9">
        <w:rPr>
          <w:rFonts w:ascii="Arial" w:hAnsi="Arial" w:cs="Arial"/>
          <w:iCs/>
          <w:sz w:val="22"/>
          <w:szCs w:val="22"/>
        </w:rPr>
        <w:t>. After several minutes of practice,</w:t>
      </w:r>
      <w:r w:rsidR="00783A75">
        <w:rPr>
          <w:rFonts w:ascii="Arial" w:hAnsi="Arial" w:cs="Arial"/>
          <w:iCs/>
          <w:sz w:val="22"/>
          <w:szCs w:val="22"/>
        </w:rPr>
        <w:t xml:space="preserve"> when the participants were asked to return to normal walking without any visual feedback, </w:t>
      </w:r>
      <w:r w:rsidR="00E5125A">
        <w:rPr>
          <w:rFonts w:ascii="Arial" w:hAnsi="Arial" w:cs="Arial"/>
          <w:iCs/>
          <w:sz w:val="22"/>
          <w:szCs w:val="22"/>
        </w:rPr>
        <w:t xml:space="preserve">we observed a use-dependent bias in the form of a </w:t>
      </w:r>
      <w:r w:rsidR="00783A75">
        <w:rPr>
          <w:rFonts w:ascii="Arial" w:hAnsi="Arial" w:cs="Arial"/>
          <w:iCs/>
          <w:sz w:val="22"/>
          <w:szCs w:val="22"/>
        </w:rPr>
        <w:t xml:space="preserve">limp </w:t>
      </w:r>
      <w:r w:rsidR="00E5125A">
        <w:rPr>
          <w:rFonts w:ascii="Arial" w:hAnsi="Arial" w:cs="Arial"/>
          <w:iCs/>
          <w:sz w:val="22"/>
          <w:szCs w:val="22"/>
        </w:rPr>
        <w:t xml:space="preserve">in the </w:t>
      </w:r>
      <w:r w:rsidR="009819FA">
        <w:rPr>
          <w:rFonts w:ascii="Arial" w:hAnsi="Arial" w:cs="Arial"/>
          <w:iCs/>
          <w:sz w:val="22"/>
          <w:szCs w:val="22"/>
        </w:rPr>
        <w:t xml:space="preserve">practiced direction </w:t>
      </w:r>
      <w:r w:rsidR="00E5125A">
        <w:rPr>
          <w:rFonts w:ascii="Arial" w:hAnsi="Arial" w:cs="Arial"/>
          <w:iCs/>
          <w:sz w:val="22"/>
          <w:szCs w:val="22"/>
        </w:rPr>
        <w:t xml:space="preserve">that persisted </w:t>
      </w:r>
      <w:r w:rsidR="00DB12D8">
        <w:rPr>
          <w:rFonts w:ascii="Arial" w:hAnsi="Arial" w:cs="Arial"/>
          <w:iCs/>
          <w:sz w:val="22"/>
          <w:szCs w:val="22"/>
        </w:rPr>
        <w:t xml:space="preserve">for more than </w:t>
      </w:r>
      <w:r w:rsidR="00AE4FAF">
        <w:rPr>
          <w:rFonts w:ascii="Arial" w:hAnsi="Arial" w:cs="Arial"/>
          <w:iCs/>
          <w:sz w:val="22"/>
          <w:szCs w:val="22"/>
        </w:rPr>
        <w:t>5</w:t>
      </w:r>
      <w:r w:rsidR="00DB12D8">
        <w:rPr>
          <w:rFonts w:ascii="Arial" w:hAnsi="Arial" w:cs="Arial"/>
          <w:iCs/>
          <w:sz w:val="22"/>
          <w:szCs w:val="22"/>
        </w:rPr>
        <w:t xml:space="preserve"> minutes</w:t>
      </w:r>
      <w:r w:rsidR="00E5125A">
        <w:rPr>
          <w:rFonts w:ascii="Arial" w:hAnsi="Arial" w:cs="Arial"/>
          <w:iCs/>
          <w:sz w:val="22"/>
          <w:szCs w:val="22"/>
        </w:rPr>
        <w:t>.</w:t>
      </w:r>
    </w:p>
    <w:p w14:paraId="4B9DF6AF" w14:textId="060D7936" w:rsidR="00460A74" w:rsidRDefault="00460A74" w:rsidP="00360BA4">
      <w:pPr>
        <w:jc w:val="both"/>
        <w:rPr>
          <w:rFonts w:ascii="Arial" w:hAnsi="Arial" w:cs="Arial"/>
          <w:iCs/>
          <w:sz w:val="22"/>
          <w:szCs w:val="22"/>
        </w:rPr>
      </w:pPr>
    </w:p>
    <w:p w14:paraId="1A4E4451" w14:textId="2C7E4049" w:rsidR="009A73D8" w:rsidRDefault="00CF0A97" w:rsidP="00360BA4">
      <w:pPr>
        <w:jc w:val="both"/>
        <w:rPr>
          <w:rFonts w:ascii="Arial" w:hAnsi="Arial" w:cs="Arial"/>
          <w:sz w:val="22"/>
        </w:rPr>
      </w:pPr>
      <w:r>
        <w:rPr>
          <w:rFonts w:ascii="Arial" w:hAnsi="Arial" w:cs="Arial"/>
          <w:sz w:val="22"/>
        </w:rPr>
        <w:t xml:space="preserve">In the proposed </w:t>
      </w:r>
      <w:r w:rsidR="00E5125A">
        <w:rPr>
          <w:rFonts w:ascii="Arial" w:hAnsi="Arial" w:cs="Arial"/>
          <w:sz w:val="22"/>
        </w:rPr>
        <w:t>Registered Report</w:t>
      </w:r>
      <w:r w:rsidRPr="00AC7890">
        <w:rPr>
          <w:rFonts w:ascii="Arial" w:hAnsi="Arial" w:cs="Arial"/>
          <w:sz w:val="22"/>
        </w:rPr>
        <w:t xml:space="preserve">, </w:t>
      </w:r>
      <w:r>
        <w:rPr>
          <w:rFonts w:ascii="Arial" w:hAnsi="Arial" w:cs="Arial"/>
          <w:sz w:val="22"/>
        </w:rPr>
        <w:t xml:space="preserve">we aim to extend prior work on use-dependent learning by </w:t>
      </w:r>
      <w:r>
        <w:rPr>
          <w:rFonts w:ascii="Arial" w:hAnsi="Arial" w:cs="Arial"/>
          <w:iCs/>
          <w:sz w:val="22"/>
          <w:szCs w:val="22"/>
        </w:rPr>
        <w:t xml:space="preserve">examining constraints on </w:t>
      </w:r>
      <w:r w:rsidR="00DB12D8">
        <w:rPr>
          <w:rFonts w:ascii="Arial" w:hAnsi="Arial" w:cs="Arial"/>
          <w:iCs/>
          <w:sz w:val="22"/>
          <w:szCs w:val="22"/>
        </w:rPr>
        <w:t>this process</w:t>
      </w:r>
      <w:r>
        <w:rPr>
          <w:rFonts w:ascii="Arial" w:hAnsi="Arial" w:cs="Arial"/>
          <w:iCs/>
          <w:sz w:val="22"/>
          <w:szCs w:val="22"/>
        </w:rPr>
        <w:t xml:space="preserve"> during walking and providing a computational framework for understanding this basic form of learning</w:t>
      </w:r>
      <w:r w:rsidR="009A73D8" w:rsidRPr="006177E3">
        <w:rPr>
          <w:rFonts w:ascii="Arial" w:hAnsi="Arial" w:cs="Arial"/>
          <w:sz w:val="22"/>
        </w:rPr>
        <w:t>.</w:t>
      </w:r>
      <w:r w:rsidR="009A73D8" w:rsidRPr="009A73D8">
        <w:rPr>
          <w:rFonts w:ascii="Arial" w:hAnsi="Arial" w:cs="Arial"/>
          <w:sz w:val="22"/>
        </w:rPr>
        <w:t xml:space="preserve"> </w:t>
      </w:r>
      <w:r w:rsidR="009A73D8" w:rsidRPr="006177E3">
        <w:rPr>
          <w:rFonts w:ascii="Arial" w:hAnsi="Arial" w:cs="Arial"/>
          <w:sz w:val="22"/>
        </w:rPr>
        <w:t xml:space="preserve">We </w:t>
      </w:r>
      <w:r w:rsidR="00F675C3">
        <w:rPr>
          <w:rFonts w:ascii="Arial" w:hAnsi="Arial" w:cs="Arial"/>
          <w:sz w:val="22"/>
        </w:rPr>
        <w:t>compare</w:t>
      </w:r>
      <w:r w:rsidR="009A73D8" w:rsidRPr="006177E3">
        <w:rPr>
          <w:rFonts w:ascii="Arial" w:hAnsi="Arial" w:cs="Arial"/>
          <w:sz w:val="22"/>
        </w:rPr>
        <w:t xml:space="preserve"> two distinct computational accounts of how </w:t>
      </w:r>
      <w:r w:rsidR="00E5125A">
        <w:rPr>
          <w:rFonts w:ascii="Arial" w:hAnsi="Arial" w:cs="Arial"/>
          <w:sz w:val="22"/>
        </w:rPr>
        <w:t>use</w:t>
      </w:r>
      <w:r w:rsidR="00F675C3">
        <w:rPr>
          <w:rFonts w:ascii="Arial" w:hAnsi="Arial" w:cs="Arial"/>
          <w:sz w:val="22"/>
        </w:rPr>
        <w:t>-</w:t>
      </w:r>
      <w:r w:rsidR="00E5125A">
        <w:rPr>
          <w:rFonts w:ascii="Arial" w:hAnsi="Arial" w:cs="Arial"/>
          <w:sz w:val="22"/>
        </w:rPr>
        <w:t>dependent learning</w:t>
      </w:r>
      <w:r w:rsidR="00E5125A" w:rsidRPr="006177E3">
        <w:rPr>
          <w:rFonts w:ascii="Arial" w:hAnsi="Arial" w:cs="Arial"/>
          <w:sz w:val="22"/>
        </w:rPr>
        <w:t xml:space="preserve"> </w:t>
      </w:r>
      <w:r w:rsidR="009A73D8" w:rsidRPr="006177E3">
        <w:rPr>
          <w:rFonts w:ascii="Arial" w:hAnsi="Arial" w:cs="Arial"/>
          <w:sz w:val="22"/>
        </w:rPr>
        <w:t xml:space="preserve">may </w:t>
      </w:r>
      <w:r w:rsidR="003B4C11" w:rsidRPr="006177E3">
        <w:rPr>
          <w:rFonts w:ascii="Arial" w:hAnsi="Arial" w:cs="Arial"/>
          <w:sz w:val="22"/>
        </w:rPr>
        <w:t>arise</w:t>
      </w:r>
      <w:r w:rsidR="003B4C11">
        <w:rPr>
          <w:rFonts w:ascii="Arial" w:hAnsi="Arial" w:cs="Arial"/>
          <w:sz w:val="22"/>
        </w:rPr>
        <w:t xml:space="preserve"> and</w:t>
      </w:r>
      <w:r w:rsidR="00F675C3">
        <w:rPr>
          <w:rFonts w:ascii="Arial" w:hAnsi="Arial" w:cs="Arial"/>
          <w:sz w:val="22"/>
        </w:rPr>
        <w:t xml:space="preserve"> test their unique predictions regarding the impact of</w:t>
      </w:r>
      <w:r w:rsidR="00F675C3" w:rsidRPr="00F675C3">
        <w:rPr>
          <w:rFonts w:ascii="Arial" w:hAnsi="Arial" w:cs="Arial"/>
          <w:sz w:val="22"/>
        </w:rPr>
        <w:t xml:space="preserve"> </w:t>
      </w:r>
      <w:r w:rsidR="00F675C3" w:rsidRPr="006177E3">
        <w:rPr>
          <w:rFonts w:ascii="Arial" w:hAnsi="Arial" w:cs="Arial"/>
          <w:sz w:val="22"/>
        </w:rPr>
        <w:t xml:space="preserve">movement </w:t>
      </w:r>
      <w:r w:rsidR="00F675C3">
        <w:rPr>
          <w:rFonts w:ascii="Arial" w:hAnsi="Arial" w:cs="Arial"/>
          <w:sz w:val="22"/>
        </w:rPr>
        <w:t>consistency on</w:t>
      </w:r>
      <w:r w:rsidR="00F675C3" w:rsidRPr="006177E3">
        <w:rPr>
          <w:rFonts w:ascii="Arial" w:hAnsi="Arial" w:cs="Arial"/>
          <w:sz w:val="22"/>
        </w:rPr>
        <w:t xml:space="preserve"> use-dependent learning</w:t>
      </w:r>
      <w:r w:rsidR="00F675C3">
        <w:rPr>
          <w:rFonts w:ascii="Arial" w:hAnsi="Arial" w:cs="Arial"/>
          <w:sz w:val="22"/>
        </w:rPr>
        <w:t xml:space="preserve">. </w:t>
      </w:r>
      <w:r w:rsidR="009A73D8" w:rsidRPr="006177E3">
        <w:rPr>
          <w:rFonts w:ascii="Arial" w:hAnsi="Arial" w:cs="Arial"/>
          <w:sz w:val="22"/>
        </w:rPr>
        <w:t xml:space="preserve">In the Adaptive Bayesian model, adopted from a study of reaching </w:t>
      </w:r>
      <w:r w:rsidR="009A73D8" w:rsidRPr="006177E3">
        <w:rPr>
          <w:rFonts w:ascii="Arial" w:hAnsi="Arial" w:cs="Arial"/>
          <w:sz w:val="22"/>
        </w:rPr>
        <w:fldChar w:fldCharType="begin"/>
      </w:r>
      <w:r w:rsidR="009A73D8" w:rsidRPr="006177E3">
        <w:rPr>
          <w:rFonts w:ascii="Arial" w:hAnsi="Arial" w:cs="Arial"/>
          <w:sz w:val="22"/>
        </w:rPr>
        <w:instrText xml:space="preserve"> ADDIN ZOTERO_ITEM CSL_CITATION {"citationID":"FDB6KaRZ","properties":{"formattedCitation":"(Verstynen and Sabes, 2011)","plainCitation":"(Verstynen and Sabes, 2011)","noteIndex":0},"citationItems":[{"id":266,"uris":["http://zotero.org/users/5226272/items/U7A6FUTI"],"uri":["http://zotero.org/users/5226272/items/U7A6FUTI"],"itemData":{"id":266,"type":"article-journal","container-title":"Journal of Neuroscience","DOI":"10.1523/JNEUROSCI.6525-10.2011","ISSN":"0270-6474, 1529-2401","issue":"27","journalAbbreviation":"J Neurosci","language":"en","page":"10050-10059","source":"Crossref","title":"How each movement changes the next: an experimental and theoretical study of fast adaptive priors in reaching","title-short":"How Each Movement Changes the Next","volume":"31","author":[{"family":"Verstynen","given":"T."},{"family":"Sabes","given":"P. N."}],"issued":{"date-parts":[["2011",7,6]]}}}],"schema":"https://github.com/citation-style-language/schema/raw/master/csl-citation.json"} </w:instrText>
      </w:r>
      <w:r w:rsidR="009A73D8" w:rsidRPr="006177E3">
        <w:rPr>
          <w:rFonts w:ascii="Arial" w:hAnsi="Arial" w:cs="Arial"/>
          <w:sz w:val="22"/>
        </w:rPr>
        <w:fldChar w:fldCharType="separate"/>
      </w:r>
      <w:r w:rsidR="009A73D8" w:rsidRPr="006177E3">
        <w:rPr>
          <w:rFonts w:ascii="Arial" w:hAnsi="Arial" w:cs="Arial"/>
          <w:sz w:val="22"/>
        </w:rPr>
        <w:t>(Verstynen and Sabes, 2011)</w:t>
      </w:r>
      <w:r w:rsidR="009A73D8" w:rsidRPr="006177E3">
        <w:rPr>
          <w:rFonts w:ascii="Arial" w:hAnsi="Arial" w:cs="Arial"/>
          <w:sz w:val="22"/>
        </w:rPr>
        <w:fldChar w:fldCharType="end"/>
      </w:r>
      <w:r w:rsidR="009A73D8" w:rsidRPr="006177E3">
        <w:rPr>
          <w:rFonts w:ascii="Arial" w:hAnsi="Arial" w:cs="Arial"/>
          <w:sz w:val="22"/>
        </w:rPr>
        <w:t xml:space="preserve">, </w:t>
      </w:r>
      <w:r w:rsidR="00E5125A">
        <w:rPr>
          <w:rFonts w:ascii="Arial" w:hAnsi="Arial" w:cs="Arial"/>
          <w:sz w:val="22"/>
        </w:rPr>
        <w:t>use</w:t>
      </w:r>
      <w:r w:rsidR="00F675C3">
        <w:rPr>
          <w:rFonts w:ascii="Arial" w:hAnsi="Arial" w:cs="Arial"/>
          <w:sz w:val="22"/>
        </w:rPr>
        <w:t>-</w:t>
      </w:r>
      <w:r w:rsidR="00E5125A">
        <w:rPr>
          <w:rFonts w:ascii="Arial" w:hAnsi="Arial" w:cs="Arial"/>
          <w:sz w:val="22"/>
        </w:rPr>
        <w:t>dependent learning</w:t>
      </w:r>
      <w:r w:rsidR="00E5125A" w:rsidRPr="006177E3">
        <w:rPr>
          <w:rFonts w:ascii="Arial" w:hAnsi="Arial" w:cs="Arial"/>
          <w:sz w:val="22"/>
        </w:rPr>
        <w:t xml:space="preserve"> </w:t>
      </w:r>
      <w:r w:rsidR="009A73D8" w:rsidRPr="006177E3">
        <w:rPr>
          <w:rFonts w:ascii="Arial" w:hAnsi="Arial" w:cs="Arial"/>
          <w:sz w:val="22"/>
        </w:rPr>
        <w:t xml:space="preserve">is framed as a process </w:t>
      </w:r>
      <w:r w:rsidR="00F675C3">
        <w:rPr>
          <w:rFonts w:ascii="Arial" w:hAnsi="Arial" w:cs="Arial"/>
          <w:sz w:val="22"/>
        </w:rPr>
        <w:t>of</w:t>
      </w:r>
      <w:r w:rsidR="00F675C3" w:rsidRPr="006177E3">
        <w:rPr>
          <w:rFonts w:ascii="Arial" w:hAnsi="Arial" w:cs="Arial"/>
          <w:sz w:val="22"/>
        </w:rPr>
        <w:t xml:space="preserve"> </w:t>
      </w:r>
      <w:r w:rsidR="009A73D8" w:rsidRPr="006177E3">
        <w:rPr>
          <w:rFonts w:ascii="Arial" w:hAnsi="Arial" w:cs="Arial"/>
          <w:sz w:val="22"/>
        </w:rPr>
        <w:t>combin</w:t>
      </w:r>
      <w:r w:rsidR="00F675C3">
        <w:rPr>
          <w:rFonts w:ascii="Arial" w:hAnsi="Arial" w:cs="Arial"/>
          <w:sz w:val="22"/>
        </w:rPr>
        <w:t>ing</w:t>
      </w:r>
      <w:r w:rsidR="009A73D8" w:rsidRPr="006177E3">
        <w:rPr>
          <w:rFonts w:ascii="Arial" w:hAnsi="Arial" w:cs="Arial"/>
          <w:sz w:val="22"/>
        </w:rPr>
        <w:t xml:space="preserve"> quickly adapting prior probabilities of target (step) locations with current sensory estimates of where to step. Thus, the magnitude of</w:t>
      </w:r>
      <w:r w:rsidR="00E5125A">
        <w:rPr>
          <w:rFonts w:ascii="Arial" w:hAnsi="Arial" w:cs="Arial"/>
          <w:sz w:val="22"/>
        </w:rPr>
        <w:t xml:space="preserve"> the</w:t>
      </w:r>
      <w:r w:rsidR="009A73D8" w:rsidRPr="006177E3">
        <w:rPr>
          <w:rFonts w:ascii="Arial" w:hAnsi="Arial" w:cs="Arial"/>
          <w:sz w:val="22"/>
        </w:rPr>
        <w:t xml:space="preserve"> use-dependent bias is directly related to the consistency of the environment, or target locations. Our second model involves two processes acting in parallel: a strategic learning process that is active when the goal is to match step lengths to visual targets, and in parallel, a slowly updating </w:t>
      </w:r>
      <w:r w:rsidR="00E5125A">
        <w:rPr>
          <w:rFonts w:ascii="Arial" w:hAnsi="Arial" w:cs="Arial"/>
          <w:sz w:val="22"/>
        </w:rPr>
        <w:t xml:space="preserve">use-dependent </w:t>
      </w:r>
      <w:r w:rsidR="009A73D8" w:rsidRPr="006177E3">
        <w:rPr>
          <w:rFonts w:ascii="Arial" w:hAnsi="Arial" w:cs="Arial"/>
          <w:sz w:val="22"/>
        </w:rPr>
        <w:t xml:space="preserve">process that biases movements in the direction of immediately preceding movements </w:t>
      </w:r>
      <w:r w:rsidR="009A73D8" w:rsidRPr="006177E3">
        <w:rPr>
          <w:rFonts w:ascii="Arial" w:hAnsi="Arial" w:cs="Arial"/>
          <w:sz w:val="22"/>
        </w:rPr>
        <w:fldChar w:fldCharType="begin"/>
      </w:r>
      <w:r w:rsidR="00AC7890">
        <w:rPr>
          <w:rFonts w:ascii="Arial" w:hAnsi="Arial" w:cs="Arial"/>
          <w:sz w:val="22"/>
        </w:rPr>
        <w:instrText xml:space="preserve"> ADDIN ZOTERO_ITEM CSL_CITATION {"citationID":"2fFJ5Ebo","properties":{"formattedCitation":"(Diedrichsen et al., 2010)","plainCitation":"(Diedrichsen et al., 2010)","dontUpdate":true,"noteIndex":0},"citationItems":[{"id":264,"uris":["http://zotero.org/users/5226272/items/CGQM3V6N"],"uri":["http://zotero.org/users/5226272/items/CGQM3V6N"],"itemData":{"id":264,"type":"article-journal","container-title":"Journal of Neuroscience","DOI":"10.1523/JNEUROSCI.5406-09.2010","ISSN":"0270-6474, 1529-2401","issue":"15","journalAbbreviation":"J Neurosci","language":"en","page":"5159-5166","source":"Crossref","title":"Use-dependent and error-based learning of motor behaviors","volume":"30","author":[{"family":"Diedrichsen","given":"J."},{"family":"White","given":"O."},{"family":"Newman","given":"D."},{"family":"Lally","given":"N."}],"issued":{"date-parts":[["2010",4,14]]}}}],"schema":"https://github.com/citation-style-language/schema/raw/master/csl-citation.json"} </w:instrText>
      </w:r>
      <w:r w:rsidR="009A73D8" w:rsidRPr="006177E3">
        <w:rPr>
          <w:rFonts w:ascii="Arial" w:hAnsi="Arial" w:cs="Arial"/>
          <w:sz w:val="22"/>
        </w:rPr>
        <w:fldChar w:fldCharType="separate"/>
      </w:r>
      <w:r w:rsidR="009A73D8" w:rsidRPr="006177E3">
        <w:rPr>
          <w:rFonts w:ascii="Arial" w:hAnsi="Arial" w:cs="Arial"/>
          <w:sz w:val="22"/>
        </w:rPr>
        <w:t>(Diedrichsen et al., 2010)</w:t>
      </w:r>
      <w:r w:rsidR="009A73D8" w:rsidRPr="006177E3">
        <w:rPr>
          <w:rFonts w:ascii="Arial" w:hAnsi="Arial" w:cs="Arial"/>
          <w:sz w:val="22"/>
        </w:rPr>
        <w:fldChar w:fldCharType="end"/>
      </w:r>
      <w:r w:rsidR="009A73D8" w:rsidRPr="006177E3">
        <w:rPr>
          <w:rFonts w:ascii="Arial" w:hAnsi="Arial" w:cs="Arial"/>
          <w:sz w:val="22"/>
        </w:rPr>
        <w:t xml:space="preserve">. Critically, our </w:t>
      </w:r>
      <w:r w:rsidR="009819FA">
        <w:rPr>
          <w:rFonts w:ascii="Arial" w:hAnsi="Arial" w:cs="Arial"/>
          <w:sz w:val="22"/>
        </w:rPr>
        <w:t>S</w:t>
      </w:r>
      <w:r w:rsidR="00E5125A">
        <w:rPr>
          <w:rFonts w:ascii="Arial" w:hAnsi="Arial" w:cs="Arial"/>
          <w:sz w:val="22"/>
        </w:rPr>
        <w:t xml:space="preserve">trategy </w:t>
      </w:r>
      <w:r w:rsidR="009819FA">
        <w:rPr>
          <w:rFonts w:ascii="Arial" w:hAnsi="Arial" w:cs="Arial"/>
          <w:sz w:val="22"/>
        </w:rPr>
        <w:t>and U</w:t>
      </w:r>
      <w:r w:rsidR="00E5125A">
        <w:rPr>
          <w:rFonts w:ascii="Arial" w:hAnsi="Arial" w:cs="Arial"/>
          <w:sz w:val="22"/>
        </w:rPr>
        <w:t>se-</w:t>
      </w:r>
      <w:r w:rsidR="009819FA">
        <w:rPr>
          <w:rFonts w:ascii="Arial" w:hAnsi="Arial" w:cs="Arial"/>
          <w:sz w:val="22"/>
        </w:rPr>
        <w:t>D</w:t>
      </w:r>
      <w:r w:rsidR="00E5125A">
        <w:rPr>
          <w:rFonts w:ascii="Arial" w:hAnsi="Arial" w:cs="Arial"/>
          <w:sz w:val="22"/>
        </w:rPr>
        <w:t>ependent model</w:t>
      </w:r>
      <w:r w:rsidR="009A73D8" w:rsidRPr="006177E3">
        <w:rPr>
          <w:rFonts w:ascii="Arial" w:hAnsi="Arial" w:cs="Arial"/>
          <w:sz w:val="22"/>
        </w:rPr>
        <w:t xml:space="preserve"> is much less sensitive to the consistency of the environment than the Bayesian model. Thus, we have designed a set of walking experiments that systematically vary environmental consistency and assess the state of use-</w:t>
      </w:r>
      <w:r w:rsidR="009A73D8" w:rsidRPr="006177E3">
        <w:rPr>
          <w:rFonts w:ascii="Arial" w:hAnsi="Arial" w:cs="Arial"/>
          <w:sz w:val="22"/>
        </w:rPr>
        <w:lastRenderedPageBreak/>
        <w:t>dependent biases during no-feedback trials in order to discriminate between these two competing theories on the underlying constraints of use-dependent learning.</w:t>
      </w:r>
    </w:p>
    <w:p w14:paraId="62A7460E" w14:textId="463772FC" w:rsidR="00F675C3" w:rsidRDefault="00F675C3" w:rsidP="00360BA4">
      <w:pPr>
        <w:jc w:val="both"/>
        <w:rPr>
          <w:rFonts w:ascii="Arial" w:hAnsi="Arial" w:cs="Arial"/>
          <w:sz w:val="22"/>
        </w:rPr>
      </w:pPr>
    </w:p>
    <w:p w14:paraId="5842F69A" w14:textId="77A629C9" w:rsidR="00F675C3" w:rsidRDefault="00F675C3" w:rsidP="00360BA4">
      <w:pPr>
        <w:jc w:val="both"/>
        <w:rPr>
          <w:rFonts w:ascii="Arial" w:hAnsi="Arial" w:cs="Arial"/>
          <w:sz w:val="22"/>
          <w:szCs w:val="22"/>
        </w:rPr>
      </w:pPr>
      <w:r>
        <w:rPr>
          <w:rFonts w:ascii="Arial" w:hAnsi="Arial" w:cs="Arial"/>
          <w:sz w:val="22"/>
          <w:szCs w:val="22"/>
        </w:rPr>
        <w:t xml:space="preserve">The results of this </w:t>
      </w:r>
      <w:r w:rsidR="003A38DA">
        <w:rPr>
          <w:rFonts w:ascii="Arial" w:hAnsi="Arial" w:cs="Arial"/>
          <w:sz w:val="22"/>
          <w:szCs w:val="22"/>
        </w:rPr>
        <w:t>registered report</w:t>
      </w:r>
      <w:r>
        <w:rPr>
          <w:rFonts w:ascii="Arial" w:hAnsi="Arial" w:cs="Arial"/>
          <w:sz w:val="22"/>
          <w:szCs w:val="22"/>
        </w:rPr>
        <w:t xml:space="preserve"> have broad implications for the study of locomotor learning</w:t>
      </w:r>
      <w:r w:rsidR="00E420D9">
        <w:rPr>
          <w:rFonts w:ascii="Arial" w:hAnsi="Arial" w:cs="Arial"/>
          <w:sz w:val="22"/>
          <w:szCs w:val="22"/>
        </w:rPr>
        <w:t xml:space="preserve"> and will motivate re-investigation of key findings in the literature</w:t>
      </w:r>
      <w:r>
        <w:rPr>
          <w:rFonts w:ascii="Arial" w:hAnsi="Arial" w:cs="Arial"/>
          <w:sz w:val="22"/>
          <w:szCs w:val="22"/>
        </w:rPr>
        <w:t xml:space="preserve">. </w:t>
      </w:r>
      <w:r w:rsidR="009819FA">
        <w:rPr>
          <w:rFonts w:ascii="Arial" w:hAnsi="Arial" w:cs="Arial"/>
          <w:sz w:val="22"/>
          <w:szCs w:val="22"/>
        </w:rPr>
        <w:t>R</w:t>
      </w:r>
      <w:r w:rsidR="00E420D9">
        <w:rPr>
          <w:rFonts w:ascii="Arial" w:hAnsi="Arial" w:cs="Arial"/>
          <w:sz w:val="22"/>
          <w:szCs w:val="22"/>
        </w:rPr>
        <w:t>epetition is intrinsic to locomotor studies of sensorimotor adaptation</w:t>
      </w:r>
      <w:r w:rsidR="003A38DA">
        <w:rPr>
          <w:rFonts w:ascii="Arial" w:hAnsi="Arial" w:cs="Arial"/>
          <w:sz w:val="22"/>
          <w:szCs w:val="22"/>
        </w:rPr>
        <w:t xml:space="preserve"> (as just one example)</w:t>
      </w:r>
      <w:bookmarkStart w:id="0" w:name="_GoBack"/>
      <w:bookmarkEnd w:id="0"/>
      <w:r w:rsidR="009819FA">
        <w:rPr>
          <w:rFonts w:ascii="Arial" w:hAnsi="Arial" w:cs="Arial"/>
          <w:sz w:val="22"/>
          <w:szCs w:val="22"/>
        </w:rPr>
        <w:t>, yet</w:t>
      </w:r>
      <w:r w:rsidR="00E420D9">
        <w:rPr>
          <w:rFonts w:ascii="Arial" w:hAnsi="Arial" w:cs="Arial"/>
          <w:sz w:val="22"/>
          <w:szCs w:val="22"/>
        </w:rPr>
        <w:t xml:space="preserve"> use-dependent learning</w:t>
      </w:r>
      <w:r w:rsidR="009819FA">
        <w:rPr>
          <w:rFonts w:ascii="Arial" w:hAnsi="Arial" w:cs="Arial"/>
          <w:sz w:val="22"/>
          <w:szCs w:val="22"/>
        </w:rPr>
        <w:t xml:space="preserve"> has </w:t>
      </w:r>
      <w:r w:rsidR="00E420D9">
        <w:rPr>
          <w:rFonts w:ascii="Arial" w:hAnsi="Arial" w:cs="Arial"/>
          <w:sz w:val="22"/>
          <w:szCs w:val="22"/>
        </w:rPr>
        <w:t>largely remained ignored</w:t>
      </w:r>
      <w:r w:rsidR="00157E90">
        <w:rPr>
          <w:rFonts w:ascii="Arial" w:hAnsi="Arial" w:cs="Arial"/>
          <w:sz w:val="22"/>
          <w:szCs w:val="22"/>
        </w:rPr>
        <w:t xml:space="preserve"> until now</w:t>
      </w:r>
      <w:r w:rsidR="00B56A2E">
        <w:rPr>
          <w:rFonts w:ascii="Arial" w:hAnsi="Arial" w:cs="Arial"/>
          <w:sz w:val="22"/>
          <w:szCs w:val="22"/>
        </w:rPr>
        <w:t>,</w:t>
      </w:r>
      <w:r w:rsidR="009819FA">
        <w:rPr>
          <w:rFonts w:ascii="Arial" w:hAnsi="Arial" w:cs="Arial"/>
          <w:sz w:val="22"/>
          <w:szCs w:val="22"/>
        </w:rPr>
        <w:t xml:space="preserve"> despite</w:t>
      </w:r>
      <w:r w:rsidR="00E420D9">
        <w:rPr>
          <w:rFonts w:ascii="Arial" w:hAnsi="Arial" w:cs="Arial"/>
          <w:sz w:val="22"/>
          <w:szCs w:val="22"/>
        </w:rPr>
        <w:t xml:space="preserve"> </w:t>
      </w:r>
      <w:r w:rsidR="00B56A2E">
        <w:rPr>
          <w:rFonts w:ascii="Arial" w:hAnsi="Arial" w:cs="Arial"/>
          <w:sz w:val="22"/>
          <w:szCs w:val="22"/>
        </w:rPr>
        <w:t>its likely contributions</w:t>
      </w:r>
      <w:r w:rsidR="00E420D9">
        <w:rPr>
          <w:rFonts w:ascii="Arial" w:hAnsi="Arial" w:cs="Arial"/>
          <w:sz w:val="22"/>
          <w:szCs w:val="22"/>
        </w:rPr>
        <w:t xml:space="preserve"> to behavioral changes</w:t>
      </w:r>
      <w:r w:rsidR="009819FA">
        <w:rPr>
          <w:rFonts w:ascii="Arial" w:hAnsi="Arial" w:cs="Arial"/>
          <w:sz w:val="22"/>
          <w:szCs w:val="22"/>
        </w:rPr>
        <w:t xml:space="preserve"> in these paradigms</w:t>
      </w:r>
      <w:r w:rsidR="00E420D9">
        <w:rPr>
          <w:rFonts w:ascii="Arial" w:hAnsi="Arial" w:cs="Arial"/>
          <w:sz w:val="22"/>
          <w:szCs w:val="22"/>
        </w:rPr>
        <w:t>. Similarly, repetition is a primary component of rehabilitation practices, but to what extent repetition during walking contributes to altered</w:t>
      </w:r>
      <w:r w:rsidR="00157E90">
        <w:rPr>
          <w:rFonts w:ascii="Arial" w:hAnsi="Arial" w:cs="Arial"/>
          <w:sz w:val="22"/>
          <w:szCs w:val="22"/>
        </w:rPr>
        <w:t>, whether adaptive or maladaptive,</w:t>
      </w:r>
      <w:r w:rsidR="00E420D9">
        <w:rPr>
          <w:rFonts w:ascii="Arial" w:hAnsi="Arial" w:cs="Arial"/>
          <w:sz w:val="22"/>
          <w:szCs w:val="22"/>
        </w:rPr>
        <w:t xml:space="preserve"> gait patterns remains unknown. Therefore, w</w:t>
      </w:r>
      <w:r>
        <w:rPr>
          <w:rFonts w:ascii="Arial" w:hAnsi="Arial" w:cs="Arial"/>
          <w:sz w:val="22"/>
          <w:szCs w:val="22"/>
        </w:rPr>
        <w:t xml:space="preserve">e expect this study to be </w:t>
      </w:r>
      <w:r w:rsidR="00157E90">
        <w:rPr>
          <w:rFonts w:ascii="Arial" w:hAnsi="Arial" w:cs="Arial"/>
          <w:sz w:val="22"/>
          <w:szCs w:val="22"/>
        </w:rPr>
        <w:t xml:space="preserve">of </w:t>
      </w:r>
      <w:r>
        <w:rPr>
          <w:rFonts w:ascii="Arial" w:hAnsi="Arial" w:cs="Arial"/>
          <w:sz w:val="22"/>
          <w:szCs w:val="22"/>
        </w:rPr>
        <w:t xml:space="preserve">interest to neuroscientists engaged in motor learning, locomotion, and clinical research. </w:t>
      </w:r>
      <w:r w:rsidR="00E420D9">
        <w:rPr>
          <w:rFonts w:ascii="Arial" w:hAnsi="Arial" w:cs="Arial"/>
          <w:sz w:val="22"/>
          <w:szCs w:val="22"/>
        </w:rPr>
        <w:t xml:space="preserve">In addition, </w:t>
      </w:r>
      <w:r w:rsidR="00157E90">
        <w:rPr>
          <w:rFonts w:ascii="Arial" w:hAnsi="Arial" w:cs="Arial"/>
          <w:sz w:val="22"/>
          <w:szCs w:val="22"/>
        </w:rPr>
        <w:t xml:space="preserve">given the fundamental nature of the research question and its anticipated appeal to basic and clinical researchers, </w:t>
      </w:r>
      <w:r w:rsidR="00E420D9">
        <w:rPr>
          <w:rFonts w:ascii="Arial" w:hAnsi="Arial" w:cs="Arial"/>
          <w:sz w:val="22"/>
          <w:szCs w:val="22"/>
        </w:rPr>
        <w:t xml:space="preserve">we expect others will </w:t>
      </w:r>
      <w:r w:rsidR="00157E90">
        <w:rPr>
          <w:rFonts w:ascii="Arial" w:hAnsi="Arial" w:cs="Arial"/>
          <w:sz w:val="22"/>
          <w:szCs w:val="22"/>
        </w:rPr>
        <w:t>be interested in</w:t>
      </w:r>
      <w:r w:rsidR="00E420D9">
        <w:rPr>
          <w:rFonts w:ascii="Arial" w:hAnsi="Arial" w:cs="Arial"/>
          <w:sz w:val="22"/>
          <w:szCs w:val="22"/>
        </w:rPr>
        <w:t xml:space="preserve"> replicat</w:t>
      </w:r>
      <w:r w:rsidR="00157E90">
        <w:rPr>
          <w:rFonts w:ascii="Arial" w:hAnsi="Arial" w:cs="Arial"/>
          <w:sz w:val="22"/>
          <w:szCs w:val="22"/>
        </w:rPr>
        <w:t>ing</w:t>
      </w:r>
      <w:r w:rsidR="00E420D9">
        <w:rPr>
          <w:rFonts w:ascii="Arial" w:hAnsi="Arial" w:cs="Arial"/>
          <w:sz w:val="22"/>
          <w:szCs w:val="22"/>
        </w:rPr>
        <w:t xml:space="preserve"> the findings from our Registered Report. </w:t>
      </w:r>
      <w:r>
        <w:rPr>
          <w:rFonts w:ascii="Arial" w:hAnsi="Arial" w:cs="Arial"/>
          <w:sz w:val="22"/>
          <w:szCs w:val="22"/>
        </w:rPr>
        <w:t>Thus, our steps towards transparency in all aspects of this research project should facilitate others’ efforts in this direction.</w:t>
      </w:r>
    </w:p>
    <w:p w14:paraId="6C09B2FE" w14:textId="77777777" w:rsidR="00DB12D8" w:rsidRDefault="00DB12D8" w:rsidP="00360BA4">
      <w:pPr>
        <w:jc w:val="both"/>
        <w:rPr>
          <w:rFonts w:ascii="Arial" w:hAnsi="Arial" w:cs="Arial"/>
          <w:iCs/>
          <w:sz w:val="22"/>
          <w:szCs w:val="22"/>
        </w:rPr>
      </w:pPr>
    </w:p>
    <w:p w14:paraId="1C8EF4C1" w14:textId="3A849521" w:rsidR="00CA09F3" w:rsidRDefault="00CA09F3" w:rsidP="00360BA4">
      <w:pPr>
        <w:jc w:val="both"/>
        <w:rPr>
          <w:rFonts w:ascii="Arial" w:hAnsi="Arial" w:cs="Arial"/>
          <w:iCs/>
          <w:sz w:val="22"/>
          <w:szCs w:val="22"/>
        </w:rPr>
      </w:pPr>
      <w:r>
        <w:rPr>
          <w:rFonts w:ascii="Arial" w:hAnsi="Arial" w:cs="Arial"/>
          <w:iCs/>
          <w:sz w:val="22"/>
          <w:szCs w:val="22"/>
        </w:rPr>
        <w:t xml:space="preserve">We currently </w:t>
      </w:r>
      <w:r w:rsidR="00BC339C">
        <w:rPr>
          <w:rFonts w:ascii="Arial" w:hAnsi="Arial" w:cs="Arial"/>
          <w:iCs/>
          <w:sz w:val="22"/>
          <w:szCs w:val="22"/>
        </w:rPr>
        <w:t>have approval from</w:t>
      </w:r>
      <w:r>
        <w:rPr>
          <w:rFonts w:ascii="Arial" w:hAnsi="Arial" w:cs="Arial"/>
          <w:iCs/>
          <w:sz w:val="22"/>
          <w:szCs w:val="22"/>
        </w:rPr>
        <w:t xml:space="preserve"> the University of Delaware Institutional Review Board to perform this work. We furthermore have the facilities and funding to complete the work. </w:t>
      </w:r>
      <w:r w:rsidRPr="00CA09F3">
        <w:rPr>
          <w:rFonts w:ascii="Arial" w:hAnsi="Arial" w:cs="Arial"/>
          <w:iCs/>
          <w:sz w:val="22"/>
          <w:szCs w:val="22"/>
        </w:rPr>
        <w:t>However, all labs have been shut down due to the COVID-19 pandemic. Data collections are ready to be initiated as soon as human research resumes at the university. Given uncertainty around when labs will be reopened, we offer a proposed resubmission window from November 15</w:t>
      </w:r>
      <w:r w:rsidRPr="009779F5">
        <w:rPr>
          <w:rFonts w:ascii="Arial" w:hAnsi="Arial" w:cs="Arial"/>
          <w:iCs/>
          <w:sz w:val="22"/>
          <w:szCs w:val="22"/>
          <w:vertAlign w:val="superscript"/>
        </w:rPr>
        <w:t>th</w:t>
      </w:r>
      <w:r w:rsidR="009779F5">
        <w:rPr>
          <w:rFonts w:ascii="Arial" w:hAnsi="Arial" w:cs="Arial"/>
          <w:iCs/>
          <w:sz w:val="22"/>
          <w:szCs w:val="22"/>
        </w:rPr>
        <w:t>, 2020</w:t>
      </w:r>
      <w:r w:rsidRPr="00CA09F3">
        <w:rPr>
          <w:rFonts w:ascii="Arial" w:hAnsi="Arial" w:cs="Arial"/>
          <w:iCs/>
          <w:sz w:val="22"/>
          <w:szCs w:val="22"/>
        </w:rPr>
        <w:t xml:space="preserve"> to May 15th, 2021.</w:t>
      </w:r>
      <w:r w:rsidR="00F675C3">
        <w:rPr>
          <w:rFonts w:ascii="Arial" w:hAnsi="Arial" w:cs="Arial"/>
          <w:iCs/>
          <w:sz w:val="22"/>
          <w:szCs w:val="22"/>
        </w:rPr>
        <w:t xml:space="preserve"> </w:t>
      </w:r>
      <w:r>
        <w:rPr>
          <w:rFonts w:ascii="Arial" w:hAnsi="Arial" w:cs="Arial"/>
          <w:iCs/>
          <w:sz w:val="22"/>
          <w:szCs w:val="22"/>
        </w:rPr>
        <w:t>All authors agree to share the raw data, any digital study materials</w:t>
      </w:r>
      <w:r w:rsidR="00CD3137">
        <w:rPr>
          <w:rFonts w:ascii="Arial" w:hAnsi="Arial" w:cs="Arial"/>
          <w:iCs/>
          <w:sz w:val="22"/>
          <w:szCs w:val="22"/>
        </w:rPr>
        <w:t>, including experimental and analysis code,</w:t>
      </w:r>
      <w:r>
        <w:rPr>
          <w:rFonts w:ascii="Arial" w:hAnsi="Arial" w:cs="Arial"/>
          <w:iCs/>
          <w:sz w:val="22"/>
          <w:szCs w:val="22"/>
        </w:rPr>
        <w:t xml:space="preserve"> and laboratory log for all published results. We </w:t>
      </w:r>
      <w:r w:rsidR="00BC339C">
        <w:rPr>
          <w:rFonts w:ascii="Arial" w:hAnsi="Arial" w:cs="Arial"/>
          <w:iCs/>
          <w:sz w:val="22"/>
          <w:szCs w:val="22"/>
        </w:rPr>
        <w:t xml:space="preserve">will also </w:t>
      </w:r>
      <w:r>
        <w:rPr>
          <w:rFonts w:ascii="Arial" w:hAnsi="Arial" w:cs="Arial"/>
          <w:iCs/>
          <w:sz w:val="22"/>
          <w:szCs w:val="22"/>
        </w:rPr>
        <w:t xml:space="preserve">register the protocol on the </w:t>
      </w:r>
      <w:r w:rsidRPr="00F63DE6">
        <w:rPr>
          <w:rFonts w:ascii="Arial" w:hAnsi="Arial" w:cs="Arial"/>
          <w:sz w:val="22"/>
          <w:szCs w:val="22"/>
        </w:rPr>
        <w:t>Open Science Framework</w:t>
      </w:r>
      <w:r w:rsidR="00BC339C">
        <w:rPr>
          <w:rFonts w:ascii="Arial" w:hAnsi="Arial" w:cs="Arial"/>
          <w:sz w:val="22"/>
          <w:szCs w:val="22"/>
        </w:rPr>
        <w:t xml:space="preserve"> regardless of our acceptance here. </w:t>
      </w:r>
      <w:r w:rsidR="00CD3137">
        <w:rPr>
          <w:rFonts w:ascii="Arial" w:hAnsi="Arial" w:cs="Arial"/>
          <w:sz w:val="22"/>
          <w:szCs w:val="22"/>
        </w:rPr>
        <w:t>Lastly, i</w:t>
      </w:r>
      <w:r w:rsidR="00BC339C">
        <w:rPr>
          <w:rFonts w:ascii="Arial" w:hAnsi="Arial" w:cs="Arial"/>
          <w:sz w:val="22"/>
          <w:szCs w:val="22"/>
        </w:rPr>
        <w:t xml:space="preserve">f we later withdraw this paper, we agree to </w:t>
      </w:r>
      <w:proofErr w:type="spellStart"/>
      <w:r w:rsidR="00BC339C">
        <w:rPr>
          <w:rFonts w:ascii="Arial" w:hAnsi="Arial" w:cs="Arial"/>
          <w:sz w:val="22"/>
          <w:szCs w:val="22"/>
        </w:rPr>
        <w:t>eNeuro</w:t>
      </w:r>
      <w:proofErr w:type="spellEnd"/>
      <w:r w:rsidR="00BC339C">
        <w:rPr>
          <w:rFonts w:ascii="Arial" w:hAnsi="Arial" w:cs="Arial"/>
          <w:sz w:val="22"/>
          <w:szCs w:val="22"/>
        </w:rPr>
        <w:t xml:space="preserve"> publishing a short summary of the pre-registered study under the Withdrawn Registration section. </w:t>
      </w:r>
    </w:p>
    <w:p w14:paraId="68141B86" w14:textId="77777777" w:rsidR="00CA09F3" w:rsidRPr="00F63DE6" w:rsidRDefault="00CA09F3" w:rsidP="00360BA4">
      <w:pPr>
        <w:jc w:val="both"/>
        <w:rPr>
          <w:rFonts w:ascii="Arial" w:hAnsi="Arial" w:cs="Arial"/>
          <w:iCs/>
          <w:sz w:val="22"/>
          <w:szCs w:val="22"/>
        </w:rPr>
      </w:pPr>
    </w:p>
    <w:p w14:paraId="3C4C9634" w14:textId="2135CFB1" w:rsidR="00454500" w:rsidRPr="00F63DE6" w:rsidRDefault="00454500" w:rsidP="00360BA4">
      <w:pPr>
        <w:jc w:val="both"/>
        <w:rPr>
          <w:rFonts w:ascii="Arial" w:hAnsi="Arial" w:cs="Arial"/>
          <w:iCs/>
          <w:sz w:val="22"/>
          <w:szCs w:val="22"/>
        </w:rPr>
      </w:pPr>
      <w:r w:rsidRPr="00F63DE6">
        <w:rPr>
          <w:rFonts w:ascii="Arial" w:hAnsi="Arial" w:cs="Arial"/>
          <w:iCs/>
          <w:sz w:val="22"/>
          <w:szCs w:val="22"/>
        </w:rPr>
        <w:t>We look forward to your assessment.</w:t>
      </w:r>
    </w:p>
    <w:p w14:paraId="286D6C2E" w14:textId="08DBE101" w:rsidR="00454500" w:rsidRPr="00F63DE6" w:rsidRDefault="00454500" w:rsidP="00360BA4">
      <w:pPr>
        <w:jc w:val="both"/>
        <w:rPr>
          <w:rFonts w:ascii="Arial" w:hAnsi="Arial" w:cs="Arial"/>
          <w:iCs/>
          <w:sz w:val="22"/>
          <w:szCs w:val="22"/>
        </w:rPr>
      </w:pPr>
    </w:p>
    <w:p w14:paraId="765390FE" w14:textId="2D07B498" w:rsidR="00454500" w:rsidRPr="00F63DE6" w:rsidRDefault="00454500" w:rsidP="00360BA4">
      <w:pPr>
        <w:jc w:val="both"/>
        <w:rPr>
          <w:rFonts w:ascii="Arial" w:hAnsi="Arial" w:cs="Arial"/>
          <w:iCs/>
          <w:sz w:val="22"/>
          <w:szCs w:val="22"/>
        </w:rPr>
      </w:pPr>
    </w:p>
    <w:p w14:paraId="1BA7FDF1" w14:textId="698AF166" w:rsidR="00454500" w:rsidRPr="00F63DE6" w:rsidRDefault="00454500" w:rsidP="00360BA4">
      <w:pPr>
        <w:jc w:val="both"/>
        <w:rPr>
          <w:rFonts w:ascii="Arial" w:hAnsi="Arial" w:cs="Arial"/>
          <w:iCs/>
          <w:sz w:val="22"/>
          <w:szCs w:val="22"/>
        </w:rPr>
      </w:pPr>
      <w:r w:rsidRPr="00F63DE6">
        <w:rPr>
          <w:rFonts w:ascii="Arial" w:hAnsi="Arial" w:cs="Arial"/>
          <w:iCs/>
          <w:sz w:val="22"/>
          <w:szCs w:val="22"/>
        </w:rPr>
        <w:t xml:space="preserve">Sincerely, </w:t>
      </w:r>
    </w:p>
    <w:p w14:paraId="125BC6AD" w14:textId="77777777" w:rsidR="00454500" w:rsidRPr="00F63DE6" w:rsidRDefault="00454500" w:rsidP="00360BA4">
      <w:pPr>
        <w:jc w:val="both"/>
        <w:rPr>
          <w:rFonts w:ascii="Arial" w:hAnsi="Arial" w:cs="Arial"/>
          <w:iCs/>
          <w:sz w:val="22"/>
          <w:szCs w:val="22"/>
        </w:rPr>
      </w:pPr>
    </w:p>
    <w:p w14:paraId="17C77337" w14:textId="4CCE3271" w:rsidR="00454500" w:rsidRDefault="00454500" w:rsidP="00360BA4">
      <w:pPr>
        <w:jc w:val="both"/>
        <w:rPr>
          <w:rFonts w:ascii="Arial" w:hAnsi="Arial" w:cs="Arial"/>
          <w:iCs/>
          <w:sz w:val="22"/>
          <w:szCs w:val="22"/>
        </w:rPr>
      </w:pPr>
      <w:r w:rsidRPr="00F63DE6">
        <w:rPr>
          <w:rFonts w:ascii="Arial" w:hAnsi="Arial" w:cs="Arial"/>
          <w:iCs/>
          <w:sz w:val="22"/>
          <w:szCs w:val="22"/>
        </w:rPr>
        <w:t>Jonathan Wood, Susa</w:t>
      </w:r>
      <w:r>
        <w:rPr>
          <w:rFonts w:ascii="Arial" w:hAnsi="Arial" w:cs="Arial"/>
          <w:iCs/>
          <w:sz w:val="22"/>
          <w:szCs w:val="22"/>
        </w:rPr>
        <w:t>nne Morton and Hyosub Kim</w:t>
      </w:r>
    </w:p>
    <w:sectPr w:rsidR="00454500" w:rsidSect="006F2C7A">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7FB0F" w14:textId="77777777" w:rsidR="008C56E0" w:rsidRDefault="008C56E0" w:rsidP="006F2C7A">
      <w:r>
        <w:separator/>
      </w:r>
    </w:p>
  </w:endnote>
  <w:endnote w:type="continuationSeparator" w:id="0">
    <w:p w14:paraId="483D31A9" w14:textId="77777777" w:rsidR="008C56E0" w:rsidRDefault="008C56E0" w:rsidP="006F2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D23DA" w14:textId="77777777" w:rsidR="008C56E0" w:rsidRDefault="008C56E0" w:rsidP="006F2C7A">
      <w:r>
        <w:separator/>
      </w:r>
    </w:p>
  </w:footnote>
  <w:footnote w:type="continuationSeparator" w:id="0">
    <w:p w14:paraId="50A19891" w14:textId="77777777" w:rsidR="008C56E0" w:rsidRDefault="008C56E0" w:rsidP="006F2C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C81D3" w14:textId="17679B11" w:rsidR="00CF105D" w:rsidRDefault="00CF105D" w:rsidP="00B33EE3">
    <w:pPr>
      <w:rPr>
        <w:color w:val="365F91" w:themeColor="accent1" w:themeShade="BF"/>
      </w:rPr>
    </w:pPr>
    <w:r>
      <w:rPr>
        <w:noProof/>
      </w:rPr>
      <mc:AlternateContent>
        <mc:Choice Requires="wps">
          <w:drawing>
            <wp:anchor distT="0" distB="0" distL="114300" distR="114300" simplePos="0" relativeHeight="251660288" behindDoc="0" locked="0" layoutInCell="1" allowOverlap="1" wp14:anchorId="180FC7D7" wp14:editId="3072389B">
              <wp:simplePos x="0" y="0"/>
              <wp:positionH relativeFrom="column">
                <wp:posOffset>1607820</wp:posOffset>
              </wp:positionH>
              <wp:positionV relativeFrom="paragraph">
                <wp:posOffset>-160020</wp:posOffset>
              </wp:positionV>
              <wp:extent cx="0" cy="777240"/>
              <wp:effectExtent l="0" t="0" r="19050" b="22860"/>
              <wp:wrapNone/>
              <wp:docPr id="4" name="Straight Connector 4"/>
              <wp:cNvGraphicFramePr/>
              <a:graphic xmlns:a="http://schemas.openxmlformats.org/drawingml/2006/main">
                <a:graphicData uri="http://schemas.microsoft.com/office/word/2010/wordprocessingShape">
                  <wps:wsp>
                    <wps:cNvCnPr/>
                    <wps:spPr>
                      <a:xfrm>
                        <a:off x="0" y="0"/>
                        <a:ext cx="0" cy="777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line w14:anchorId="6485824F"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6pt,-12.6pt" to="126.6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" strokecolor="#4579b8 [3044]"/>
          </w:pict>
        </mc:Fallback>
      </mc:AlternateContent>
    </w:r>
    <w:r>
      <w:rPr>
        <w:noProof/>
      </w:rPr>
      <w:drawing>
        <wp:anchor distT="0" distB="0" distL="114300" distR="114300" simplePos="0" relativeHeight="251659264" behindDoc="0" locked="0" layoutInCell="1" allowOverlap="1" wp14:anchorId="28F26050" wp14:editId="756593E8">
          <wp:simplePos x="0" y="0"/>
          <wp:positionH relativeFrom="margin">
            <wp:posOffset>-472440</wp:posOffset>
          </wp:positionH>
          <wp:positionV relativeFrom="margin">
            <wp:posOffset>-1097280</wp:posOffset>
          </wp:positionV>
          <wp:extent cx="2020570" cy="8229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PrimaryLogo294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0570" cy="822960"/>
                  </a:xfrm>
                  <a:prstGeom prst="rect">
                    <a:avLst/>
                  </a:prstGeom>
                </pic:spPr>
              </pic:pic>
            </a:graphicData>
          </a:graphic>
        </wp:anchor>
      </w:drawing>
    </w:r>
    <w:r>
      <w:t xml:space="preserve">  </w:t>
    </w:r>
    <w:r>
      <w:tab/>
    </w:r>
    <w:r>
      <w:rPr>
        <w:color w:val="365F91" w:themeColor="accent1" w:themeShade="BF"/>
      </w:rPr>
      <w:t xml:space="preserve">PHYSICAL THERAPY </w:t>
    </w:r>
    <w:r>
      <w:rPr>
        <w:color w:val="365F91" w:themeColor="accent1" w:themeShade="BF"/>
      </w:rPr>
      <w:tab/>
      <w:t>STAR - Health Sciences Complex</w:t>
    </w:r>
  </w:p>
  <w:p w14:paraId="2C8D854C" w14:textId="77777777" w:rsidR="00CF105D" w:rsidRPr="006F2C7A" w:rsidRDefault="00CF105D" w:rsidP="00AB0269">
    <w:pPr>
      <w:ind w:left="5040" w:firstLine="720"/>
      <w:rPr>
        <w:color w:val="365F91" w:themeColor="accent1" w:themeShade="BF"/>
        <w:sz w:val="20"/>
        <w:szCs w:val="20"/>
      </w:rPr>
    </w:pPr>
    <w:r>
      <w:rPr>
        <w:color w:val="365F91" w:themeColor="accent1" w:themeShade="BF"/>
        <w:sz w:val="20"/>
        <w:szCs w:val="20"/>
      </w:rPr>
      <w:t>540 S. College Ave.</w:t>
    </w:r>
  </w:p>
  <w:p w14:paraId="4C3F8203" w14:textId="559A6030" w:rsidR="00CF105D" w:rsidRPr="006F2C7A" w:rsidRDefault="00CF105D" w:rsidP="00AB0269">
    <w:pPr>
      <w:ind w:left="2160" w:right="-360" w:firstLine="720"/>
      <w:rPr>
        <w:color w:val="365F91" w:themeColor="accent1" w:themeShade="BF"/>
        <w:sz w:val="20"/>
        <w:szCs w:val="20"/>
      </w:rPr>
    </w:pPr>
    <w:r>
      <w:rPr>
        <w:color w:val="365F91" w:themeColor="accent1" w:themeShade="BF"/>
      </w:rPr>
      <w:tab/>
    </w:r>
    <w:r>
      <w:rPr>
        <w:color w:val="365F91" w:themeColor="accent1" w:themeShade="BF"/>
      </w:rPr>
      <w:tab/>
    </w:r>
    <w:r w:rsidRPr="006F2C7A">
      <w:rPr>
        <w:color w:val="365F91" w:themeColor="accent1" w:themeShade="BF"/>
      </w:rPr>
      <w:tab/>
    </w:r>
    <w:r>
      <w:rPr>
        <w:color w:val="365F91" w:themeColor="accent1" w:themeShade="BF"/>
      </w:rPr>
      <w:tab/>
    </w:r>
    <w:r w:rsidRPr="006F2C7A">
      <w:rPr>
        <w:color w:val="365F91" w:themeColor="accent1" w:themeShade="BF"/>
        <w:sz w:val="20"/>
        <w:szCs w:val="20"/>
      </w:rPr>
      <w:t>Newark, Delaware 1971</w:t>
    </w:r>
    <w:r>
      <w:rPr>
        <w:color w:val="365F91" w:themeColor="accent1" w:themeShade="BF"/>
        <w:sz w:val="20"/>
        <w:szCs w:val="20"/>
      </w:rPr>
      <w:t>3</w:t>
    </w:r>
  </w:p>
  <w:p w14:paraId="3B6B78EB" w14:textId="1E69068E"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t>Ph: 302/831-8910</w:t>
    </w:r>
  </w:p>
  <w:p w14:paraId="250AA252" w14:textId="3E2D2564" w:rsidR="00CF105D" w:rsidRPr="006F2C7A" w:rsidRDefault="00CF105D" w:rsidP="00AB0269">
    <w:pPr>
      <w:ind w:left="720"/>
      <w:rPr>
        <w:color w:val="365F91" w:themeColor="accent1" w:themeShade="BF"/>
        <w:sz w:val="20"/>
        <w:szCs w:val="20"/>
      </w:rPr>
    </w:pPr>
    <w:r w:rsidRPr="006F2C7A">
      <w:rPr>
        <w:color w:val="365F91" w:themeColor="accent1" w:themeShade="BF"/>
        <w:sz w:val="20"/>
        <w:szCs w:val="20"/>
      </w:rPr>
      <w:t xml:space="preserve">                                            </w:t>
    </w:r>
    <w:r>
      <w:rPr>
        <w:color w:val="365F91" w:themeColor="accent1" w:themeShade="BF"/>
        <w:sz w:val="20"/>
        <w:szCs w:val="20"/>
      </w:rPr>
      <w:tab/>
    </w:r>
    <w:r>
      <w:rPr>
        <w:color w:val="365F91" w:themeColor="accent1" w:themeShade="BF"/>
        <w:sz w:val="20"/>
        <w:szCs w:val="20"/>
      </w:rPr>
      <w:tab/>
    </w:r>
    <w:r w:rsidRPr="006F2C7A">
      <w:rPr>
        <w:color w:val="365F91" w:themeColor="accent1" w:themeShade="BF"/>
        <w:sz w:val="20"/>
        <w:szCs w:val="20"/>
      </w:rPr>
      <w:t>Fax: 302/831-4234</w:t>
    </w:r>
  </w:p>
  <w:p w14:paraId="2401DA30" w14:textId="77777777" w:rsidR="00CF105D" w:rsidRDefault="00CF1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16E1D"/>
    <w:multiLevelType w:val="hybridMultilevel"/>
    <w:tmpl w:val="55A62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E3"/>
    <w:rsid w:val="00016408"/>
    <w:rsid w:val="00063D5E"/>
    <w:rsid w:val="00073B83"/>
    <w:rsid w:val="00075DAD"/>
    <w:rsid w:val="000C071C"/>
    <w:rsid w:val="000E5448"/>
    <w:rsid w:val="000F3890"/>
    <w:rsid w:val="00126753"/>
    <w:rsid w:val="00143F47"/>
    <w:rsid w:val="001534BC"/>
    <w:rsid w:val="001571BA"/>
    <w:rsid w:val="00157E90"/>
    <w:rsid w:val="00170C8E"/>
    <w:rsid w:val="00175E60"/>
    <w:rsid w:val="0019060E"/>
    <w:rsid w:val="001D4F90"/>
    <w:rsid w:val="001E7A68"/>
    <w:rsid w:val="001F4E54"/>
    <w:rsid w:val="00244825"/>
    <w:rsid w:val="0025233D"/>
    <w:rsid w:val="002639F0"/>
    <w:rsid w:val="002665BB"/>
    <w:rsid w:val="00294BB3"/>
    <w:rsid w:val="002A1B11"/>
    <w:rsid w:val="002B09F8"/>
    <w:rsid w:val="002D3FE3"/>
    <w:rsid w:val="002D5B0D"/>
    <w:rsid w:val="0030026B"/>
    <w:rsid w:val="00301886"/>
    <w:rsid w:val="00317DF7"/>
    <w:rsid w:val="00333833"/>
    <w:rsid w:val="003520DF"/>
    <w:rsid w:val="00353E9D"/>
    <w:rsid w:val="0035444D"/>
    <w:rsid w:val="00360BA4"/>
    <w:rsid w:val="00384B4C"/>
    <w:rsid w:val="003942F1"/>
    <w:rsid w:val="00396081"/>
    <w:rsid w:val="003A38DA"/>
    <w:rsid w:val="003B4C11"/>
    <w:rsid w:val="00402CC0"/>
    <w:rsid w:val="00420EA4"/>
    <w:rsid w:val="004225A0"/>
    <w:rsid w:val="00454500"/>
    <w:rsid w:val="00460A74"/>
    <w:rsid w:val="004A388E"/>
    <w:rsid w:val="005063EA"/>
    <w:rsid w:val="00516D51"/>
    <w:rsid w:val="00582E74"/>
    <w:rsid w:val="005A6F59"/>
    <w:rsid w:val="005B2EAE"/>
    <w:rsid w:val="005E568F"/>
    <w:rsid w:val="005F2FF5"/>
    <w:rsid w:val="00623A90"/>
    <w:rsid w:val="00642F68"/>
    <w:rsid w:val="00643024"/>
    <w:rsid w:val="006632E4"/>
    <w:rsid w:val="00691797"/>
    <w:rsid w:val="006B2A98"/>
    <w:rsid w:val="006D3BA4"/>
    <w:rsid w:val="006F2C7A"/>
    <w:rsid w:val="006F3FCF"/>
    <w:rsid w:val="00711AA4"/>
    <w:rsid w:val="00713996"/>
    <w:rsid w:val="00716112"/>
    <w:rsid w:val="00724D91"/>
    <w:rsid w:val="0073552A"/>
    <w:rsid w:val="007427F2"/>
    <w:rsid w:val="00783A75"/>
    <w:rsid w:val="007859FE"/>
    <w:rsid w:val="007B0B53"/>
    <w:rsid w:val="007B365D"/>
    <w:rsid w:val="007D2F1F"/>
    <w:rsid w:val="007E0AE3"/>
    <w:rsid w:val="007F33F9"/>
    <w:rsid w:val="007F34FB"/>
    <w:rsid w:val="00846493"/>
    <w:rsid w:val="00874C9F"/>
    <w:rsid w:val="008A5CF2"/>
    <w:rsid w:val="008A7466"/>
    <w:rsid w:val="008B5EE2"/>
    <w:rsid w:val="008C56E0"/>
    <w:rsid w:val="008D27BE"/>
    <w:rsid w:val="008E7961"/>
    <w:rsid w:val="00906B47"/>
    <w:rsid w:val="0095579C"/>
    <w:rsid w:val="009779F5"/>
    <w:rsid w:val="009819FA"/>
    <w:rsid w:val="009A4195"/>
    <w:rsid w:val="009A41F1"/>
    <w:rsid w:val="009A73D8"/>
    <w:rsid w:val="009C4BA9"/>
    <w:rsid w:val="00A4711D"/>
    <w:rsid w:val="00A54A31"/>
    <w:rsid w:val="00AB0269"/>
    <w:rsid w:val="00AB615D"/>
    <w:rsid w:val="00AC4349"/>
    <w:rsid w:val="00AC5CE2"/>
    <w:rsid w:val="00AC7890"/>
    <w:rsid w:val="00AD715E"/>
    <w:rsid w:val="00AE4FAF"/>
    <w:rsid w:val="00AF59A7"/>
    <w:rsid w:val="00B0087E"/>
    <w:rsid w:val="00B21DEF"/>
    <w:rsid w:val="00B33EE3"/>
    <w:rsid w:val="00B52219"/>
    <w:rsid w:val="00B56A2E"/>
    <w:rsid w:val="00B61D34"/>
    <w:rsid w:val="00BC339C"/>
    <w:rsid w:val="00C0308F"/>
    <w:rsid w:val="00C20BC6"/>
    <w:rsid w:val="00C40879"/>
    <w:rsid w:val="00C64A3A"/>
    <w:rsid w:val="00C90487"/>
    <w:rsid w:val="00CA09F3"/>
    <w:rsid w:val="00CB6ECB"/>
    <w:rsid w:val="00CC0D69"/>
    <w:rsid w:val="00CD3137"/>
    <w:rsid w:val="00CE092B"/>
    <w:rsid w:val="00CE445E"/>
    <w:rsid w:val="00CF0A97"/>
    <w:rsid w:val="00CF105D"/>
    <w:rsid w:val="00CF1278"/>
    <w:rsid w:val="00CF493E"/>
    <w:rsid w:val="00CF56B1"/>
    <w:rsid w:val="00D024ED"/>
    <w:rsid w:val="00D103D6"/>
    <w:rsid w:val="00D107B6"/>
    <w:rsid w:val="00D43BA3"/>
    <w:rsid w:val="00D8128B"/>
    <w:rsid w:val="00D82D8E"/>
    <w:rsid w:val="00DA5107"/>
    <w:rsid w:val="00DA686E"/>
    <w:rsid w:val="00DA7296"/>
    <w:rsid w:val="00DB12D8"/>
    <w:rsid w:val="00DD1874"/>
    <w:rsid w:val="00DE0518"/>
    <w:rsid w:val="00DF72AD"/>
    <w:rsid w:val="00E05050"/>
    <w:rsid w:val="00E11094"/>
    <w:rsid w:val="00E164C8"/>
    <w:rsid w:val="00E26E51"/>
    <w:rsid w:val="00E31F45"/>
    <w:rsid w:val="00E33AC6"/>
    <w:rsid w:val="00E420D9"/>
    <w:rsid w:val="00E43FB1"/>
    <w:rsid w:val="00E46D1C"/>
    <w:rsid w:val="00E5125A"/>
    <w:rsid w:val="00E53A41"/>
    <w:rsid w:val="00E569BB"/>
    <w:rsid w:val="00E57E4B"/>
    <w:rsid w:val="00E80305"/>
    <w:rsid w:val="00E95E5D"/>
    <w:rsid w:val="00EA1EF0"/>
    <w:rsid w:val="00ED649E"/>
    <w:rsid w:val="00EF5F17"/>
    <w:rsid w:val="00F12C16"/>
    <w:rsid w:val="00F51EFD"/>
    <w:rsid w:val="00F55E92"/>
    <w:rsid w:val="00F63DE6"/>
    <w:rsid w:val="00F675C3"/>
    <w:rsid w:val="00FA0D77"/>
    <w:rsid w:val="00FA5CD2"/>
    <w:rsid w:val="00FB7FDF"/>
    <w:rsid w:val="00FD4B15"/>
    <w:rsid w:val="00FF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F8861"/>
  <w15:docId w15:val="{1DAA0253-3FD7-4BCC-9FB9-45CA39B5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6F2C7A"/>
    <w:rPr>
      <w:rFonts w:ascii="Tahoma" w:hAnsi="Tahoma" w:cs="Tahoma"/>
      <w:sz w:val="16"/>
      <w:szCs w:val="16"/>
    </w:rPr>
  </w:style>
  <w:style w:type="character" w:customStyle="1" w:styleId="BalloonTextChar">
    <w:name w:val="Balloon Text Char"/>
    <w:basedOn w:val="DefaultParagraphFont"/>
    <w:link w:val="BalloonText"/>
    <w:rsid w:val="006F2C7A"/>
    <w:rPr>
      <w:rFonts w:ascii="Tahoma" w:hAnsi="Tahoma" w:cs="Tahoma"/>
      <w:sz w:val="16"/>
      <w:szCs w:val="16"/>
    </w:rPr>
  </w:style>
  <w:style w:type="paragraph" w:styleId="Header">
    <w:name w:val="header"/>
    <w:basedOn w:val="Normal"/>
    <w:link w:val="HeaderChar"/>
    <w:rsid w:val="006F2C7A"/>
    <w:pPr>
      <w:tabs>
        <w:tab w:val="center" w:pos="4680"/>
        <w:tab w:val="right" w:pos="9360"/>
      </w:tabs>
    </w:pPr>
  </w:style>
  <w:style w:type="character" w:customStyle="1" w:styleId="HeaderChar">
    <w:name w:val="Header Char"/>
    <w:basedOn w:val="DefaultParagraphFont"/>
    <w:link w:val="Header"/>
    <w:rsid w:val="006F2C7A"/>
    <w:rPr>
      <w:sz w:val="24"/>
      <w:szCs w:val="24"/>
    </w:rPr>
  </w:style>
  <w:style w:type="paragraph" w:styleId="Footer">
    <w:name w:val="footer"/>
    <w:basedOn w:val="Normal"/>
    <w:link w:val="FooterChar"/>
    <w:rsid w:val="006F2C7A"/>
    <w:pPr>
      <w:tabs>
        <w:tab w:val="center" w:pos="4680"/>
        <w:tab w:val="right" w:pos="9360"/>
      </w:tabs>
    </w:pPr>
  </w:style>
  <w:style w:type="character" w:customStyle="1" w:styleId="FooterChar">
    <w:name w:val="Footer Char"/>
    <w:basedOn w:val="DefaultParagraphFont"/>
    <w:link w:val="Footer"/>
    <w:rsid w:val="006F2C7A"/>
    <w:rPr>
      <w:sz w:val="24"/>
      <w:szCs w:val="24"/>
    </w:rPr>
  </w:style>
  <w:style w:type="character" w:styleId="Hyperlink">
    <w:name w:val="Hyperlink"/>
    <w:basedOn w:val="DefaultParagraphFont"/>
    <w:uiPriority w:val="99"/>
    <w:unhideWhenUsed/>
    <w:rsid w:val="00AC4349"/>
    <w:rPr>
      <w:color w:val="0000FF" w:themeColor="hyperlink"/>
      <w:u w:val="single"/>
    </w:rPr>
  </w:style>
  <w:style w:type="character" w:styleId="UnresolvedMention">
    <w:name w:val="Unresolved Mention"/>
    <w:basedOn w:val="DefaultParagraphFont"/>
    <w:uiPriority w:val="99"/>
    <w:semiHidden/>
    <w:unhideWhenUsed/>
    <w:rsid w:val="00E31F45"/>
    <w:rPr>
      <w:color w:val="605E5C"/>
      <w:shd w:val="clear" w:color="auto" w:fill="E1DFDD"/>
    </w:rPr>
  </w:style>
  <w:style w:type="paragraph" w:styleId="ListParagraph">
    <w:name w:val="List Paragraph"/>
    <w:basedOn w:val="Normal"/>
    <w:uiPriority w:val="34"/>
    <w:qFormat/>
    <w:rsid w:val="00F63DE6"/>
    <w:pPr>
      <w:ind w:left="720"/>
      <w:contextualSpacing/>
    </w:pPr>
  </w:style>
  <w:style w:type="paragraph" w:styleId="Bibliography">
    <w:name w:val="Bibliography"/>
    <w:basedOn w:val="Normal"/>
    <w:next w:val="Normal"/>
    <w:uiPriority w:val="37"/>
    <w:unhideWhenUsed/>
    <w:rsid w:val="00E05050"/>
    <w:pPr>
      <w:ind w:left="720" w:hanging="720"/>
    </w:pPr>
  </w:style>
  <w:style w:type="character" w:styleId="CommentReference">
    <w:name w:val="annotation reference"/>
    <w:basedOn w:val="DefaultParagraphFont"/>
    <w:semiHidden/>
    <w:unhideWhenUsed/>
    <w:rsid w:val="00402CC0"/>
    <w:rPr>
      <w:sz w:val="16"/>
      <w:szCs w:val="16"/>
    </w:rPr>
  </w:style>
  <w:style w:type="paragraph" w:styleId="CommentText">
    <w:name w:val="annotation text"/>
    <w:basedOn w:val="Normal"/>
    <w:link w:val="CommentTextChar"/>
    <w:semiHidden/>
    <w:unhideWhenUsed/>
    <w:rsid w:val="00402CC0"/>
    <w:rPr>
      <w:sz w:val="20"/>
      <w:szCs w:val="20"/>
    </w:rPr>
  </w:style>
  <w:style w:type="character" w:customStyle="1" w:styleId="CommentTextChar">
    <w:name w:val="Comment Text Char"/>
    <w:basedOn w:val="DefaultParagraphFont"/>
    <w:link w:val="CommentText"/>
    <w:semiHidden/>
    <w:rsid w:val="00402CC0"/>
  </w:style>
  <w:style w:type="paragraph" w:styleId="CommentSubject">
    <w:name w:val="annotation subject"/>
    <w:basedOn w:val="CommentText"/>
    <w:next w:val="CommentText"/>
    <w:link w:val="CommentSubjectChar"/>
    <w:semiHidden/>
    <w:unhideWhenUsed/>
    <w:rsid w:val="00402CC0"/>
    <w:rPr>
      <w:b/>
      <w:bCs/>
    </w:rPr>
  </w:style>
  <w:style w:type="character" w:customStyle="1" w:styleId="CommentSubjectChar">
    <w:name w:val="Comment Subject Char"/>
    <w:basedOn w:val="CommentTextChar"/>
    <w:link w:val="CommentSubject"/>
    <w:semiHidden/>
    <w:rsid w:val="00402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73855">
      <w:bodyDiv w:val="1"/>
      <w:marLeft w:val="0"/>
      <w:marRight w:val="0"/>
      <w:marTop w:val="0"/>
      <w:marBottom w:val="0"/>
      <w:divBdr>
        <w:top w:val="none" w:sz="0" w:space="0" w:color="auto"/>
        <w:left w:val="none" w:sz="0" w:space="0" w:color="auto"/>
        <w:bottom w:val="none" w:sz="0" w:space="0" w:color="auto"/>
        <w:right w:val="none" w:sz="0" w:space="0" w:color="auto"/>
      </w:divBdr>
    </w:div>
    <w:div w:id="1098796103">
      <w:bodyDiv w:val="1"/>
      <w:marLeft w:val="0"/>
      <w:marRight w:val="0"/>
      <w:marTop w:val="0"/>
      <w:marBottom w:val="0"/>
      <w:divBdr>
        <w:top w:val="none" w:sz="0" w:space="0" w:color="auto"/>
        <w:left w:val="none" w:sz="0" w:space="0" w:color="auto"/>
        <w:bottom w:val="none" w:sz="0" w:space="0" w:color="auto"/>
        <w:right w:val="none" w:sz="0" w:space="0" w:color="auto"/>
      </w:divBdr>
    </w:div>
    <w:div w:id="1135562278">
      <w:bodyDiv w:val="1"/>
      <w:marLeft w:val="0"/>
      <w:marRight w:val="0"/>
      <w:marTop w:val="0"/>
      <w:marBottom w:val="0"/>
      <w:divBdr>
        <w:top w:val="none" w:sz="0" w:space="0" w:color="auto"/>
        <w:left w:val="none" w:sz="0" w:space="0" w:color="auto"/>
        <w:bottom w:val="none" w:sz="0" w:space="0" w:color="auto"/>
        <w:right w:val="none" w:sz="0" w:space="0" w:color="auto"/>
      </w:divBdr>
    </w:div>
    <w:div w:id="203865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5ECFA-8A9B-974D-A364-2CEF23932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TotalTime>
  <Pages>2</Pages>
  <Words>2575</Words>
  <Characters>14680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PT</Company>
  <LinksUpToDate>false</LinksUpToDate>
  <CharactersWithSpaces>17221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Susanne M Morton</dc:creator>
  <cp:lastModifiedBy>Hyosub Kim</cp:lastModifiedBy>
  <cp:revision>13</cp:revision>
  <cp:lastPrinted>2012-05-24T14:45:00Z</cp:lastPrinted>
  <dcterms:created xsi:type="dcterms:W3CDTF">2020-05-26T14:04:00Z</dcterms:created>
  <dcterms:modified xsi:type="dcterms:W3CDTF">2020-06-02T18:01:00Z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id="P1RVDlCZ"/&gt;&lt;style id="http://www.zotero.org/styles/eneuro" hasBibliography="1" bibliographyStyleHasBeenSet="1"/&gt;&lt;prefs&gt;&lt;pref name="fieldType" value="Field"/&gt;&lt;/prefs&gt;&lt;/data&gt;</vt:lpwstr>
  </property>
</Properties>
</file>