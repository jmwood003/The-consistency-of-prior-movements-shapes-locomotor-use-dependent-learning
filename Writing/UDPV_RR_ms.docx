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DE585D">
        <w:rPr>
          <w:highlight w:val="yellow"/>
        </w:rPr>
        <w:t>.</w:t>
      </w:r>
      <w:r w:rsidRPr="00DE585D">
        <w:rPr>
          <w:highlight w:val="yellow"/>
        </w:rPr>
        <w:t xml:space="preserve"> </w:t>
      </w:r>
      <w:r w:rsidR="005F6476" w:rsidRPr="00DE585D">
        <w:rPr>
          <w:highlight w:val="yellow"/>
        </w:rPr>
        <w:t xml:space="preserve">For example, repetition </w:t>
      </w:r>
      <w:r w:rsidR="00D43295" w:rsidRPr="00DE585D">
        <w:rPr>
          <w:highlight w:val="yellow"/>
        </w:rPr>
        <w:t xml:space="preserve">reduces </w:t>
      </w:r>
      <w:r w:rsidR="0096539F" w:rsidRPr="00DE585D">
        <w:rPr>
          <w:highlight w:val="yellow"/>
        </w:rPr>
        <w:t>the time</w:t>
      </w:r>
      <w:r w:rsidR="00C74495" w:rsidRPr="00DE585D">
        <w:rPr>
          <w:highlight w:val="yellow"/>
        </w:rPr>
        <w:t xml:space="preserve"> required</w:t>
      </w:r>
      <w:r w:rsidR="0096539F" w:rsidRPr="00DE585D">
        <w:rPr>
          <w:highlight w:val="yellow"/>
        </w:rPr>
        <w:t xml:space="preserve"> to</w:t>
      </w:r>
      <w:r w:rsidR="005F6476" w:rsidRPr="00DE585D">
        <w:rPr>
          <w:highlight w:val="yellow"/>
        </w:rPr>
        <w:t xml:space="preserve"> </w:t>
      </w:r>
      <w:r w:rsidR="0096539F" w:rsidRPr="00DE585D">
        <w:rPr>
          <w:highlight w:val="yellow"/>
        </w:rPr>
        <w:t>prepare a movement</w:t>
      </w:r>
      <w:r w:rsidR="005F6476" w:rsidRPr="00DE585D">
        <w:rPr>
          <w:highlight w:val="yellow"/>
        </w:rPr>
        <w:t xml:space="preserve"> </w:t>
      </w:r>
      <w:r w:rsidR="005F6476" w:rsidRPr="00DE585D">
        <w:rPr>
          <w:highlight w:val="yellow"/>
        </w:rPr>
        <w:fldChar w:fldCharType="begin"/>
      </w:r>
      <w:r w:rsidR="005E1D22" w:rsidRPr="00DE585D">
        <w:rPr>
          <w:highlight w:val="yellow"/>
        </w:rPr>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DE585D">
        <w:rPr>
          <w:highlight w:val="yellow"/>
        </w:rPr>
        <w:fldChar w:fldCharType="separate"/>
      </w:r>
      <w:r w:rsidR="00173209" w:rsidRPr="00DE585D">
        <w:rPr>
          <w:highlight w:val="yellow"/>
        </w:rPr>
        <w:t>(Mawase et al., 2018; Wong et al., 2017)</w:t>
      </w:r>
      <w:r w:rsidR="005F6476" w:rsidRPr="00DE585D">
        <w:rPr>
          <w:highlight w:val="yellow"/>
        </w:rPr>
        <w:fldChar w:fldCharType="end"/>
      </w:r>
      <w:r w:rsidR="000434DC" w:rsidRPr="00DE585D">
        <w:rPr>
          <w:highlight w:val="yellow"/>
        </w:rPr>
        <w:t xml:space="preserve">, increases movement speed </w:t>
      </w:r>
      <w:r w:rsidR="000434DC" w:rsidRPr="00DE585D">
        <w:rPr>
          <w:highlight w:val="yellow"/>
        </w:rPr>
        <w:fldChar w:fldCharType="begin"/>
      </w:r>
      <w:r w:rsidR="005E1D22" w:rsidRPr="00DE585D">
        <w:rPr>
          <w:highlight w:val="yellow"/>
        </w:rPr>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DE585D">
        <w:rPr>
          <w:highlight w:val="yellow"/>
        </w:rPr>
        <w:fldChar w:fldCharType="separate"/>
      </w:r>
      <w:r w:rsidR="000434DC" w:rsidRPr="00DE585D">
        <w:rPr>
          <w:highlight w:val="yellow"/>
        </w:rPr>
        <w:t>(Hammerbeck et al., 2014)</w:t>
      </w:r>
      <w:r w:rsidR="000434DC" w:rsidRPr="00DE585D">
        <w:rPr>
          <w:highlight w:val="yellow"/>
        </w:rPr>
        <w:fldChar w:fldCharType="end"/>
      </w:r>
      <w:r w:rsidR="00E900E2" w:rsidRPr="00DE585D">
        <w:rPr>
          <w:highlight w:val="yellow"/>
        </w:rPr>
        <w:t>,</w:t>
      </w:r>
      <w:r w:rsidR="000434DC" w:rsidRPr="00DE585D">
        <w:rPr>
          <w:highlight w:val="yellow"/>
        </w:rPr>
        <w:t xml:space="preserve"> and biases future movements in the direction of the repeated movements</w:t>
      </w:r>
      <w:r w:rsidR="005F0D9C" w:rsidRPr="00DE585D">
        <w:rPr>
          <w:highlight w:val="yellow"/>
        </w:rPr>
        <w:t xml:space="preserve">, phenomena </w:t>
      </w:r>
      <w:r w:rsidR="00DE585D">
        <w:rPr>
          <w:highlight w:val="yellow"/>
        </w:rPr>
        <w:t xml:space="preserve">that are collectively referred </w:t>
      </w:r>
      <w:r w:rsidR="00D43295" w:rsidRPr="00DE585D">
        <w:rPr>
          <w:highlight w:val="yellow"/>
        </w:rPr>
        <w:t>to as “use-dependent learning”</w:t>
      </w:r>
      <w:r w:rsidR="005E1D22" w:rsidRPr="00DE585D">
        <w:rPr>
          <w:highlight w:val="yellow"/>
        </w:rPr>
        <w:t xml:space="preserve"> </w:t>
      </w:r>
      <w:r w:rsidR="005E1D22" w:rsidRPr="00DE585D">
        <w:rPr>
          <w:highlight w:val="yellow"/>
        </w:rPr>
        <w:fldChar w:fldCharType="begin"/>
      </w:r>
      <w:r w:rsidR="005E1D22" w:rsidRPr="00DE585D">
        <w:rPr>
          <w:highlight w:val="yellow"/>
        </w:rPr>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DE585D">
        <w:rPr>
          <w:highlight w:val="yellow"/>
        </w:rPr>
        <w:fldChar w:fldCharType="separate"/>
      </w:r>
      <w:r w:rsidR="005E1D22" w:rsidRPr="00DE585D">
        <w:rPr>
          <w:highlight w:val="yellow"/>
        </w:rPr>
        <w:t>(Classen et al., 1998; Diedrichsen et al., 2010)</w:t>
      </w:r>
      <w:r w:rsidR="005E1D22" w:rsidRPr="00DE585D">
        <w:rPr>
          <w:highlight w:val="yellow"/>
        </w:rPr>
        <w:fldChar w:fldCharType="end"/>
      </w:r>
      <w:r w:rsidR="000434DC" w:rsidRPr="00DE585D">
        <w:rPr>
          <w:highlight w:val="yellow"/>
        </w:rPr>
        <w:t>.</w:t>
      </w:r>
      <w:r w:rsidR="000434DC">
        <w:t xml:space="preserve"> </w:t>
      </w:r>
      <w:r w:rsidR="00381226" w:rsidRPr="00DE585D">
        <w:rPr>
          <w:highlight w:val="yellow"/>
        </w:rPr>
        <w:t>Th</w:t>
      </w:r>
      <w:r w:rsidR="00693669" w:rsidRPr="00DE585D">
        <w:rPr>
          <w:highlight w:val="yellow"/>
        </w:rPr>
        <w:t>e</w:t>
      </w:r>
      <w:r w:rsidR="00354810" w:rsidRPr="00DE585D">
        <w:rPr>
          <w:highlight w:val="yellow"/>
        </w:rPr>
        <w:t xml:space="preserve"> </w:t>
      </w:r>
      <w:r w:rsidR="00E900E2" w:rsidRPr="00DE585D">
        <w:rPr>
          <w:highlight w:val="yellow"/>
        </w:rPr>
        <w:t>use-dependent biasing of movements</w:t>
      </w:r>
      <w:r w:rsidR="00693669" w:rsidRPr="00DE585D">
        <w:rPr>
          <w:highlight w:val="yellow"/>
        </w:rPr>
        <w:t xml:space="preserve"> </w:t>
      </w:r>
      <w:r w:rsidR="00381226" w:rsidRPr="00DE585D">
        <w:rPr>
          <w:highlight w:val="yellow"/>
        </w:rPr>
        <w:t xml:space="preserve">may </w:t>
      </w:r>
      <w:r w:rsidR="00354810" w:rsidRPr="00DE585D">
        <w:rPr>
          <w:highlight w:val="yellow"/>
        </w:rPr>
        <w:t xml:space="preserve">help </w:t>
      </w:r>
      <w:r w:rsidR="00381226" w:rsidRPr="00DE585D">
        <w:rPr>
          <w:highlight w:val="yellow"/>
        </w:rPr>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D56A6F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204B02C6" w14:textId="613BED2C" w:rsidR="00B443CF"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in parallel,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E61CC4">
        <w:t>it</w:t>
      </w:r>
      <w:r w:rsidR="007C3B49">
        <w:t xml:space="preserve"> is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w:t>
      </w:r>
      <w:r w:rsidR="00CE41C1">
        <w:lastRenderedPageBreak/>
        <w:t xml:space="preserve">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5A1AB3">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r>
        <w:t>psychiatric</w:t>
      </w:r>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49AB3D90"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 xml:space="preserve">0 days apart. During each session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lastRenderedPageBreak/>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In order for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 xml:space="preserve">The researcher will provide </w:t>
      </w:r>
      <w:r w:rsidR="00E23CA2">
        <w:lastRenderedPageBreak/>
        <w:t>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5CCCC2EF"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p>
    <w:p w14:paraId="5A3FB653" w14:textId="77777777" w:rsidR="00305607" w:rsidRDefault="00305607" w:rsidP="00407563">
      <w:pPr>
        <w:spacing w:line="480" w:lineRule="auto"/>
        <w:rPr>
          <w:i/>
          <w:iCs/>
          <w:u w:val="single"/>
        </w:rPr>
      </w:pPr>
    </w:p>
    <w:p w14:paraId="393DFFED" w14:textId="5DBDED26" w:rsidR="00105698" w:rsidRPr="00E4663D" w:rsidRDefault="00105698" w:rsidP="00407563">
      <w:pPr>
        <w:spacing w:line="480" w:lineRule="auto"/>
        <w:rPr>
          <w:i/>
          <w:iCs/>
          <w:u w:val="single"/>
        </w:rPr>
      </w:pPr>
      <w:r w:rsidRPr="00E4663D">
        <w:rPr>
          <w:i/>
          <w:iCs/>
          <w:u w:val="single"/>
        </w:rPr>
        <w:t xml:space="preserve">Data collection: </w:t>
      </w:r>
    </w:p>
    <w:p w14:paraId="7966DDCC" w14:textId="7C1BA798" w:rsidR="00105698" w:rsidRDefault="00105698" w:rsidP="00407563">
      <w:pPr>
        <w:spacing w:line="480" w:lineRule="auto"/>
      </w:pPr>
      <w:r>
        <w:t>Kinetic data will be collected at a frequency of 1000 Hz from the dual belt treadmill instrumented with two force plates, one under each belt (</w:t>
      </w:r>
      <w:proofErr w:type="spellStart"/>
      <w:r>
        <w:t>Bertec</w:t>
      </w:r>
      <w:proofErr w:type="spellEnd"/>
      <w:r>
        <w:t xml:space="preserve">, Columbus, OH, USA). </w:t>
      </w:r>
      <w:r w:rsidR="001335F2">
        <w:t xml:space="preserve">Kinematic </w:t>
      </w:r>
      <w:r>
        <w:t xml:space="preserve">data will be collected at a frequency of 100 Hz using a Vicon MX40 motion capture system with 8 cameras and Nexus software </w:t>
      </w:r>
      <w:r w:rsidRPr="00E4663D">
        <w:t>(Vicon Motion Systems, Inc., London, UK).</w:t>
      </w:r>
      <w:r>
        <w:t xml:space="preserve"> We will use a custom marker set with 7 retroreflective markers</w:t>
      </w:r>
      <w:r w:rsidR="0076375E">
        <w:t>, one for</w:t>
      </w:r>
      <w:r>
        <w:t xml:space="preserve"> each heel,</w:t>
      </w:r>
      <w:r w:rsidR="00CD354D">
        <w:t xml:space="preserve"> each</w:t>
      </w:r>
      <w:r>
        <w:t xml:space="preserve"> lateral malleolus, and </w:t>
      </w:r>
      <w:r w:rsidR="00CD354D">
        <w:t xml:space="preserve">each </w:t>
      </w:r>
      <w:r>
        <w:t>5</w:t>
      </w:r>
      <w:r w:rsidRPr="00E4663D">
        <w:rPr>
          <w:vertAlign w:val="superscript"/>
        </w:rPr>
        <w:t>th</w:t>
      </w:r>
      <w:r>
        <w:t xml:space="preserve"> metatarsal head. The</w:t>
      </w:r>
      <w:r w:rsidR="00237BEF">
        <w:t xml:space="preserve"> seventh </w:t>
      </w:r>
      <w:r>
        <w:t xml:space="preserve">marker </w:t>
      </w:r>
      <w:r w:rsidR="00237BEF">
        <w:t xml:space="preserve">will be </w:t>
      </w:r>
      <w:r>
        <w:t>placed on the left 1</w:t>
      </w:r>
      <w:r w:rsidRPr="00E4663D">
        <w:rPr>
          <w:vertAlign w:val="superscript"/>
        </w:rPr>
        <w:t>st</w:t>
      </w:r>
      <w:r>
        <w:t xml:space="preserve"> metatarsal head</w:t>
      </w:r>
      <w:r w:rsidR="00CD354D">
        <w:t xml:space="preserve"> to ensure the </w:t>
      </w:r>
      <w:r w:rsidR="00CD354D">
        <w:lastRenderedPageBreak/>
        <w:t>tracking system can differentiate between the right and left feet</w:t>
      </w:r>
      <w:r>
        <w:t xml:space="preserve">. Kinematic data will be time-synchronized with kinetic data in Nexus. </w:t>
      </w:r>
    </w:p>
    <w:p w14:paraId="74B9617A" w14:textId="72423CCD" w:rsidR="00105698" w:rsidRDefault="00105698" w:rsidP="00407563">
      <w:pPr>
        <w:spacing w:line="480" w:lineRule="auto"/>
      </w:pPr>
    </w:p>
    <w:p w14:paraId="5760B5B2" w14:textId="77777777" w:rsidR="00C66CEF" w:rsidRPr="00F10670" w:rsidRDefault="00C66CEF" w:rsidP="00407563">
      <w:pPr>
        <w:spacing w:line="480" w:lineRule="auto"/>
        <w:rPr>
          <w:i/>
          <w:iCs/>
          <w:u w:val="single"/>
        </w:rPr>
      </w:pPr>
      <w:r w:rsidRPr="00F10670">
        <w:rPr>
          <w:i/>
          <w:iCs/>
          <w:u w:val="single"/>
        </w:rPr>
        <w:t>Proposed analysis pipeline:</w:t>
      </w:r>
    </w:p>
    <w:p w14:paraId="38FA20CF" w14:textId="6E10AE9D"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and kinetic data </w:t>
      </w:r>
      <w:r>
        <w:t>will be</w:t>
      </w:r>
      <w:r w:rsidRPr="00B34D36">
        <w:t xml:space="preserve"> low pass filtered at 10 Hz using a 4</w:t>
      </w:r>
      <w:r w:rsidRPr="00B34D36">
        <w:rPr>
          <w:vertAlign w:val="superscript"/>
        </w:rPr>
        <w:t>th</w:t>
      </w:r>
      <w:r w:rsidRPr="00B34D36">
        <w:t xml:space="preserve"> order Butterworth filter.</w:t>
      </w:r>
      <w:r>
        <w:t xml:space="preserve"> Kinetic data will be used to detect heel strike events when the force plate reads greater that 20 N and toe off events when the force plate reads less than 20 N. Erroneous force plate events will be removed and replaced with kinematic events</w:t>
      </w:r>
      <w:r w:rsidR="005B694A">
        <w:t xml:space="preserve">. For </w:t>
      </w:r>
      <w:r>
        <w:t>heel strikes</w:t>
      </w:r>
      <w:r w:rsidR="005B694A">
        <w:t xml:space="preserve"> this is </w:t>
      </w:r>
      <w:r>
        <w:t>the most anterior position of the heel marker in the sagittal plane</w:t>
      </w:r>
      <w:r w:rsidR="005B694A">
        <w:t>,</w:t>
      </w:r>
      <w:r w:rsidR="001C484F">
        <w:t xml:space="preserve"> and</w:t>
      </w:r>
      <w:r w:rsidR="005B694A">
        <w:t xml:space="preserve"> for </w:t>
      </w:r>
      <w:r>
        <w:t>toe offs</w:t>
      </w:r>
      <w:r w:rsidR="005B694A">
        <w:t xml:space="preserve"> this is </w:t>
      </w:r>
      <w:r>
        <w:t>the most posterior position of the 5</w:t>
      </w:r>
      <w:r w:rsidRPr="00895680">
        <w:rPr>
          <w:vertAlign w:val="superscript"/>
        </w:rPr>
        <w:t>th</w:t>
      </w:r>
      <w:r>
        <w:t xml:space="preserve"> metatarsal head in the sagittal plane. Step lengths will be calculated as the</w:t>
      </w:r>
      <w:r w:rsidR="005B694A">
        <w:t xml:space="preserve"> sagittal</w:t>
      </w:r>
      <w:r>
        <w:t xml:space="preserve"> difference between the leading and trailing heel markers at the moment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11F588BA"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LEFT</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RIGHT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3ED1A77A" w14:textId="6CB9A0EC" w:rsidR="00E00AF1"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r w:rsidR="005E7F90">
        <w:t xml:space="preserve">SAI will be calculated on a stride-by-stride basis </w:t>
      </w:r>
      <w:r w:rsidR="005E7F90">
        <w:lastRenderedPageBreak/>
        <w:t xml:space="preserve">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5537027F" w14:textId="252FE9C6" w:rsidR="003D0D56" w:rsidRDefault="003D0D56" w:rsidP="00407563">
      <w:pPr>
        <w:spacing w:line="480" w:lineRule="auto"/>
      </w:pPr>
    </w:p>
    <w:p w14:paraId="6D547D87" w14:textId="539DC326" w:rsidR="003C4546" w:rsidRDefault="003C4546" w:rsidP="003C4546">
      <w:pPr>
        <w:spacing w:line="480" w:lineRule="auto"/>
      </w:pPr>
      <w:r>
        <w:t>Our analyses of behavior during Learning will focus on checking our assumptions, based on the task design</w:t>
      </w:r>
      <w:r w:rsidR="00FB5294">
        <w:t xml:space="preserve"> and our pilot data (see Fig</w:t>
      </w:r>
      <w:r w:rsidR="00280952">
        <w:t>ure 4</w:t>
      </w:r>
      <w:r w:rsidR="00FB5294">
        <w:t>)</w:t>
      </w:r>
      <w:r>
        <w:t xml:space="preserve">, that the mean SAI will not differ across conditions (Learning SAI mean), but the SAI standard deviation (Learning SAI </w:t>
      </w:r>
      <w:r>
        <w:sym w:font="Symbol" w:char="F073"/>
      </w:r>
      <w:r>
        <w:t xml:space="preserve">) will.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 xml:space="preserve">our models do not make qualitatively different predictions regarding behavior during the Learning phase.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E353B44" w14:textId="77777777" w:rsidR="004B419E" w:rsidRDefault="004B419E" w:rsidP="00407563">
      <w:pPr>
        <w:spacing w:line="480" w:lineRule="auto"/>
        <w:rPr>
          <w:b/>
          <w:bCs/>
        </w:rPr>
      </w:pP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lastRenderedPageBreak/>
        <w:t>Model</w:t>
      </w:r>
      <w:r w:rsidR="00D611DC">
        <w:rPr>
          <w:b/>
          <w:bCs/>
        </w:rPr>
        <w:t>-</w:t>
      </w:r>
      <w:r w:rsidR="008E43A8">
        <w:rPr>
          <w:b/>
          <w:bCs/>
        </w:rPr>
        <w:t xml:space="preserve">Based </w:t>
      </w:r>
      <w:r w:rsidR="005E7F90">
        <w:rPr>
          <w:b/>
          <w:bCs/>
        </w:rPr>
        <w:t>Methods:</w:t>
      </w:r>
    </w:p>
    <w:p w14:paraId="4F01DAE0" w14:textId="1E2B924F"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simulation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DE585D">
        <w:rPr>
          <w:highlight w:val="yellow"/>
        </w:rPr>
        <w:t>We refer to</w:t>
      </w:r>
      <w:r w:rsidR="001A5E58" w:rsidRPr="00DE585D">
        <w:rPr>
          <w:highlight w:val="yellow"/>
        </w:rPr>
        <w:t xml:space="preserve"> the first model </w:t>
      </w:r>
      <w:r w:rsidR="003B0DF4" w:rsidRPr="00DE585D">
        <w:rPr>
          <w:highlight w:val="yellow"/>
        </w:rPr>
        <w:t xml:space="preserve">as the Strategy </w:t>
      </w:r>
      <w:r w:rsidR="0017005F" w:rsidRPr="00DE585D">
        <w:rPr>
          <w:highlight w:val="yellow"/>
        </w:rPr>
        <w:t>plus</w:t>
      </w:r>
      <w:r w:rsidR="003B0DF4" w:rsidRPr="00DE585D">
        <w:rPr>
          <w:highlight w:val="yellow"/>
        </w:rPr>
        <w:t xml:space="preserve"> Use-Dependent model</w:t>
      </w:r>
      <w:r w:rsidR="005F0D9C" w:rsidRPr="00DE585D">
        <w:rPr>
          <w:highlight w:val="yellow"/>
        </w:rPr>
        <w:t xml:space="preserve"> (Model 1). This model was inspired by a previous</w:t>
      </w:r>
      <w:r w:rsidR="00DE585D" w:rsidRPr="00DE585D">
        <w:rPr>
          <w:highlight w:val="yellow"/>
        </w:rPr>
        <w:t>ly developed</w:t>
      </w:r>
      <w:r w:rsidR="005F0D9C" w:rsidRPr="00DE585D">
        <w:rPr>
          <w:highlight w:val="yellow"/>
        </w:rPr>
        <w:t xml:space="preserve"> dual-process model of error-based and use-dependent learning</w:t>
      </w:r>
      <w:r w:rsidR="003B0DF4" w:rsidRPr="00DE585D">
        <w:rPr>
          <w:highlight w:val="yellow"/>
        </w:rPr>
        <w:t xml:space="preserve"> </w:t>
      </w:r>
      <w:r w:rsidR="003B0DF4" w:rsidRPr="00DE585D">
        <w:rPr>
          <w:highlight w:val="yellow"/>
        </w:rPr>
        <w:fldChar w:fldCharType="begin"/>
      </w:r>
      <w:r w:rsidR="005E1D22" w:rsidRPr="00DE585D">
        <w:rPr>
          <w:highlight w:val="yellow"/>
        </w:rPr>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DE585D">
        <w:rPr>
          <w:highlight w:val="yellow"/>
        </w:rPr>
        <w:fldChar w:fldCharType="separate"/>
      </w:r>
      <w:r w:rsidR="003B0DF4" w:rsidRPr="00DE585D">
        <w:rPr>
          <w:highlight w:val="yellow"/>
        </w:rPr>
        <w:t>(</w:t>
      </w:r>
      <w:proofErr w:type="spellStart"/>
      <w:r w:rsidR="003B0DF4" w:rsidRPr="00DE585D">
        <w:rPr>
          <w:highlight w:val="yellow"/>
        </w:rPr>
        <w:t>Diedrichsen</w:t>
      </w:r>
      <w:proofErr w:type="spellEnd"/>
      <w:r w:rsidR="003B0DF4" w:rsidRPr="00DE585D">
        <w:rPr>
          <w:highlight w:val="yellow"/>
        </w:rPr>
        <w:t xml:space="preserve"> et al., 2010)</w:t>
      </w:r>
      <w:r w:rsidR="003B0DF4" w:rsidRPr="00DE585D">
        <w:rPr>
          <w:highlight w:val="yellow"/>
        </w:rPr>
        <w:fldChar w:fldCharType="end"/>
      </w:r>
      <w:r w:rsidR="005F0D9C" w:rsidRPr="00DE585D">
        <w:rPr>
          <w:highlight w:val="yellow"/>
        </w:rPr>
        <w:t>.</w:t>
      </w:r>
      <w:r w:rsidR="003B0DF4" w:rsidRPr="00DE585D">
        <w:rPr>
          <w:highlight w:val="yellow"/>
        </w:rPr>
        <w:t xml:space="preserve"> </w:t>
      </w:r>
      <w:r w:rsidR="005F0D9C" w:rsidRPr="00DE585D">
        <w:rPr>
          <w:highlight w:val="yellow"/>
        </w:rPr>
        <w:t>T</w:t>
      </w:r>
      <w:r w:rsidRPr="00DE585D">
        <w:rPr>
          <w:highlight w:val="yellow"/>
        </w:rPr>
        <w:t xml:space="preserve">he </w:t>
      </w:r>
      <w:r w:rsidR="00324208" w:rsidRPr="00DE585D">
        <w:rPr>
          <w:highlight w:val="yellow"/>
        </w:rPr>
        <w:t>second model</w:t>
      </w:r>
      <w:r w:rsidR="003B0DF4" w:rsidRPr="00DE585D">
        <w:rPr>
          <w:highlight w:val="yellow"/>
        </w:rPr>
        <w:t xml:space="preserve"> </w:t>
      </w:r>
      <w:r w:rsidR="005F0D9C" w:rsidRPr="00DE585D">
        <w:rPr>
          <w:highlight w:val="yellow"/>
        </w:rPr>
        <w:t>is referred to as</w:t>
      </w:r>
      <w:r w:rsidR="003B0DF4" w:rsidRPr="00DE585D">
        <w:rPr>
          <w:highlight w:val="yellow"/>
        </w:rPr>
        <w:t xml:space="preserve"> the Adaptive Bayesian model </w:t>
      </w:r>
      <w:r w:rsidR="005F0D9C" w:rsidRPr="00DE585D">
        <w:rPr>
          <w:highlight w:val="yellow"/>
        </w:rPr>
        <w:t xml:space="preserve">(Model 2) and was </w:t>
      </w:r>
      <w:r w:rsidR="00DE585D" w:rsidRPr="00DE585D">
        <w:rPr>
          <w:highlight w:val="yellow"/>
        </w:rPr>
        <w:t>adopted</w:t>
      </w:r>
      <w:r w:rsidR="005F0D9C" w:rsidRPr="00DE585D">
        <w:rPr>
          <w:highlight w:val="yellow"/>
        </w:rPr>
        <w:t xml:space="preserve"> from </w:t>
      </w:r>
      <w:r w:rsidR="00DE585D" w:rsidRPr="00DE585D">
        <w:rPr>
          <w:highlight w:val="yellow"/>
        </w:rPr>
        <w:t xml:space="preserve">a reaching study of use-dependent learning </w:t>
      </w:r>
      <w:r w:rsidR="003B0DF4" w:rsidRPr="00DE585D">
        <w:rPr>
          <w:highlight w:val="yellow"/>
        </w:rPr>
        <w:fldChar w:fldCharType="begin"/>
      </w:r>
      <w:r w:rsidR="005E1D22" w:rsidRPr="00DE585D">
        <w:rPr>
          <w:highlight w:val="yellow"/>
        </w:rPr>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DE585D">
        <w:rPr>
          <w:highlight w:val="yellow"/>
        </w:rPr>
        <w:fldChar w:fldCharType="separate"/>
      </w:r>
      <w:r w:rsidR="003B0DF4" w:rsidRPr="00DE585D">
        <w:rPr>
          <w:highlight w:val="yellow"/>
        </w:rPr>
        <w:t>(</w:t>
      </w:r>
      <w:proofErr w:type="spellStart"/>
      <w:r w:rsidR="003B0DF4" w:rsidRPr="00DE585D">
        <w:rPr>
          <w:highlight w:val="yellow"/>
        </w:rPr>
        <w:t>Verstynen</w:t>
      </w:r>
      <w:proofErr w:type="spellEnd"/>
      <w:r w:rsidR="003B0DF4" w:rsidRPr="00DE585D">
        <w:rPr>
          <w:highlight w:val="yellow"/>
        </w:rPr>
        <w:t xml:space="preserve"> and </w:t>
      </w:r>
      <w:proofErr w:type="spellStart"/>
      <w:r w:rsidR="003B0DF4" w:rsidRPr="00DE585D">
        <w:rPr>
          <w:highlight w:val="yellow"/>
        </w:rPr>
        <w:t>Sabes</w:t>
      </w:r>
      <w:proofErr w:type="spellEnd"/>
      <w:r w:rsidR="003B0DF4" w:rsidRPr="00DE585D">
        <w:rPr>
          <w:highlight w:val="yellow"/>
        </w:rPr>
        <w:t>, 2011)</w:t>
      </w:r>
      <w:r w:rsidR="003B0DF4" w:rsidRPr="00DE585D">
        <w:rPr>
          <w:highlight w:val="yellow"/>
        </w:rPr>
        <w:fldChar w:fldCharType="end"/>
      </w:r>
      <w:r w:rsidRPr="00DE585D">
        <w:rPr>
          <w:highlight w:val="yellow"/>
        </w:rPr>
        <w:t>.</w:t>
      </w:r>
      <w:r w:rsidR="006F55AA">
        <w:t xml:space="preserve"> </w:t>
      </w:r>
    </w:p>
    <w:p w14:paraId="7FAE0F7F" w14:textId="53956F33" w:rsidR="005B646C" w:rsidRDefault="005B646C" w:rsidP="00407563">
      <w:pPr>
        <w:spacing w:line="480" w:lineRule="auto"/>
      </w:pPr>
    </w:p>
    <w:p w14:paraId="4B11AFBE" w14:textId="7C9B960A"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model: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5F0D9C"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5F0D9C"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5F0D9C"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68EDFDE9" w:rsidR="005B646C" w:rsidRDefault="008E10A8" w:rsidP="00407563">
      <w:pPr>
        <w:spacing w:line="480" w:lineRule="auto"/>
      </w:pPr>
      <w:r>
        <w:t>In this model</w:t>
      </w:r>
      <w:r w:rsidR="005B646C">
        <w:t xml:space="preserve">, </w:t>
      </w:r>
      <m:oMath>
        <m:r>
          <w:rPr>
            <w:rStyle w:val="PlaceholderText"/>
            <w:rFonts w:ascii="Cambria Math" w:hAnsi="Cambria Math"/>
            <w:color w:val="auto"/>
          </w:rPr>
          <m:t>A</m:t>
        </m:r>
      </m:oMath>
      <w:r w:rsidR="00D00F31">
        <w:rPr>
          <w:rStyle w:val="PlaceholderText"/>
          <w:rFonts w:eastAsiaTheme="minorEastAsia"/>
          <w:color w:val="auto"/>
        </w:rPr>
        <w:t xml:space="preserve"> </w:t>
      </w:r>
      <w:r w:rsidR="005B646C" w:rsidRPr="00D00F31">
        <w:t xml:space="preserve">is </w:t>
      </w:r>
      <w:r w:rsidR="005B646C">
        <w:t xml:space="preserve">a </w:t>
      </w:r>
      <w:r>
        <w:t>retention factor</w:t>
      </w:r>
      <w:r w:rsidR="005B646C">
        <w:t xml:space="preserve"> representing how much of the strategy (</w:t>
      </w:r>
      <m:oMath>
        <m:r>
          <w:rPr>
            <w:rFonts w:ascii="Cambria Math" w:hAnsi="Cambria Math"/>
          </w:rPr>
          <m:t>s</m:t>
        </m:r>
      </m:oMath>
      <w:r w:rsidR="005B646C">
        <w:t xml:space="preserve">) is retained from one trial to the next, and </w:t>
      </w:r>
      <m:oMath>
        <m:r>
          <w:rPr>
            <w:rFonts w:ascii="Cambria Math" w:hAnsi="Cambria Math"/>
          </w:rPr>
          <m:t>C</m:t>
        </m:r>
      </m:oMath>
      <w:r w:rsidR="005B646C">
        <w:t xml:space="preserve"> is the proportion of the error that is corrected for on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310F1088"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Note that the update is a function of the motor output, </w:t>
      </w:r>
      <w:r w:rsidR="00707D77">
        <w:t>as opposed to</w:t>
      </w:r>
      <w:r>
        <w:t xml:space="preserve"> an error signal</w:t>
      </w:r>
      <w:r w:rsidR="006116E1">
        <w:t>:</w:t>
      </w:r>
    </w:p>
    <w:p w14:paraId="745DAA5C" w14:textId="77777777" w:rsidR="005B646C" w:rsidRDefault="005B646C" w:rsidP="00407563">
      <w:pPr>
        <w:spacing w:line="480" w:lineRule="auto"/>
      </w:pPr>
    </w:p>
    <w:p w14:paraId="387CA41E" w14:textId="5C9F6409" w:rsidR="00507F44" w:rsidRPr="00D539FB" w:rsidRDefault="005F0D9C"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29BA7F06" w:rsidR="005B646C" w:rsidRDefault="00D061A8" w:rsidP="00407563">
      <w:pPr>
        <w:spacing w:line="480" w:lineRule="auto"/>
      </w:pPr>
      <w:r>
        <w:t>W</w:t>
      </w:r>
      <w:r w:rsidR="005B646C">
        <w:t xml:space="preserve">e assume the use-dependent process learns </w:t>
      </w:r>
      <w:r>
        <w:t>much</w:t>
      </w:r>
      <w:r w:rsidR="005B646C">
        <w:t xml:space="preserve"> slow</w:t>
      </w:r>
      <w:r>
        <w:t>er</w:t>
      </w:r>
      <w:r w:rsidR="005B646C">
        <w:t xml:space="preserve"> than a strategic process </w:t>
      </w:r>
      <w:r w:rsidR="0017005F">
        <w:fldChar w:fldCharType="begin"/>
      </w:r>
      <w:r w:rsidR="005E1D22">
        <w:instrText xml:space="preserve"> ADDIN ZOTERO_ITEM CSL_CITATION {"citationID":"KVJhlOdP","properties":{"formattedCitation":"(Diedrichsen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fldChar w:fldCharType="separate"/>
      </w:r>
      <w:r w:rsidR="0017005F" w:rsidRPr="0017005F">
        <w:t>(Diedrichsen et al., 2010)</w:t>
      </w:r>
      <w:r w:rsidR="0017005F">
        <w:fldChar w:fldCharType="end"/>
      </w:r>
      <w:r w:rsidR="000322D0">
        <w:t xml:space="preserve"> </w:t>
      </w:r>
      <w:r>
        <w:t xml:space="preserve">and thus constrain </w:t>
      </w:r>
      <m:oMath>
        <m:r>
          <w:rPr>
            <w:rFonts w:ascii="Cambria Math" w:hAnsi="Cambria Math"/>
          </w:rPr>
          <m:t>F</m:t>
        </m:r>
      </m:oMath>
      <w:r w:rsidR="005B646C">
        <w:rPr>
          <w:rFonts w:eastAsiaTheme="minorEastAsia"/>
        </w:rPr>
        <w:t xml:space="preserve"> to be</w:t>
      </w:r>
      <w:r>
        <w:rPr>
          <w:rFonts w:eastAsiaTheme="minorEastAsia"/>
        </w:rPr>
        <w:t xml:space="preserve"> at least</w:t>
      </w:r>
      <w:r w:rsidR="005B646C">
        <w:rPr>
          <w:rFonts w:eastAsiaTheme="minorEastAsia"/>
        </w:rPr>
        <w:t xml:space="preserve"> 5</w:t>
      </w:r>
      <w:r>
        <w:rPr>
          <w:rFonts w:eastAsiaTheme="minorEastAsia"/>
        </w:rPr>
        <w:t xml:space="preserve"> times</w:t>
      </w:r>
      <w:r w:rsidR="005B646C">
        <w:rPr>
          <w:rFonts w:eastAsiaTheme="minorEastAsia"/>
        </w:rPr>
        <w:t xml:space="preserve"> less than </w:t>
      </w:r>
      <m:oMath>
        <m:r>
          <w:rPr>
            <w:rFonts w:ascii="Cambria Math" w:hAnsi="Cambria Math"/>
          </w:rPr>
          <m:t>C</m:t>
        </m:r>
      </m:oMath>
      <w:r w:rsidR="005B646C">
        <w:rPr>
          <w:rFonts w:eastAsiaTheme="minorEastAsia"/>
        </w:rPr>
        <w:t>.</w:t>
      </w:r>
      <w:r w:rsidR="008E10A8" w:rsidRPr="008E10A8">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lastRenderedPageBreak/>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1A076CF4" w:rsidR="00591F30" w:rsidRDefault="005F0D9C"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posterior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7B6811">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283A7F66" w14:textId="3F9D99DE" w:rsidR="00591F30" w:rsidRDefault="00CF6962" w:rsidP="00407563">
      <w:pPr>
        <w:spacing w:line="480" w:lineRule="auto"/>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2502A3">
        <w:rPr>
          <w:rFonts w:eastAsiaTheme="minorEastAsia"/>
        </w:rPr>
        <w:t xml:space="preserve">, </w:t>
      </w:r>
      <w:r w:rsidR="002C7B5B">
        <w:rPr>
          <w:rFonts w:eastAsiaTheme="minorEastAsia"/>
        </w:rPr>
        <w:t>therefore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 n</m:t>
            </m:r>
          </m:sub>
          <m:sup>
            <m:r>
              <w:rPr>
                <w:rFonts w:ascii="Cambria Math" w:hAnsi="Cambria Math"/>
              </w:rPr>
              <m:t>2</m:t>
            </m:r>
          </m:sup>
        </m:sSubSup>
      </m:oMath>
      <w:r w:rsidR="002502A3">
        <w:rPr>
          <w:rFonts w:eastAsiaTheme="minorEastAsia"/>
        </w:rPr>
        <w:t xml:space="preserve"> </w:t>
      </w:r>
      <w:r>
        <w:rPr>
          <w:rFonts w:eastAsiaTheme="minorEastAsia"/>
        </w:rPr>
        <w:t xml:space="preserve">is the variance for the posterior probability and is equal to </w:t>
      </w:r>
      <m:oMath>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e>
          <m:sup>
            <m:r>
              <w:rPr>
                <w:rFonts w:ascii="Cambria Math" w:hAnsi="Cambria Math"/>
              </w:rPr>
              <m:t>-1</m:t>
            </m:r>
          </m:sup>
        </m:sSup>
      </m:oMath>
      <w:r>
        <w:rPr>
          <w:rFonts w:eastAsiaTheme="minorEastAsia"/>
        </w:rPr>
        <w:t>.</w:t>
      </w:r>
      <w:r w:rsidR="004B6DF6">
        <w:rPr>
          <w:rFonts w:eastAsiaTheme="minorEastAsia"/>
        </w:rPr>
        <w:t xml:space="preserve"> </w:t>
      </w:r>
      <w:r w:rsidR="00752118">
        <w:t>T</w:t>
      </w:r>
      <w:r w:rsidR="00591F30">
        <w:t xml:space="preserve">he </w:t>
      </w:r>
      <w:r w:rsidR="005E7DA2">
        <w:t xml:space="preserve">mean of the </w:t>
      </w:r>
      <w:r w:rsidR="00591F30">
        <w:t>likelihood</w:t>
      </w:r>
      <w:r w:rsidR="005E7DA2">
        <w:t xml:space="preserve"> </w:t>
      </w:r>
      <w:r w:rsidR="00752118">
        <w:t>is centered on the</w:t>
      </w:r>
      <w:r w:rsidR="00591F30">
        <w:t xml:space="preserve"> </w:t>
      </w:r>
      <w:r w:rsidR="002502A3">
        <w:t xml:space="preserve">true </w:t>
      </w:r>
      <w:r w:rsidR="00591F30">
        <w:t>target</w:t>
      </w:r>
      <w:r w:rsidR="00752118">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rsidR="00752118">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591F30">
        <w:t xml:space="preserve"> </w:t>
      </w:r>
      <w:r w:rsidR="00591F30">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43B757F2" w:rsidR="00591F30" w:rsidRDefault="005F0D9C"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50295">
        <w:t>7</w:t>
      </w:r>
      <w:r w:rsidR="007B6811">
        <w:t>)</w:t>
      </w:r>
    </w:p>
    <w:p w14:paraId="44A4D404" w14:textId="15BB64D9" w:rsidR="00507F44" w:rsidRPr="00D539FB" w:rsidRDefault="005F0D9C"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50295">
        <w:t>8</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w:lastRenderedPageBreak/>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47D559FE" w:rsidR="00D12592" w:rsidRPr="0085029E" w:rsidRDefault="00345A0C" w:rsidP="00407563">
      <w:pPr>
        <w:spacing w:line="480" w:lineRule="auto"/>
        <w:rPr>
          <w:u w:val="single"/>
        </w:rPr>
      </w:pPr>
      <w:bookmarkStart w:id="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5A908B46"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188F625F"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00ABEF4A" w14:textId="3D04CDD1" w:rsidR="001C7AA5" w:rsidRDefault="007A61A4" w:rsidP="001C7AA5">
      <w:pPr>
        <w:spacing w:line="480" w:lineRule="auto"/>
      </w:pPr>
      <w:r>
        <w:t xml:space="preserve">Our competing hypotheses are encapsulated by our two computational models, the Strategy plus Use-Dependent model (Model 1) and the Adaptive Bayesian model (Model 2), and their corresponding predictions regarding use-dependent biases. </w:t>
      </w:r>
      <w:r w:rsidR="001C7AA5">
        <w:t xml:space="preserve">Relative support for one model over the other will be formally assessed using model selection criteria, specifically Akaike Information Criterion (AIC) scores. After </w:t>
      </w:r>
      <w:r w:rsidR="003B7452">
        <w:t xml:space="preserve">the </w:t>
      </w:r>
      <w:r w:rsidR="001C7AA5">
        <w:t xml:space="preserve">data are collected, we will fit both models to individual </w:t>
      </w:r>
      <w:r w:rsidR="001C7AA5">
        <w:lastRenderedPageBreak/>
        <w:t xml:space="preserve">participant data from all three conditions combined, using the </w:t>
      </w:r>
      <w:proofErr w:type="spellStart"/>
      <w:r w:rsidR="001C7AA5">
        <w:t>fmincon</w:t>
      </w:r>
      <w:proofErr w:type="spellEnd"/>
      <w:r w:rsidR="001C7AA5">
        <w:t xml:space="preserve"> function in MATLAB. This will allow us to obtain one set of parameter values for each model for each individual participant. </w:t>
      </w:r>
    </w:p>
    <w:p w14:paraId="082994D4" w14:textId="77FEC857" w:rsidR="001C7AA5" w:rsidRDefault="001C7AA5" w:rsidP="001C7AA5">
      <w:pPr>
        <w:tabs>
          <w:tab w:val="left" w:pos="3510"/>
        </w:tabs>
        <w:spacing w:line="480" w:lineRule="auto"/>
      </w:pPr>
      <w:r>
        <w:t xml:space="preserve">We will use AIC to objectively compare the model fits and compare these AIC values between the two models using a paired t-test. Quality of model fits will be reported using R-squared values. The number of subjects best fit by each model will be </w:t>
      </w:r>
      <w:r w:rsidR="003B7452">
        <w:t xml:space="preserve">reported and presented in </w:t>
      </w:r>
      <w:r>
        <w:t xml:space="preserve">visual </w:t>
      </w:r>
      <w:r w:rsidR="003B7452">
        <w:t xml:space="preserve">format </w:t>
      </w:r>
      <w:r>
        <w:t xml:space="preserve">in a figure. As fits to individual data can be noisy </w:t>
      </w:r>
      <w:r>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EC7030">
        <w:t>(Wilson and Collins, 2019)</w:t>
      </w:r>
      <w:r>
        <w:fldChar w:fldCharType="end"/>
      </w:r>
      <w:r>
        <w:t>, we will also calculate AIC scores on fits to the average learning functions across conditions. To provide confidence intervals on parameter estimates, we will fit the average learning function for each of 10,000 bootstrapped samples and report the empirical 2.5</w:t>
      </w:r>
      <w:r w:rsidRPr="00C941D4">
        <w:rPr>
          <w:vertAlign w:val="superscript"/>
        </w:rPr>
        <w:t>th</w:t>
      </w:r>
      <w:r>
        <w:t xml:space="preserve"> and 97.5</w:t>
      </w:r>
      <w:r w:rsidRPr="00C941D4">
        <w:rPr>
          <w:vertAlign w:val="superscript"/>
        </w:rPr>
        <w:t>th</w:t>
      </w:r>
      <w:r>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140A913A"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 These assumptions will be assessed using repeated measures ANOVA and post-hoc Bonferroni</w:t>
      </w:r>
      <w:r w:rsidR="00DE585D">
        <w:t>-</w:t>
      </w:r>
      <w:r>
        <w:t xml:space="preserve">corrected pairwise comparisons if necessary. </w:t>
      </w:r>
    </w:p>
    <w:p w14:paraId="56D864A1" w14:textId="77777777" w:rsidR="0061724C" w:rsidRDefault="0061724C" w:rsidP="007A61A4">
      <w:pPr>
        <w:spacing w:line="480" w:lineRule="auto"/>
      </w:pPr>
    </w:p>
    <w:p w14:paraId="7007C85C" w14:textId="653558CB"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4554D1">
        <w:instrText xml:space="preserve"> ADDIN ZOTERO_ITEM CSL_CITATION {"citationID":"aBdigHz8","properties":{"formattedCitation":"(Lakens, 2017)","plainCitation":"(Lakens, 2017)","noteIndex":0},"citationItems":[{"id":"hm76BkS6/rDo5bjTi","uris":["http://zotero.org/users/3643520/items/EYVDI4DY"],"uri":["http://zotero.org/users/3643520/items/EYVDI4DY"],"itemData":{"id":6094,"type":"article-journal","abstract":"Scientists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w:t>
      </w:r>
      <w:r>
        <w:lastRenderedPageBreak/>
        <w:t xml:space="preserve">bounds (Cohen’s </w:t>
      </w:r>
      <w:r>
        <w:rPr>
          <w:i/>
        </w:rPr>
        <w:t xml:space="preserve">d </w:t>
      </w:r>
      <w:r>
        <w:t xml:space="preserve">of </w:t>
      </w:r>
      <w:r w:rsidR="004554D1">
        <w:t xml:space="preserve">± </w:t>
      </w:r>
      <w:r>
        <w:t xml:space="preserve">0.3; see </w:t>
      </w:r>
      <w:r>
        <w:fldChar w:fldCharType="begin"/>
      </w:r>
      <w:r w:rsidR="004554D1">
        <w:instrText xml:space="preserve"> ADDIN ZOTERO_ITEM CSL_CITATION {"citationID":"EEeVBAde","properties":{"formattedCitation":"(Lakens, 2013)","plainCitation":"(Lakens, 2013)","dontUpdate":true,"noteIndex":0},"citationItems":[{"id":"hm76BkS6/Kri41h8g","uris":["http://zotero.org/users/3643520/items/IIEDZML3"],"uri":["http://zotero.org/users/3643520/items/IIEDZML3"],"itemData":{"id":3335,"type":"article-journal","abstract":"Effect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33B88B13"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760593CE" w14:textId="50FC6536" w:rsidR="007A61A4"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w:t>
      </w:r>
      <w:r>
        <w:lastRenderedPageBreak/>
        <w:t xml:space="preserve">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284F298A" w:rsidR="00D67E04" w:rsidRPr="0061724C" w:rsidRDefault="00D67E04" w:rsidP="00407563">
      <w:pPr>
        <w:spacing w:line="480" w:lineRule="auto"/>
        <w:rPr>
          <w:i/>
          <w:iCs/>
          <w:u w:val="single"/>
        </w:rPr>
      </w:pPr>
      <w:r w:rsidRPr="0061724C">
        <w:rPr>
          <w:i/>
          <w:iCs/>
          <w:u w:val="single"/>
        </w:rPr>
        <w:t>Power analysis:</w:t>
      </w:r>
    </w:p>
    <w:p w14:paraId="5C6CD405" w14:textId="77777777"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learning phases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in order to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77777777" w:rsidR="00E23CA2" w:rsidRDefault="00E23CA2" w:rsidP="00E23CA2">
      <w:pPr>
        <w:spacing w:line="480" w:lineRule="auto"/>
        <w:rPr>
          <w:i/>
          <w:iCs/>
          <w:u w:val="single"/>
        </w:rPr>
      </w:pPr>
      <w:r w:rsidRPr="00BD4609">
        <w:rPr>
          <w:i/>
          <w:iCs/>
          <w:u w:val="single"/>
        </w:rPr>
        <w:t>Data replacement: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lastRenderedPageBreak/>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299998DF" w:rsidR="004216BF" w:rsidRPr="0017005F" w:rsidRDefault="004216BF" w:rsidP="00407563">
      <w:pPr>
        <w:spacing w:line="480" w:lineRule="auto"/>
        <w:rPr>
          <w:b/>
          <w:bCs/>
        </w:rPr>
      </w:pPr>
      <w:r w:rsidRPr="004216BF">
        <w:rPr>
          <w:b/>
          <w:bCs/>
        </w:rPr>
        <w:t>Completed work:</w:t>
      </w:r>
    </w:p>
    <w:p w14:paraId="3F4A0A3A" w14:textId="4BE194F9" w:rsidR="004216BF" w:rsidRPr="000322D0" w:rsidRDefault="004216BF" w:rsidP="00407563">
      <w:pPr>
        <w:spacing w:line="480" w:lineRule="auto"/>
        <w:rPr>
          <w:i/>
          <w:iCs/>
          <w:u w:val="single"/>
        </w:rPr>
      </w:pPr>
      <w:r>
        <w:rPr>
          <w:i/>
          <w:iCs/>
          <w:u w:val="single"/>
        </w:rPr>
        <w:t>Confusion Matrices:</w:t>
      </w:r>
    </w:p>
    <w:p w14:paraId="1757C09F" w14:textId="6D098C42" w:rsidR="004216BF" w:rsidRDefault="004216BF" w:rsidP="00407563">
      <w:pPr>
        <w:spacing w:line="480" w:lineRule="auto"/>
      </w:pPr>
      <w:r>
        <w:t xml:space="preserve">To determine whether the models are distinguishable and the best method of objective comparison, we performed model recovery analysis </w:t>
      </w:r>
      <w:r>
        <w:fldChar w:fldCharType="begin"/>
      </w:r>
      <w:r w:rsidR="005E1D22">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fldChar w:fldCharType="separate"/>
      </w:r>
      <w:r w:rsidRPr="00647E38">
        <w:t>(Hardwick et al., 2019; Wilson and Collins, 2019)</w:t>
      </w:r>
      <w:r>
        <w:fldChar w:fldCharType="end"/>
      </w:r>
      <w:r>
        <w:t>. By sequentially simulating data from each model and then comparing model fits of the simulated data, we show in the confusion matrices (Figure 2) that the models are distinguishable under these ideal circumstances. A confusion matrix provides the probability that a randomly generated, simulated model is fit better by itself or other models using objective model comparisons. Ideally, the model that generated simulated data will be better fit by itself than by the other model</w:t>
      </w:r>
      <w:r w:rsidR="00D73523">
        <w:t>,</w:t>
      </w:r>
      <w:r>
        <w:t xml:space="preserve"> result</w:t>
      </w:r>
      <w:r w:rsidR="00D73523">
        <w:t>ing</w:t>
      </w:r>
      <w:r>
        <w:t xml:space="preserve"> in values closer to 1 </w:t>
      </w:r>
      <w:r w:rsidR="00550C7D">
        <w:t xml:space="preserve">when comparing the simulations and fits from the same models </w:t>
      </w:r>
      <w:r w:rsidR="00D73523">
        <w:t>(</w:t>
      </w:r>
      <w:r w:rsidR="00640F27">
        <w:t>lighter</w:t>
      </w:r>
      <w:r w:rsidR="00D73523">
        <w:t xml:space="preserve"> colors on main diagonals in Fig</w:t>
      </w:r>
      <w:r w:rsidR="00280952">
        <w:t>ure</w:t>
      </w:r>
      <w:r w:rsidR="00D73523">
        <w:t xml:space="preserve"> 2) </w:t>
      </w:r>
      <w:r>
        <w:t xml:space="preserve">and values closer to 0 </w:t>
      </w:r>
      <w:r w:rsidR="00550C7D">
        <w:t>when comparing simulations and fits from opposi</w:t>
      </w:r>
      <w:r w:rsidR="00D73523">
        <w:t>ng</w:t>
      </w:r>
      <w:r w:rsidR="00550C7D">
        <w:t xml:space="preserve"> models</w:t>
      </w:r>
      <w:r w:rsidR="00D73523">
        <w:t xml:space="preserve"> (duller colors on off-diagonals in Fig</w:t>
      </w:r>
      <w:r w:rsidR="00280952">
        <w:t>ure</w:t>
      </w:r>
      <w:r w:rsidR="00D73523">
        <w:t xml:space="preserve"> 2)</w:t>
      </w:r>
      <w:r>
        <w:t xml:space="preserve">. We fit the simulated data from each model using </w:t>
      </w:r>
      <w:r w:rsidR="00F84330">
        <w:t>the same fitting procedure as above</w:t>
      </w:r>
      <w:r w:rsidR="00F84330" w:rsidDel="00F84330">
        <w:t xml:space="preserve"> </w:t>
      </w:r>
      <w:r>
        <w:t xml:space="preserve">and found that comparison using Akaike Information Criterion (AIC) distinguishes between the models better than Bayesian Information Criterion (BIC).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w:t>
      </w:r>
      <w:r w:rsidR="007A1489">
        <w:lastRenderedPageBreak/>
        <w:t xml:space="preserve">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2BF21B7A" w:rsidR="000B101F" w:rsidRDefault="00912883" w:rsidP="00407563">
      <w:pPr>
        <w:spacing w:line="480" w:lineRule="auto"/>
      </w:pPr>
      <w:r>
        <w:t xml:space="preserve">We </w:t>
      </w:r>
      <w:r w:rsidR="000B101F">
        <w:t>obtained parameters for model simulation by fitting the models to each individual from a previously collected dataset</w:t>
      </w:r>
      <w:r w:rsidR="00C6328C">
        <w:t xml:space="preserve"> (</w:t>
      </w:r>
      <w:r w:rsidR="000A746F">
        <w:t>R</w:t>
      </w:r>
      <w:r w:rsidR="00CA4A83">
        <w:t>-squared values:</w:t>
      </w:r>
      <w:r w:rsidR="00C6328C">
        <w:t xml:space="preserve"> </w:t>
      </w:r>
      <w:r w:rsidR="007A61A4">
        <w:t xml:space="preserve">Adaptive </w:t>
      </w:r>
      <w:r w:rsidR="00C6328C">
        <w:t>Bayes</w:t>
      </w:r>
      <w:r w:rsidR="007A61A4">
        <w:t>ian model</w:t>
      </w:r>
      <w:r w:rsidR="00C6328C">
        <w:t xml:space="preserve"> </w:t>
      </w:r>
      <w:r w:rsidR="00893E9C">
        <w:t>= 0.895</w:t>
      </w:r>
      <w:r w:rsidR="00D74095">
        <w:t xml:space="preserve"> ± </w:t>
      </w:r>
      <w:r w:rsidR="00D74095" w:rsidRPr="00D74095">
        <w:t>0.01</w:t>
      </w:r>
      <w:r w:rsidR="00D74095">
        <w:t>9</w:t>
      </w:r>
      <w:r w:rsidR="00893E9C">
        <w:t xml:space="preserve">; Strategy </w:t>
      </w:r>
      <w:r w:rsidR="000E60C1">
        <w:t>plus</w:t>
      </w:r>
      <w:r w:rsidR="00893E9C">
        <w:t xml:space="preserve"> Use-Dependent = 0.870</w:t>
      </w:r>
      <w:r w:rsidR="00D74095">
        <w:t xml:space="preserve"> ± 0.021</w:t>
      </w:r>
      <w:r w:rsidR="00E454F4">
        <w:t xml:space="preserve"> [mean ± SEM]</w:t>
      </w:r>
      <w:r w:rsidR="00C6328C">
        <w:t>)</w:t>
      </w:r>
      <w:r w:rsidR="000B101F">
        <w:t xml:space="preserve">. We then simulated our proposed experiment 1000 </w:t>
      </w:r>
      <w:r w:rsidR="00F914B3">
        <w:t>times</w:t>
      </w:r>
      <w:r w:rsidR="00443F01">
        <w:t xml:space="preserve"> </w:t>
      </w:r>
      <w:r w:rsidR="000322D0">
        <w:t>with</w:t>
      </w:r>
      <w:r w:rsidR="00443F01">
        <w:t xml:space="preserve"> the mean </w:t>
      </w:r>
      <w:r w:rsidR="00905174">
        <w:t xml:space="preserve">learning function </w:t>
      </w:r>
      <w:r w:rsidR="00443F01">
        <w:t xml:space="preserve">from each </w:t>
      </w:r>
      <w:r w:rsidR="000B101F">
        <w:t xml:space="preserve">bootstrapped sample of the individual parameter fits. Figure </w:t>
      </w:r>
      <w:r>
        <w:t>3</w:t>
      </w:r>
      <w:r w:rsidR="000B101F">
        <w:t xml:space="preserve"> details the simulated data from these parameters for each condition. The panels in Figure </w:t>
      </w:r>
      <w:r>
        <w:t>3</w:t>
      </w:r>
      <w:r w:rsidR="000B101F">
        <w:t xml:space="preserve">A show each model simulation for the entire experiment. </w:t>
      </w:r>
      <w:r w:rsidR="00220B35">
        <w:t>Across all 3 conditions, t</w:t>
      </w:r>
      <w:r w:rsidR="000B101F">
        <w:t xml:space="preserve">he models </w:t>
      </w:r>
      <w:r w:rsidR="000B55EA">
        <w:t>diverge</w:t>
      </w:r>
      <w:r>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3D0F08DE"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aftereffects when the conditions become less stable during the Learning phase. </w:t>
      </w:r>
      <w:r w:rsidR="00DE585D" w:rsidRPr="00DE585D">
        <w:rPr>
          <w:highlight w:val="yellow"/>
        </w:rPr>
        <w:t>For our third point of direct comparison between model predictions, w</w:t>
      </w:r>
      <w:r w:rsidR="00F66EA9" w:rsidRPr="00DE585D">
        <w:rPr>
          <w:highlight w:val="yellow"/>
        </w:rPr>
        <w:t>e also analyzed the washout rates for each model</w:t>
      </w:r>
      <w:r w:rsidR="005E7F90" w:rsidRPr="00DE585D">
        <w:rPr>
          <w:highlight w:val="yellow"/>
        </w:rPr>
        <w:t xml:space="preserve"> (Figure 3D)</w:t>
      </w:r>
      <w:r w:rsidR="00F66EA9" w:rsidRPr="00DE585D">
        <w:rPr>
          <w:highlight w:val="yellow"/>
        </w:rPr>
        <w:t>.</w:t>
      </w:r>
      <w:bookmarkStart w:id="2" w:name="_GoBack"/>
      <w:bookmarkEnd w:id="2"/>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 xml:space="preserve">during Learning increase </w:t>
      </w:r>
      <w:r w:rsidR="009463CF">
        <w:lastRenderedPageBreak/>
        <w:t>in variability</w:t>
      </w:r>
      <w:r w:rsidR="00912883">
        <w:t xml:space="preserve">. </w:t>
      </w:r>
      <w:r w:rsidR="004216BF" w:rsidRPr="00DE585D">
        <w:rPr>
          <w:highlight w:val="yellow"/>
        </w:rPr>
        <w:t xml:space="preserve">Based on these simulations, </w:t>
      </w:r>
      <w:r w:rsidR="000E106F" w:rsidRPr="00DE585D">
        <w:rPr>
          <w:highlight w:val="yellow"/>
        </w:rPr>
        <w:t xml:space="preserve">if the Strategy plus Use-Dependent model is </w:t>
      </w:r>
      <w:r w:rsidR="00DE585D" w:rsidRPr="00DE585D">
        <w:rPr>
          <w:highlight w:val="yellow"/>
        </w:rPr>
        <w:t xml:space="preserve">a </w:t>
      </w:r>
      <w:r w:rsidR="000E106F" w:rsidRPr="00DE585D">
        <w:rPr>
          <w:highlight w:val="yellow"/>
        </w:rPr>
        <w:t xml:space="preserve">more </w:t>
      </w:r>
      <w:r w:rsidR="00DE585D" w:rsidRPr="00DE585D">
        <w:rPr>
          <w:highlight w:val="yellow"/>
        </w:rPr>
        <w:t>accurate model</w:t>
      </w:r>
      <w:r w:rsidR="000E106F" w:rsidRPr="00DE585D">
        <w:rPr>
          <w:highlight w:val="yellow"/>
        </w:rPr>
        <w:t xml:space="preserve">, we will observe </w:t>
      </w:r>
      <w:r w:rsidR="009463CF" w:rsidRPr="00DE585D">
        <w:rPr>
          <w:highlight w:val="yellow"/>
        </w:rPr>
        <w:t>similar use-dependent biases</w:t>
      </w:r>
      <w:r w:rsidR="000E106F" w:rsidRPr="00DE585D">
        <w:rPr>
          <w:highlight w:val="yellow"/>
        </w:rPr>
        <w:t xml:space="preserve"> between conditions; however, </w:t>
      </w:r>
      <w:r w:rsidR="004216BF" w:rsidRPr="00DE585D">
        <w:rPr>
          <w:highlight w:val="yellow"/>
        </w:rPr>
        <w:t xml:space="preserve">if the Adaptive Bayes model is </w:t>
      </w:r>
      <w:r w:rsidR="00DE585D" w:rsidRPr="00DE585D">
        <w:rPr>
          <w:highlight w:val="yellow"/>
        </w:rPr>
        <w:t>more accurate</w:t>
      </w:r>
      <w:r w:rsidR="004216BF" w:rsidRPr="00DE585D">
        <w:rPr>
          <w:highlight w:val="yellow"/>
        </w:rPr>
        <w:t xml:space="preserve">, we should observe differences between conditions in </w:t>
      </w:r>
      <w:r w:rsidR="00036041" w:rsidRPr="00DE585D">
        <w:rPr>
          <w:highlight w:val="yellow"/>
        </w:rPr>
        <w:t xml:space="preserve">our </w:t>
      </w:r>
      <w:r w:rsidR="00220B35" w:rsidRPr="00DE585D">
        <w:rPr>
          <w:highlight w:val="yellow"/>
        </w:rPr>
        <w:t xml:space="preserve">behavioral </w:t>
      </w:r>
      <w:r w:rsidR="00036041" w:rsidRPr="00DE585D">
        <w:rPr>
          <w:highlight w:val="yellow"/>
        </w:rPr>
        <w:t>analys</w:t>
      </w:r>
      <w:r w:rsidR="00220B35" w:rsidRPr="00DE585D">
        <w:rPr>
          <w:highlight w:val="yellow"/>
        </w:rPr>
        <w:t>e</w:t>
      </w:r>
      <w:r w:rsidR="00036041" w:rsidRPr="00DE585D">
        <w:rPr>
          <w:highlight w:val="yellow"/>
        </w:rPr>
        <w:t>s</w:t>
      </w:r>
      <w:r w:rsidR="000E106F" w:rsidRPr="00DE585D">
        <w:rPr>
          <w:highlight w:val="yellow"/>
        </w:rPr>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41A2EA3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74A0CABD" w:rsidR="007F3390" w:rsidRPr="0096514B" w:rsidRDefault="007F3390" w:rsidP="00407563">
      <w:pPr>
        <w:spacing w:line="480" w:lineRule="auto"/>
        <w:rPr>
          <w:b/>
          <w:bCs/>
        </w:rPr>
      </w:pPr>
      <w:r w:rsidRPr="0096514B">
        <w:rPr>
          <w:b/>
          <w:bCs/>
        </w:rPr>
        <w:t xml:space="preserve">Timeline for completion: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lastRenderedPageBreak/>
        <w:t>References:</w:t>
      </w:r>
    </w:p>
    <w:p w14:paraId="5B7A284F" w14:textId="77777777" w:rsidR="004554D1" w:rsidRPr="004554D1" w:rsidRDefault="00F849E4" w:rsidP="004554D1">
      <w:pPr>
        <w:pStyle w:val="Bibliography"/>
      </w:pPr>
      <w:r>
        <w:fldChar w:fldCharType="begin"/>
      </w:r>
      <w:r w:rsidR="004554D1">
        <w:instrText xml:space="preserve"> ADDIN ZOTERO_BIBL {"uncited":[],"omitted":[],"custom":[]} CSL_BIBLIOGRAPHY </w:instrText>
      </w:r>
      <w:r>
        <w:fldChar w:fldCharType="separate"/>
      </w:r>
      <w:r w:rsidR="004554D1" w:rsidRPr="004554D1">
        <w:t>Cherry-Allen KM, Statton MA, Celnik PA, Bastian AJ (2018) A dual-learning paradigm simultaneously improves multiple features of gait post-stroke. Neurorehabil Neural Repair 32:810–820.</w:t>
      </w:r>
    </w:p>
    <w:p w14:paraId="786945A6" w14:textId="77777777" w:rsidR="004554D1" w:rsidRPr="004554D1" w:rsidRDefault="004554D1" w:rsidP="004554D1">
      <w:pPr>
        <w:pStyle w:val="Bibliography"/>
      </w:pPr>
      <w:r w:rsidRPr="004554D1">
        <w:t>Classen J, Liepert J, Wise SP, Hallett M, Cohen LG (1998) Rapid plasticity of human cortical movement representation induced by practice. J Neurophysiol 79:1117–1123.</w:t>
      </w:r>
    </w:p>
    <w:p w14:paraId="79A1E12B" w14:textId="77777777" w:rsidR="004554D1" w:rsidRPr="004554D1" w:rsidRDefault="004554D1" w:rsidP="004554D1">
      <w:pPr>
        <w:pStyle w:val="Bibliography"/>
      </w:pPr>
      <w:r w:rsidRPr="004554D1">
        <w:t>Day KA, Leech KA, Roemmich RT, Bastian AJ (2018) Accelerating locomotor savings in learning: compressing four training days to one. J Neurophysiol 119:2100–2113.</w:t>
      </w:r>
    </w:p>
    <w:p w14:paraId="5248362A" w14:textId="77777777" w:rsidR="004554D1" w:rsidRPr="004554D1" w:rsidRDefault="004554D1" w:rsidP="004554D1">
      <w:pPr>
        <w:pStyle w:val="Bibliography"/>
      </w:pPr>
      <w:r w:rsidRPr="004554D1">
        <w:t>Diedrichsen J, White O, Newman D, Lally N (2010) Use-dependent and error-based learning of motor behaviors. J Neurosci 30:5159–5166.</w:t>
      </w:r>
    </w:p>
    <w:p w14:paraId="3752D9BA" w14:textId="77777777" w:rsidR="004554D1" w:rsidRPr="004554D1" w:rsidRDefault="004554D1" w:rsidP="004554D1">
      <w:pPr>
        <w:pStyle w:val="Bibliography"/>
      </w:pPr>
      <w:r w:rsidRPr="004554D1">
        <w:t>Ernst MO, Banks MS (2002) Humans integrate visual and haptic information in a statistically optimal fashion. Nature 415:429–433.</w:t>
      </w:r>
    </w:p>
    <w:p w14:paraId="007780B4" w14:textId="77777777" w:rsidR="004554D1" w:rsidRPr="004554D1" w:rsidRDefault="004554D1" w:rsidP="004554D1">
      <w:pPr>
        <w:pStyle w:val="Bibliography"/>
      </w:pPr>
      <w:r w:rsidRPr="004554D1">
        <w:t>French MA, Morton SM, Charalambous CC, Reisman DS (2018) A locomotor learning paradigm using distorted visual feedback elicits strategic learning. J Neurophysiol 120:1923–1931.</w:t>
      </w:r>
    </w:p>
    <w:p w14:paraId="03911B7D" w14:textId="77777777" w:rsidR="004554D1" w:rsidRPr="004554D1" w:rsidRDefault="004554D1" w:rsidP="004554D1">
      <w:pPr>
        <w:pStyle w:val="Bibliography"/>
      </w:pPr>
      <w:r w:rsidRPr="004554D1">
        <w:t>Hammerbeck U, Yousif N, Greenwood R, Rothwell JC, Diedrichsen J (2014) Movement speed is biased by prior experience. Journal of Neurophysiology 111:128–134.</w:t>
      </w:r>
    </w:p>
    <w:p w14:paraId="70D83053" w14:textId="77777777" w:rsidR="004554D1" w:rsidRPr="004554D1" w:rsidRDefault="004554D1" w:rsidP="004554D1">
      <w:pPr>
        <w:pStyle w:val="Bibliography"/>
      </w:pPr>
      <w:r w:rsidRPr="004554D1">
        <w:t>Hardwick RM, Forrence AD, Krakauer JW, Haith AM (2019) Time-dependent competition between goal-directed and habitual response preparation. Nat Hum Behav 3:1252–1262.</w:t>
      </w:r>
    </w:p>
    <w:p w14:paraId="30C2C20B" w14:textId="77777777" w:rsidR="004554D1" w:rsidRPr="004554D1" w:rsidRDefault="004554D1" w:rsidP="004554D1">
      <w:pPr>
        <w:pStyle w:val="Bibliography"/>
      </w:pPr>
      <w:r w:rsidRPr="004554D1">
        <w:t>Holmes AP, Blair RC, Watson JD, Ford I (1996) Nonparametric analysis of statistic images from functional mapping experiments. J Cereb Blood Flow Metab 16:7–22.</w:t>
      </w:r>
    </w:p>
    <w:p w14:paraId="3A9AEB26" w14:textId="77777777" w:rsidR="004554D1" w:rsidRPr="004554D1" w:rsidRDefault="004554D1" w:rsidP="004554D1">
      <w:pPr>
        <w:pStyle w:val="Bibliography"/>
      </w:pPr>
      <w:r w:rsidRPr="004554D1">
        <w:t>Hussain SJ, Hanson AS, Tseng S-C, Morton SM (2013) A locomotor adaptation including explicit knowledge and removal of postadaptation errors induces complete 24-hour retention. J Neurophysiol 110:916–925.</w:t>
      </w:r>
    </w:p>
    <w:p w14:paraId="643BF1C3" w14:textId="77777777" w:rsidR="004554D1" w:rsidRPr="004554D1" w:rsidRDefault="004554D1" w:rsidP="004554D1">
      <w:pPr>
        <w:pStyle w:val="Bibliography"/>
      </w:pPr>
      <w:r w:rsidRPr="004554D1">
        <w:t>Kim S-J, Krebs HI (2012) Effects of implicit visual feedback distortion on human gait. Exp Brain Res 218:495–502.</w:t>
      </w:r>
    </w:p>
    <w:p w14:paraId="6AB6A153" w14:textId="77777777" w:rsidR="004554D1" w:rsidRPr="004554D1" w:rsidRDefault="004554D1" w:rsidP="004554D1">
      <w:pPr>
        <w:pStyle w:val="Bibliography"/>
      </w:pPr>
      <w:r w:rsidRPr="004554D1">
        <w:t>Kim S-J, Mugisha D (2014) Effect of explicit visual feedback distortion on human gait. J Neuroeng Rehabil 11:74.</w:t>
      </w:r>
    </w:p>
    <w:p w14:paraId="7B57E509" w14:textId="77777777" w:rsidR="004554D1" w:rsidRPr="004554D1" w:rsidRDefault="004554D1" w:rsidP="004554D1">
      <w:pPr>
        <w:pStyle w:val="Bibliography"/>
      </w:pPr>
      <w:r w:rsidRPr="004554D1">
        <w:t>Kitago T, Ryan SL, Mazzoni P, Krakauer JW, Haith AM (2013) Unlearning versus savings in visuomotor adaptation: comparing effects of washout, passage of time, and removal of errors on motor memory. Front Hum Neurosci 7.</w:t>
      </w:r>
    </w:p>
    <w:p w14:paraId="75FA7C15" w14:textId="77777777" w:rsidR="004554D1" w:rsidRPr="004554D1" w:rsidRDefault="004554D1" w:rsidP="004554D1">
      <w:pPr>
        <w:pStyle w:val="Bibliography"/>
      </w:pPr>
      <w:r w:rsidRPr="004554D1">
        <w:t>Körding K (2007) Decision Theory: What “Should” the Nervous System Do? Science 318:606–610.</w:t>
      </w:r>
    </w:p>
    <w:p w14:paraId="25772E89" w14:textId="77777777" w:rsidR="004554D1" w:rsidRPr="004554D1" w:rsidRDefault="004554D1" w:rsidP="004554D1">
      <w:pPr>
        <w:pStyle w:val="Bibliography"/>
      </w:pPr>
      <w:r w:rsidRPr="004554D1">
        <w:t>Lakens D (2017) Equivalence Tests: A Practical Primer for t Tests, Correlations, and Meta-Analyses. Social Psychological and Personality Science.</w:t>
      </w:r>
    </w:p>
    <w:p w14:paraId="68410FD0" w14:textId="77777777" w:rsidR="004554D1" w:rsidRPr="004554D1" w:rsidRDefault="004554D1" w:rsidP="004554D1">
      <w:pPr>
        <w:pStyle w:val="Bibliography"/>
      </w:pPr>
      <w:r w:rsidRPr="004554D1">
        <w:t>Lakens D (2013) Calculating and reporting effect sizes to facilitate cumulative science: a practical primer for t-tests and ANOVAs. Front Psychol 4.</w:t>
      </w:r>
    </w:p>
    <w:p w14:paraId="23089ACC" w14:textId="77777777" w:rsidR="004554D1" w:rsidRPr="004554D1" w:rsidRDefault="004554D1" w:rsidP="004554D1">
      <w:pPr>
        <w:pStyle w:val="Bibliography"/>
      </w:pPr>
      <w:r w:rsidRPr="004554D1">
        <w:t>Leech KA, Roemmich RT, Bastian AJ (2018) Creating flexible motor memories in human walking. Sci Rep 8:94.</w:t>
      </w:r>
    </w:p>
    <w:p w14:paraId="1C273DBB" w14:textId="77777777" w:rsidR="004554D1" w:rsidRPr="004554D1" w:rsidRDefault="004554D1" w:rsidP="004554D1">
      <w:pPr>
        <w:pStyle w:val="Bibliography"/>
      </w:pPr>
      <w:r w:rsidRPr="004554D1">
        <w:t>Long AW, Roemmich RT, Bastian AJ (2016) Blocking trial-by-trial error correction does not interfere with motor learning in human walking. J Neurophysiol 115:2341–2348.</w:t>
      </w:r>
    </w:p>
    <w:p w14:paraId="2877FC90" w14:textId="77777777" w:rsidR="004554D1" w:rsidRPr="004554D1" w:rsidRDefault="004554D1" w:rsidP="004554D1">
      <w:pPr>
        <w:pStyle w:val="Bibliography"/>
      </w:pPr>
      <w:r w:rsidRPr="004554D1">
        <w:t>Maris E, Oostenveld R (2007) Nonparametric statistical testing of EEG- and MEG-data. Journal of Neuroscience Methods 164:177–190.</w:t>
      </w:r>
    </w:p>
    <w:p w14:paraId="1E20DAAF" w14:textId="77777777" w:rsidR="004554D1" w:rsidRPr="004554D1" w:rsidRDefault="004554D1" w:rsidP="004554D1">
      <w:pPr>
        <w:pStyle w:val="Bibliography"/>
      </w:pPr>
      <w:r w:rsidRPr="004554D1">
        <w:t>Mawase F, Lopez D, Celnik PA, Haith AM (2018) Movement Repetition Facilitates Response Preparation. Cell Reports 24:801–808.</w:t>
      </w:r>
    </w:p>
    <w:p w14:paraId="6D723227" w14:textId="77777777" w:rsidR="004554D1" w:rsidRPr="004554D1" w:rsidRDefault="004554D1" w:rsidP="004554D1">
      <w:pPr>
        <w:pStyle w:val="Bibliography"/>
      </w:pPr>
      <w:r w:rsidRPr="004554D1">
        <w:t>Nichols TE, Holmes AP (2002) Nonparametric permutation tests for functional neuroimaging: A primer with examples. Hum Brain Mapp 15:1–25.</w:t>
      </w:r>
    </w:p>
    <w:p w14:paraId="50FB066A" w14:textId="77777777" w:rsidR="004554D1" w:rsidRPr="004554D1" w:rsidRDefault="004554D1" w:rsidP="004554D1">
      <w:pPr>
        <w:pStyle w:val="Bibliography"/>
      </w:pPr>
      <w:r w:rsidRPr="004554D1">
        <w:t>Orban de Xivry J-J, Criscimagna-Hemminger SE, Shadmehr R (2011) Contributions of the motor cortex to adaptive control of reaching depend on the perturbation schedule. Cereb Cortex 21:1475–1484.</w:t>
      </w:r>
    </w:p>
    <w:p w14:paraId="49320146" w14:textId="77777777" w:rsidR="004554D1" w:rsidRPr="004554D1" w:rsidRDefault="004554D1" w:rsidP="004554D1">
      <w:pPr>
        <w:pStyle w:val="Bibliography"/>
      </w:pPr>
      <w:r w:rsidRPr="004554D1">
        <w:lastRenderedPageBreak/>
        <w:t>Schmidt RA, Lee TD (2005) Motor control and learning: A behavioral emphasis, 4th ed, Motor control and learning: A behavioral emphasis, 4th ed. Champaign, IL, US: Human Kinetics.</w:t>
      </w:r>
    </w:p>
    <w:p w14:paraId="1E67C26F" w14:textId="77777777" w:rsidR="004554D1" w:rsidRPr="004554D1" w:rsidRDefault="004554D1" w:rsidP="004554D1">
      <w:pPr>
        <w:pStyle w:val="Bibliography"/>
      </w:pPr>
      <w:r w:rsidRPr="004554D1">
        <w:t>Statton MA, Toliver A, Bastian AJ (2016) A dual-learning paradigm can simultaneously train multiple characteristics of walking. J Neurophysiol 115:2692–2700.</w:t>
      </w:r>
    </w:p>
    <w:p w14:paraId="0D9AD44D" w14:textId="77777777" w:rsidR="004554D1" w:rsidRPr="004554D1" w:rsidRDefault="004554D1" w:rsidP="004554D1">
      <w:pPr>
        <w:pStyle w:val="Bibliography"/>
      </w:pPr>
      <w:r w:rsidRPr="004554D1">
        <w:t>Verstynen T, Sabes PN (2011) How each movement changes the next: an experimental and theoretical study of fast adaptive priors in reaching. J Neurosci 31:10050–10059.</w:t>
      </w:r>
    </w:p>
    <w:p w14:paraId="07CF3564" w14:textId="77777777" w:rsidR="004554D1" w:rsidRPr="004554D1" w:rsidRDefault="004554D1" w:rsidP="004554D1">
      <w:pPr>
        <w:pStyle w:val="Bibliography"/>
      </w:pPr>
      <w:r w:rsidRPr="004554D1">
        <w:t>Wei K, Körding K (2009) Relevance of error: what drives motor adaptation? J Neurophysiol 101:655–664.</w:t>
      </w:r>
    </w:p>
    <w:p w14:paraId="333FDF46" w14:textId="77777777" w:rsidR="004554D1" w:rsidRPr="004554D1" w:rsidRDefault="004554D1" w:rsidP="004554D1">
      <w:pPr>
        <w:pStyle w:val="Bibliography"/>
      </w:pPr>
      <w:r w:rsidRPr="004554D1">
        <w:t>Wilson RC, Collins AG (2019) Ten simple rules for the computational modeling of behavioral data. eLife 8:e49547.</w:t>
      </w:r>
    </w:p>
    <w:p w14:paraId="34653EC5" w14:textId="77777777" w:rsidR="004554D1" w:rsidRPr="004554D1" w:rsidRDefault="004554D1" w:rsidP="004554D1">
      <w:pPr>
        <w:pStyle w:val="Bibliography"/>
      </w:pPr>
      <w:r w:rsidRPr="004554D1">
        <w:t>Wong AL, Goldsmith J, Forrence AD, Haith AM, Krakauer JW (2017) Reaction times can reflect habits rather than computations. Elife 6.</w:t>
      </w:r>
    </w:p>
    <w:p w14:paraId="2B25EA34" w14:textId="77777777" w:rsidR="004554D1" w:rsidRPr="004554D1" w:rsidRDefault="004554D1" w:rsidP="004554D1">
      <w:pPr>
        <w:pStyle w:val="Bibliography"/>
      </w:pPr>
      <w:r w:rsidRPr="004554D1">
        <w:t>Wood J, Kim H, French MA, Reisman DS, Morton SM (2020) Use-Dependent Plasticity Explains Aftereffects in Visually Guided Locomotor Learning of a Novel Step Length Asymmetry. Journal of Neurophysiology.</w:t>
      </w:r>
    </w:p>
    <w:p w14:paraId="7D4BCE92" w14:textId="7325EC88"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lastRenderedPageBreak/>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at the moment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50849B9A"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50 strides of </w:t>
      </w:r>
      <w:r w:rsidR="00973512">
        <w:t xml:space="preserve">the </w:t>
      </w:r>
      <w:r w:rsidR="00F66EA9">
        <w:t>W</w:t>
      </w:r>
      <w:r>
        <w:t>ashout</w:t>
      </w:r>
      <w:r w:rsidR="00973512">
        <w:t xml:space="preserve"> phase</w:t>
      </w:r>
      <w:r>
        <w:t xml:space="preserve"> are plotted in the insets. </w:t>
      </w:r>
      <w:r w:rsidR="000A3677">
        <w:rPr>
          <w:b/>
          <w:bCs/>
        </w:rPr>
        <w:lastRenderedPageBreak/>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333541D5" w:rsidR="00F66EA9" w:rsidRDefault="00F66EA9" w:rsidP="00407563">
      <w:pPr>
        <w:spacing w:line="480" w:lineRule="auto"/>
      </w:pPr>
      <w:r>
        <w:rPr>
          <w:b/>
          <w:bCs/>
        </w:rPr>
        <w:t>Figure 4:</w:t>
      </w:r>
      <w:r>
        <w:t xml:space="preserve"> </w:t>
      </w:r>
      <w:r w:rsidRPr="00762ECE">
        <w:rPr>
          <w:b/>
          <w:bCs/>
        </w:rPr>
        <w:t>Pilot data.</w:t>
      </w:r>
      <w:r>
        <w:t xml:space="preserve"> </w:t>
      </w:r>
      <w:r w:rsidR="005C22A4">
        <w:t xml:space="preserve">Mean values are represented as </w:t>
      </w:r>
      <w:r w:rsidR="00973512">
        <w:t xml:space="preserve">horizontal </w:t>
      </w:r>
      <w:r w:rsidR="005C22A4">
        <w:t xml:space="preserve">bars </w:t>
      </w:r>
      <w:r w:rsidR="00973512">
        <w:t>and</w:t>
      </w:r>
      <w:r w:rsidR="005C22A4">
        <w:t xml:space="preserve"> individual participants as dots.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p>
    <w:p w14:paraId="7B890A02" w14:textId="77777777" w:rsidR="00F66EA9" w:rsidRPr="00A156A8" w:rsidRDefault="00F66EA9" w:rsidP="0051592C"/>
    <w:sectPr w:rsidR="00F66EA9" w:rsidRPr="00A156A8" w:rsidSect="00D539FB">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30D61" w14:textId="77777777" w:rsidR="002421E0" w:rsidRDefault="002421E0" w:rsidP="00930253">
      <w:r>
        <w:separator/>
      </w:r>
    </w:p>
  </w:endnote>
  <w:endnote w:type="continuationSeparator" w:id="0">
    <w:p w14:paraId="543F200F" w14:textId="77777777" w:rsidR="002421E0" w:rsidRDefault="002421E0" w:rsidP="0093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243311"/>
      <w:docPartObj>
        <w:docPartGallery w:val="Page Numbers (Bottom of Page)"/>
        <w:docPartUnique/>
      </w:docPartObj>
    </w:sdtPr>
    <w:sdtEndPr>
      <w:rPr>
        <w:noProof/>
      </w:rPr>
    </w:sdtEndPr>
    <w:sdtContent>
      <w:p w14:paraId="3CF55E19" w14:textId="0C19324E" w:rsidR="005F0D9C" w:rsidRDefault="005F0D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5F0D9C" w:rsidRDefault="005F0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A4275" w14:textId="77777777" w:rsidR="002421E0" w:rsidRDefault="002421E0" w:rsidP="00930253">
      <w:r>
        <w:separator/>
      </w:r>
    </w:p>
  </w:footnote>
  <w:footnote w:type="continuationSeparator" w:id="0">
    <w:p w14:paraId="733493EB" w14:textId="77777777" w:rsidR="002421E0" w:rsidRDefault="002421E0" w:rsidP="00930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6041"/>
    <w:rsid w:val="00040512"/>
    <w:rsid w:val="000425AC"/>
    <w:rsid w:val="000434DC"/>
    <w:rsid w:val="0004441C"/>
    <w:rsid w:val="00044A7B"/>
    <w:rsid w:val="00046641"/>
    <w:rsid w:val="00047828"/>
    <w:rsid w:val="00052DDC"/>
    <w:rsid w:val="000603CE"/>
    <w:rsid w:val="00063A0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F01CE"/>
    <w:rsid w:val="000F2CB7"/>
    <w:rsid w:val="00105698"/>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5031"/>
    <w:rsid w:val="00146199"/>
    <w:rsid w:val="00147107"/>
    <w:rsid w:val="001579D6"/>
    <w:rsid w:val="00160E22"/>
    <w:rsid w:val="00161EF8"/>
    <w:rsid w:val="00162E0F"/>
    <w:rsid w:val="0016363B"/>
    <w:rsid w:val="001645A1"/>
    <w:rsid w:val="0017005F"/>
    <w:rsid w:val="00171ADF"/>
    <w:rsid w:val="00172C5B"/>
    <w:rsid w:val="00173209"/>
    <w:rsid w:val="0017543D"/>
    <w:rsid w:val="00176087"/>
    <w:rsid w:val="00181A41"/>
    <w:rsid w:val="001915A5"/>
    <w:rsid w:val="00191681"/>
    <w:rsid w:val="001916D8"/>
    <w:rsid w:val="001A5E58"/>
    <w:rsid w:val="001B5FD4"/>
    <w:rsid w:val="001C1DFC"/>
    <w:rsid w:val="001C484F"/>
    <w:rsid w:val="001C7AA5"/>
    <w:rsid w:val="001D563C"/>
    <w:rsid w:val="001D7E75"/>
    <w:rsid w:val="001E4289"/>
    <w:rsid w:val="001E5F6E"/>
    <w:rsid w:val="001E6C9B"/>
    <w:rsid w:val="001F4AA6"/>
    <w:rsid w:val="001F5158"/>
    <w:rsid w:val="001F7857"/>
    <w:rsid w:val="002039BA"/>
    <w:rsid w:val="002040CC"/>
    <w:rsid w:val="002042D8"/>
    <w:rsid w:val="0021405A"/>
    <w:rsid w:val="00217631"/>
    <w:rsid w:val="002207EF"/>
    <w:rsid w:val="00220B35"/>
    <w:rsid w:val="00222CF8"/>
    <w:rsid w:val="002236FB"/>
    <w:rsid w:val="0022409E"/>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F5A"/>
    <w:rsid w:val="00284743"/>
    <w:rsid w:val="002867D9"/>
    <w:rsid w:val="00286FFC"/>
    <w:rsid w:val="00291398"/>
    <w:rsid w:val="00297946"/>
    <w:rsid w:val="002A1729"/>
    <w:rsid w:val="002A1C0E"/>
    <w:rsid w:val="002A2521"/>
    <w:rsid w:val="002A4793"/>
    <w:rsid w:val="002A4F33"/>
    <w:rsid w:val="002B3507"/>
    <w:rsid w:val="002B60A5"/>
    <w:rsid w:val="002C3195"/>
    <w:rsid w:val="002C5AE0"/>
    <w:rsid w:val="002C6073"/>
    <w:rsid w:val="002C6E34"/>
    <w:rsid w:val="002C7787"/>
    <w:rsid w:val="002C7B5B"/>
    <w:rsid w:val="002D4204"/>
    <w:rsid w:val="002D43BE"/>
    <w:rsid w:val="002D59BF"/>
    <w:rsid w:val="002D76AF"/>
    <w:rsid w:val="002E1415"/>
    <w:rsid w:val="002E35EA"/>
    <w:rsid w:val="002F335D"/>
    <w:rsid w:val="002F35F8"/>
    <w:rsid w:val="002F761F"/>
    <w:rsid w:val="003012AC"/>
    <w:rsid w:val="00301565"/>
    <w:rsid w:val="003017B8"/>
    <w:rsid w:val="00305607"/>
    <w:rsid w:val="00306627"/>
    <w:rsid w:val="00320E7B"/>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62381"/>
    <w:rsid w:val="0036544F"/>
    <w:rsid w:val="00372996"/>
    <w:rsid w:val="00374215"/>
    <w:rsid w:val="00381226"/>
    <w:rsid w:val="003868B7"/>
    <w:rsid w:val="00386BCE"/>
    <w:rsid w:val="00390B43"/>
    <w:rsid w:val="00392610"/>
    <w:rsid w:val="003946CD"/>
    <w:rsid w:val="00396E85"/>
    <w:rsid w:val="003A4641"/>
    <w:rsid w:val="003A5475"/>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6E97"/>
    <w:rsid w:val="00400746"/>
    <w:rsid w:val="00403D28"/>
    <w:rsid w:val="00407563"/>
    <w:rsid w:val="004144B8"/>
    <w:rsid w:val="00414CFC"/>
    <w:rsid w:val="00417191"/>
    <w:rsid w:val="004216BF"/>
    <w:rsid w:val="00434096"/>
    <w:rsid w:val="00435560"/>
    <w:rsid w:val="004357CE"/>
    <w:rsid w:val="00441CE5"/>
    <w:rsid w:val="00443F01"/>
    <w:rsid w:val="0044578A"/>
    <w:rsid w:val="004525AD"/>
    <w:rsid w:val="00453885"/>
    <w:rsid w:val="00453FA2"/>
    <w:rsid w:val="004554D1"/>
    <w:rsid w:val="004613D4"/>
    <w:rsid w:val="00461857"/>
    <w:rsid w:val="00462330"/>
    <w:rsid w:val="0046248A"/>
    <w:rsid w:val="00465960"/>
    <w:rsid w:val="004769D9"/>
    <w:rsid w:val="004800D1"/>
    <w:rsid w:val="00481D8C"/>
    <w:rsid w:val="00485262"/>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8CF"/>
    <w:rsid w:val="004C78C5"/>
    <w:rsid w:val="004D64EF"/>
    <w:rsid w:val="004D6E15"/>
    <w:rsid w:val="004D719A"/>
    <w:rsid w:val="00507F44"/>
    <w:rsid w:val="00510D5B"/>
    <w:rsid w:val="00511C1D"/>
    <w:rsid w:val="0051592C"/>
    <w:rsid w:val="00516EAA"/>
    <w:rsid w:val="0052129A"/>
    <w:rsid w:val="0052131D"/>
    <w:rsid w:val="005258B5"/>
    <w:rsid w:val="00526793"/>
    <w:rsid w:val="00536EB2"/>
    <w:rsid w:val="0053792A"/>
    <w:rsid w:val="00540243"/>
    <w:rsid w:val="00542AE9"/>
    <w:rsid w:val="00550C7D"/>
    <w:rsid w:val="00552947"/>
    <w:rsid w:val="0055455E"/>
    <w:rsid w:val="005568E3"/>
    <w:rsid w:val="00560EF2"/>
    <w:rsid w:val="005624A6"/>
    <w:rsid w:val="00562F80"/>
    <w:rsid w:val="00565ACF"/>
    <w:rsid w:val="00570AA5"/>
    <w:rsid w:val="005735ED"/>
    <w:rsid w:val="00577EAD"/>
    <w:rsid w:val="00581540"/>
    <w:rsid w:val="00582034"/>
    <w:rsid w:val="0058437F"/>
    <w:rsid w:val="00586DF0"/>
    <w:rsid w:val="0059003C"/>
    <w:rsid w:val="00591DC0"/>
    <w:rsid w:val="00591F30"/>
    <w:rsid w:val="00593788"/>
    <w:rsid w:val="00595508"/>
    <w:rsid w:val="005A0AC7"/>
    <w:rsid w:val="005A1AB3"/>
    <w:rsid w:val="005A2FC1"/>
    <w:rsid w:val="005A367B"/>
    <w:rsid w:val="005A4F63"/>
    <w:rsid w:val="005B0478"/>
    <w:rsid w:val="005B476B"/>
    <w:rsid w:val="005B4FE3"/>
    <w:rsid w:val="005B646C"/>
    <w:rsid w:val="005B694A"/>
    <w:rsid w:val="005B71CE"/>
    <w:rsid w:val="005C0A9A"/>
    <w:rsid w:val="005C22A4"/>
    <w:rsid w:val="005C7E0E"/>
    <w:rsid w:val="005D6D5A"/>
    <w:rsid w:val="005D7B1F"/>
    <w:rsid w:val="005E012E"/>
    <w:rsid w:val="005E1D22"/>
    <w:rsid w:val="005E5895"/>
    <w:rsid w:val="005E7DA2"/>
    <w:rsid w:val="005E7F90"/>
    <w:rsid w:val="005F0D9C"/>
    <w:rsid w:val="005F5DCA"/>
    <w:rsid w:val="005F6476"/>
    <w:rsid w:val="0060323D"/>
    <w:rsid w:val="00603C1A"/>
    <w:rsid w:val="00604106"/>
    <w:rsid w:val="0060554D"/>
    <w:rsid w:val="0061073E"/>
    <w:rsid w:val="006116E1"/>
    <w:rsid w:val="006133DE"/>
    <w:rsid w:val="00615FED"/>
    <w:rsid w:val="0061724C"/>
    <w:rsid w:val="00617E1C"/>
    <w:rsid w:val="00627E80"/>
    <w:rsid w:val="006306AE"/>
    <w:rsid w:val="00631F06"/>
    <w:rsid w:val="00633EEF"/>
    <w:rsid w:val="00640F27"/>
    <w:rsid w:val="006423C7"/>
    <w:rsid w:val="00643875"/>
    <w:rsid w:val="00647E38"/>
    <w:rsid w:val="006522EE"/>
    <w:rsid w:val="00652C22"/>
    <w:rsid w:val="00653ED2"/>
    <w:rsid w:val="00657265"/>
    <w:rsid w:val="00657732"/>
    <w:rsid w:val="00660645"/>
    <w:rsid w:val="006606EE"/>
    <w:rsid w:val="006619CC"/>
    <w:rsid w:val="00665CC1"/>
    <w:rsid w:val="00673506"/>
    <w:rsid w:val="00677EEB"/>
    <w:rsid w:val="00685422"/>
    <w:rsid w:val="00693669"/>
    <w:rsid w:val="006A0D3C"/>
    <w:rsid w:val="006A375E"/>
    <w:rsid w:val="006A70D0"/>
    <w:rsid w:val="006A76BE"/>
    <w:rsid w:val="006B3297"/>
    <w:rsid w:val="006B65F2"/>
    <w:rsid w:val="006C0444"/>
    <w:rsid w:val="006C0EB8"/>
    <w:rsid w:val="006C2058"/>
    <w:rsid w:val="006C28D7"/>
    <w:rsid w:val="006C5028"/>
    <w:rsid w:val="006D3860"/>
    <w:rsid w:val="006D67BD"/>
    <w:rsid w:val="006E30BF"/>
    <w:rsid w:val="006E6702"/>
    <w:rsid w:val="006E6ED6"/>
    <w:rsid w:val="006E796D"/>
    <w:rsid w:val="006F3C22"/>
    <w:rsid w:val="006F42B6"/>
    <w:rsid w:val="006F55AA"/>
    <w:rsid w:val="006F70EA"/>
    <w:rsid w:val="007072CE"/>
    <w:rsid w:val="007078B4"/>
    <w:rsid w:val="00707D77"/>
    <w:rsid w:val="00713B83"/>
    <w:rsid w:val="00717692"/>
    <w:rsid w:val="0072071D"/>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6811"/>
    <w:rsid w:val="007B79B7"/>
    <w:rsid w:val="007C3B49"/>
    <w:rsid w:val="007C3D1D"/>
    <w:rsid w:val="007D3C9C"/>
    <w:rsid w:val="007D3E12"/>
    <w:rsid w:val="007D6FE6"/>
    <w:rsid w:val="007D7627"/>
    <w:rsid w:val="007D7D05"/>
    <w:rsid w:val="007E2655"/>
    <w:rsid w:val="007E2E69"/>
    <w:rsid w:val="007E41FE"/>
    <w:rsid w:val="007E505C"/>
    <w:rsid w:val="007F0703"/>
    <w:rsid w:val="007F1BE9"/>
    <w:rsid w:val="007F3390"/>
    <w:rsid w:val="007F59E5"/>
    <w:rsid w:val="00800585"/>
    <w:rsid w:val="0080062B"/>
    <w:rsid w:val="008046D6"/>
    <w:rsid w:val="00812DE8"/>
    <w:rsid w:val="008147A1"/>
    <w:rsid w:val="00820F8C"/>
    <w:rsid w:val="00821264"/>
    <w:rsid w:val="00830033"/>
    <w:rsid w:val="00840153"/>
    <w:rsid w:val="0084357F"/>
    <w:rsid w:val="00845358"/>
    <w:rsid w:val="0085029E"/>
    <w:rsid w:val="00853000"/>
    <w:rsid w:val="00860256"/>
    <w:rsid w:val="0086160D"/>
    <w:rsid w:val="008626E9"/>
    <w:rsid w:val="008677E3"/>
    <w:rsid w:val="00873381"/>
    <w:rsid w:val="00874CE6"/>
    <w:rsid w:val="00874F3B"/>
    <w:rsid w:val="00875AC0"/>
    <w:rsid w:val="00880873"/>
    <w:rsid w:val="00881312"/>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C10C2"/>
    <w:rsid w:val="008C2A4E"/>
    <w:rsid w:val="008C2EFF"/>
    <w:rsid w:val="008C3460"/>
    <w:rsid w:val="008D097F"/>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30253"/>
    <w:rsid w:val="0093172C"/>
    <w:rsid w:val="0094433E"/>
    <w:rsid w:val="0094548B"/>
    <w:rsid w:val="009463CF"/>
    <w:rsid w:val="009467E9"/>
    <w:rsid w:val="00946F4E"/>
    <w:rsid w:val="009500C4"/>
    <w:rsid w:val="009605C4"/>
    <w:rsid w:val="00963314"/>
    <w:rsid w:val="009636FA"/>
    <w:rsid w:val="00964B11"/>
    <w:rsid w:val="0096514B"/>
    <w:rsid w:val="0096539F"/>
    <w:rsid w:val="009666B1"/>
    <w:rsid w:val="00966CFC"/>
    <w:rsid w:val="00970A98"/>
    <w:rsid w:val="00971F0B"/>
    <w:rsid w:val="00973512"/>
    <w:rsid w:val="009776DA"/>
    <w:rsid w:val="00980663"/>
    <w:rsid w:val="009815E5"/>
    <w:rsid w:val="00982B43"/>
    <w:rsid w:val="009918D7"/>
    <w:rsid w:val="0099386A"/>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24826"/>
    <w:rsid w:val="00A255BD"/>
    <w:rsid w:val="00A27683"/>
    <w:rsid w:val="00A27A16"/>
    <w:rsid w:val="00A30D40"/>
    <w:rsid w:val="00A31B5E"/>
    <w:rsid w:val="00A32B39"/>
    <w:rsid w:val="00A32D90"/>
    <w:rsid w:val="00A37868"/>
    <w:rsid w:val="00A37E3C"/>
    <w:rsid w:val="00A4267E"/>
    <w:rsid w:val="00A43324"/>
    <w:rsid w:val="00A44BF7"/>
    <w:rsid w:val="00A45BD4"/>
    <w:rsid w:val="00A46DC1"/>
    <w:rsid w:val="00A5066D"/>
    <w:rsid w:val="00A51265"/>
    <w:rsid w:val="00A51A00"/>
    <w:rsid w:val="00A54C54"/>
    <w:rsid w:val="00A60872"/>
    <w:rsid w:val="00A67E42"/>
    <w:rsid w:val="00A7044C"/>
    <w:rsid w:val="00A720F4"/>
    <w:rsid w:val="00A73CED"/>
    <w:rsid w:val="00A80A41"/>
    <w:rsid w:val="00A82522"/>
    <w:rsid w:val="00A84958"/>
    <w:rsid w:val="00A85F44"/>
    <w:rsid w:val="00A872FF"/>
    <w:rsid w:val="00A93CE7"/>
    <w:rsid w:val="00A94B48"/>
    <w:rsid w:val="00AA1601"/>
    <w:rsid w:val="00AA19E3"/>
    <w:rsid w:val="00AA4A3E"/>
    <w:rsid w:val="00AA5F5B"/>
    <w:rsid w:val="00AA60C2"/>
    <w:rsid w:val="00AB327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5A84"/>
    <w:rsid w:val="00B0187B"/>
    <w:rsid w:val="00B02209"/>
    <w:rsid w:val="00B02F0A"/>
    <w:rsid w:val="00B10724"/>
    <w:rsid w:val="00B10903"/>
    <w:rsid w:val="00B11B9D"/>
    <w:rsid w:val="00B14A33"/>
    <w:rsid w:val="00B16285"/>
    <w:rsid w:val="00B17330"/>
    <w:rsid w:val="00B17B9A"/>
    <w:rsid w:val="00B229A8"/>
    <w:rsid w:val="00B22C54"/>
    <w:rsid w:val="00B245F7"/>
    <w:rsid w:val="00B26A5E"/>
    <w:rsid w:val="00B3138A"/>
    <w:rsid w:val="00B34D36"/>
    <w:rsid w:val="00B34F65"/>
    <w:rsid w:val="00B36A00"/>
    <w:rsid w:val="00B37452"/>
    <w:rsid w:val="00B42795"/>
    <w:rsid w:val="00B439F0"/>
    <w:rsid w:val="00B43F10"/>
    <w:rsid w:val="00B443CF"/>
    <w:rsid w:val="00B4463F"/>
    <w:rsid w:val="00B46221"/>
    <w:rsid w:val="00B4701C"/>
    <w:rsid w:val="00B515F8"/>
    <w:rsid w:val="00B53B9A"/>
    <w:rsid w:val="00B651EE"/>
    <w:rsid w:val="00B726F7"/>
    <w:rsid w:val="00B7311C"/>
    <w:rsid w:val="00B74AD1"/>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C5A72"/>
    <w:rsid w:val="00BD2C1F"/>
    <w:rsid w:val="00BD4609"/>
    <w:rsid w:val="00BE2FCB"/>
    <w:rsid w:val="00BE31AC"/>
    <w:rsid w:val="00BE61DD"/>
    <w:rsid w:val="00BF317F"/>
    <w:rsid w:val="00BF52F6"/>
    <w:rsid w:val="00BF61D7"/>
    <w:rsid w:val="00BF7145"/>
    <w:rsid w:val="00C01B6E"/>
    <w:rsid w:val="00C04364"/>
    <w:rsid w:val="00C102DC"/>
    <w:rsid w:val="00C125D4"/>
    <w:rsid w:val="00C1342F"/>
    <w:rsid w:val="00C143A7"/>
    <w:rsid w:val="00C15A28"/>
    <w:rsid w:val="00C30FB9"/>
    <w:rsid w:val="00C31232"/>
    <w:rsid w:val="00C317B4"/>
    <w:rsid w:val="00C443B2"/>
    <w:rsid w:val="00C50295"/>
    <w:rsid w:val="00C506EF"/>
    <w:rsid w:val="00C52039"/>
    <w:rsid w:val="00C56791"/>
    <w:rsid w:val="00C6328C"/>
    <w:rsid w:val="00C63C4F"/>
    <w:rsid w:val="00C64912"/>
    <w:rsid w:val="00C66CEF"/>
    <w:rsid w:val="00C66E3D"/>
    <w:rsid w:val="00C723C8"/>
    <w:rsid w:val="00C74495"/>
    <w:rsid w:val="00C7571B"/>
    <w:rsid w:val="00C865B0"/>
    <w:rsid w:val="00C86629"/>
    <w:rsid w:val="00C8758E"/>
    <w:rsid w:val="00C901A9"/>
    <w:rsid w:val="00C90D86"/>
    <w:rsid w:val="00C941D4"/>
    <w:rsid w:val="00C948D9"/>
    <w:rsid w:val="00C95492"/>
    <w:rsid w:val="00CA15B0"/>
    <w:rsid w:val="00CA4A83"/>
    <w:rsid w:val="00CC7B76"/>
    <w:rsid w:val="00CD354D"/>
    <w:rsid w:val="00CD3C54"/>
    <w:rsid w:val="00CD59A7"/>
    <w:rsid w:val="00CD59CE"/>
    <w:rsid w:val="00CE085A"/>
    <w:rsid w:val="00CE2F32"/>
    <w:rsid w:val="00CE41C1"/>
    <w:rsid w:val="00CE4A03"/>
    <w:rsid w:val="00CE4A9A"/>
    <w:rsid w:val="00CF21BD"/>
    <w:rsid w:val="00CF53EA"/>
    <w:rsid w:val="00CF67D8"/>
    <w:rsid w:val="00CF6962"/>
    <w:rsid w:val="00CF7E9B"/>
    <w:rsid w:val="00D00F31"/>
    <w:rsid w:val="00D01A10"/>
    <w:rsid w:val="00D0424D"/>
    <w:rsid w:val="00D061A8"/>
    <w:rsid w:val="00D105F1"/>
    <w:rsid w:val="00D11B82"/>
    <w:rsid w:val="00D12592"/>
    <w:rsid w:val="00D13F91"/>
    <w:rsid w:val="00D17642"/>
    <w:rsid w:val="00D1798D"/>
    <w:rsid w:val="00D17F24"/>
    <w:rsid w:val="00D21E56"/>
    <w:rsid w:val="00D24F3C"/>
    <w:rsid w:val="00D31F5D"/>
    <w:rsid w:val="00D37063"/>
    <w:rsid w:val="00D4325C"/>
    <w:rsid w:val="00D43295"/>
    <w:rsid w:val="00D518D1"/>
    <w:rsid w:val="00D539FB"/>
    <w:rsid w:val="00D54974"/>
    <w:rsid w:val="00D572C9"/>
    <w:rsid w:val="00D611DC"/>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48E1"/>
    <w:rsid w:val="00E23CA2"/>
    <w:rsid w:val="00E25B3A"/>
    <w:rsid w:val="00E3622E"/>
    <w:rsid w:val="00E410C7"/>
    <w:rsid w:val="00E4158D"/>
    <w:rsid w:val="00E42639"/>
    <w:rsid w:val="00E454F4"/>
    <w:rsid w:val="00E45977"/>
    <w:rsid w:val="00E4663D"/>
    <w:rsid w:val="00E5331C"/>
    <w:rsid w:val="00E608A2"/>
    <w:rsid w:val="00E61CC4"/>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CF"/>
    <w:rsid w:val="00EC0631"/>
    <w:rsid w:val="00EC1DC4"/>
    <w:rsid w:val="00EC5388"/>
    <w:rsid w:val="00EC7030"/>
    <w:rsid w:val="00ED0DD8"/>
    <w:rsid w:val="00ED20F0"/>
    <w:rsid w:val="00ED3754"/>
    <w:rsid w:val="00ED5542"/>
    <w:rsid w:val="00ED75F4"/>
    <w:rsid w:val="00ED78BE"/>
    <w:rsid w:val="00ED7A08"/>
    <w:rsid w:val="00ED7AB5"/>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3603"/>
    <w:rsid w:val="00F44390"/>
    <w:rsid w:val="00F44901"/>
    <w:rsid w:val="00F44E73"/>
    <w:rsid w:val="00F476AF"/>
    <w:rsid w:val="00F50126"/>
    <w:rsid w:val="00F52944"/>
    <w:rsid w:val="00F56304"/>
    <w:rsid w:val="00F57834"/>
    <w:rsid w:val="00F57A76"/>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70EC"/>
    <w:rsid w:val="00FA0CD2"/>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3C169-C722-574A-9318-5ED498401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21</Pages>
  <Words>17967</Words>
  <Characters>102418</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Hyosub Kim</cp:lastModifiedBy>
  <cp:revision>57</cp:revision>
  <dcterms:created xsi:type="dcterms:W3CDTF">2020-06-09T18:49:00Z</dcterms:created>
  <dcterms:modified xsi:type="dcterms:W3CDTF">2020-06-17T23:40:00Z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id="hm76BkS6"/&gt;&lt;style id="http://www.zotero.org/styles/eneuro" hasBibliography="1" bibliographyStyleHasBeenSet="1"/&gt;&lt;prefs&gt;&lt;pref name="fieldType" value="Field"/&gt;&lt;/prefs&gt;&lt;/data&gt;</vt:lpwstr>
  </property>
</Properties>
</file>