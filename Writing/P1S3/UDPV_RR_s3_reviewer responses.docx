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73315" w14:textId="2D6F887E" w:rsidR="00B92141" w:rsidRPr="00DD3AAA" w:rsidRDefault="00C74F1D" w:rsidP="00724939">
      <w:pPr>
        <w:jc w:val="both"/>
        <w:rPr>
          <w:b/>
          <w:bCs/>
        </w:rPr>
      </w:pPr>
      <w:r w:rsidRPr="00DD3AAA">
        <w:rPr>
          <w:b/>
          <w:bCs/>
        </w:rPr>
        <w:t xml:space="preserve">Manuscript title: </w:t>
      </w:r>
      <w:r w:rsidRPr="002913CA">
        <w:t>How movement variability constrains locomotor use-dependent learning</w:t>
      </w:r>
    </w:p>
    <w:p w14:paraId="3820C14B" w14:textId="77777777" w:rsidR="00C74F1D" w:rsidRDefault="00C74F1D" w:rsidP="00724939">
      <w:pPr>
        <w:jc w:val="both"/>
        <w:rPr>
          <w:rFonts w:eastAsia="Times New Roman" w:cs="Arial"/>
          <w:b/>
          <w:color w:val="000000"/>
          <w:szCs w:val="22"/>
          <w:shd w:val="clear" w:color="auto" w:fill="FFFFFF"/>
        </w:rPr>
      </w:pPr>
    </w:p>
    <w:p w14:paraId="0B9AA2D6" w14:textId="19BE1C85" w:rsidR="00724939" w:rsidRDefault="00430675" w:rsidP="00724939">
      <w:pPr>
        <w:jc w:val="both"/>
        <w:rPr>
          <w:rFonts w:eastAsia="Times New Roman" w:cs="Arial"/>
          <w:b/>
          <w:color w:val="000000"/>
          <w:szCs w:val="22"/>
          <w:shd w:val="clear" w:color="auto" w:fill="FFFFFF"/>
        </w:rPr>
      </w:pPr>
      <w:r>
        <w:rPr>
          <w:rFonts w:eastAsia="Times New Roman" w:cs="Arial"/>
          <w:b/>
          <w:color w:val="000000"/>
          <w:szCs w:val="22"/>
          <w:shd w:val="clear" w:color="auto" w:fill="FFFFFF"/>
        </w:rPr>
        <w:t xml:space="preserve">We thank the reviewer for their comments regarding our power analysis. </w:t>
      </w:r>
      <w:r w:rsidR="00371FA9">
        <w:rPr>
          <w:rFonts w:eastAsia="Times New Roman" w:cs="Arial"/>
          <w:b/>
          <w:color w:val="000000"/>
          <w:szCs w:val="22"/>
          <w:shd w:val="clear" w:color="auto" w:fill="FFFFFF"/>
        </w:rPr>
        <w:t xml:space="preserve">Below, we clarify exactly which data </w:t>
      </w:r>
      <w:r w:rsidR="00252522">
        <w:rPr>
          <w:rFonts w:eastAsia="Times New Roman" w:cs="Arial"/>
          <w:b/>
          <w:color w:val="000000"/>
          <w:szCs w:val="22"/>
          <w:shd w:val="clear" w:color="auto" w:fill="FFFFFF"/>
        </w:rPr>
        <w:t xml:space="preserve">we </w:t>
      </w:r>
      <w:r w:rsidR="00371FA9">
        <w:rPr>
          <w:rFonts w:eastAsia="Times New Roman" w:cs="Arial"/>
          <w:b/>
          <w:color w:val="000000"/>
          <w:szCs w:val="22"/>
          <w:shd w:val="clear" w:color="auto" w:fill="FFFFFF"/>
        </w:rPr>
        <w:t xml:space="preserve">used </w:t>
      </w:r>
      <w:r w:rsidR="009C4F78">
        <w:rPr>
          <w:rFonts w:eastAsia="Times New Roman" w:cs="Arial"/>
          <w:b/>
          <w:color w:val="000000"/>
          <w:szCs w:val="22"/>
          <w:shd w:val="clear" w:color="auto" w:fill="FFFFFF"/>
        </w:rPr>
        <w:t>for our power</w:t>
      </w:r>
      <w:r w:rsidR="00371FA9">
        <w:rPr>
          <w:rFonts w:eastAsia="Times New Roman" w:cs="Arial"/>
          <w:b/>
          <w:color w:val="000000"/>
          <w:szCs w:val="22"/>
          <w:shd w:val="clear" w:color="auto" w:fill="FFFFFF"/>
        </w:rPr>
        <w:t xml:space="preserve"> analysis</w:t>
      </w:r>
      <w:r w:rsidR="00694374">
        <w:rPr>
          <w:rFonts w:eastAsia="Times New Roman" w:cs="Arial"/>
          <w:b/>
          <w:color w:val="000000"/>
          <w:szCs w:val="22"/>
          <w:shd w:val="clear" w:color="auto" w:fill="FFFFFF"/>
        </w:rPr>
        <w:t xml:space="preserve"> </w:t>
      </w:r>
      <w:r w:rsidR="00107949">
        <w:rPr>
          <w:rFonts w:eastAsia="Times New Roman" w:cs="Arial"/>
          <w:b/>
          <w:color w:val="000000"/>
          <w:szCs w:val="22"/>
          <w:shd w:val="clear" w:color="auto" w:fill="FFFFFF"/>
        </w:rPr>
        <w:t>(</w:t>
      </w:r>
      <w:r w:rsidR="00871553">
        <w:rPr>
          <w:rFonts w:eastAsia="Times New Roman" w:cs="Arial"/>
          <w:b/>
          <w:color w:val="000000"/>
          <w:szCs w:val="22"/>
          <w:shd w:val="clear" w:color="auto" w:fill="FFFFFF"/>
        </w:rPr>
        <w:t>e</w:t>
      </w:r>
      <w:r w:rsidR="00107949">
        <w:rPr>
          <w:rFonts w:eastAsia="Times New Roman" w:cs="Arial"/>
          <w:b/>
          <w:color w:val="000000"/>
          <w:szCs w:val="22"/>
          <w:shd w:val="clear" w:color="auto" w:fill="FFFFFF"/>
        </w:rPr>
        <w:t xml:space="preserve">xperiment 2 from Wood et al 2020) </w:t>
      </w:r>
      <w:r w:rsidR="00694374">
        <w:rPr>
          <w:rFonts w:eastAsia="Times New Roman" w:cs="Arial"/>
          <w:b/>
          <w:color w:val="000000"/>
          <w:szCs w:val="22"/>
          <w:shd w:val="clear" w:color="auto" w:fill="FFFFFF"/>
        </w:rPr>
        <w:t xml:space="preserve">and </w:t>
      </w:r>
      <w:r w:rsidR="00FF0547">
        <w:rPr>
          <w:rFonts w:eastAsia="Times New Roman" w:cs="Arial"/>
          <w:b/>
          <w:color w:val="000000"/>
          <w:szCs w:val="22"/>
          <w:shd w:val="clear" w:color="auto" w:fill="FFFFFF"/>
        </w:rPr>
        <w:t xml:space="preserve">provide </w:t>
      </w:r>
      <w:r w:rsidR="00694374">
        <w:rPr>
          <w:rFonts w:eastAsia="Times New Roman" w:cs="Arial"/>
          <w:b/>
          <w:color w:val="000000"/>
          <w:szCs w:val="22"/>
          <w:shd w:val="clear" w:color="auto" w:fill="FFFFFF"/>
        </w:rPr>
        <w:t xml:space="preserve">a clearer rationale for </w:t>
      </w:r>
      <w:r w:rsidR="00107949">
        <w:rPr>
          <w:rFonts w:eastAsia="Times New Roman" w:cs="Arial"/>
          <w:b/>
          <w:color w:val="000000"/>
          <w:szCs w:val="22"/>
          <w:shd w:val="clear" w:color="auto" w:fill="FFFFFF"/>
        </w:rPr>
        <w:t xml:space="preserve">why we believe these data </w:t>
      </w:r>
      <w:r w:rsidR="007A0543">
        <w:rPr>
          <w:rFonts w:eastAsia="Times New Roman" w:cs="Arial"/>
          <w:b/>
          <w:color w:val="000000"/>
          <w:szCs w:val="22"/>
          <w:shd w:val="clear" w:color="auto" w:fill="FFFFFF"/>
        </w:rPr>
        <w:t>provide us with a reasonable estimate of effect size</w:t>
      </w:r>
      <w:r>
        <w:rPr>
          <w:rFonts w:eastAsia="Times New Roman" w:cs="Arial"/>
          <w:b/>
          <w:color w:val="000000"/>
          <w:szCs w:val="22"/>
          <w:shd w:val="clear" w:color="auto" w:fill="FFFFFF"/>
        </w:rPr>
        <w:t xml:space="preserve">. </w:t>
      </w:r>
      <w:r w:rsidR="00185C37">
        <w:rPr>
          <w:rFonts w:eastAsia="Times New Roman" w:cs="Arial"/>
          <w:b/>
          <w:color w:val="000000"/>
          <w:szCs w:val="22"/>
          <w:shd w:val="clear" w:color="auto" w:fill="FFFFFF"/>
        </w:rPr>
        <w:t>I</w:t>
      </w:r>
      <w:r>
        <w:rPr>
          <w:rFonts w:eastAsia="Times New Roman" w:cs="Arial"/>
          <w:b/>
          <w:color w:val="000000"/>
          <w:szCs w:val="22"/>
          <w:shd w:val="clear" w:color="auto" w:fill="FFFFFF"/>
        </w:rPr>
        <w:t xml:space="preserve">mportantly, </w:t>
      </w:r>
      <w:r w:rsidR="00371FA9">
        <w:rPr>
          <w:rFonts w:eastAsia="Times New Roman" w:cs="Arial"/>
          <w:b/>
          <w:color w:val="000000"/>
          <w:szCs w:val="22"/>
          <w:shd w:val="clear" w:color="auto" w:fill="FFFFFF"/>
        </w:rPr>
        <w:t xml:space="preserve">we </w:t>
      </w:r>
      <w:r w:rsidR="00185C37">
        <w:rPr>
          <w:rFonts w:eastAsia="Times New Roman" w:cs="Arial"/>
          <w:b/>
          <w:color w:val="000000"/>
          <w:szCs w:val="22"/>
          <w:shd w:val="clear" w:color="auto" w:fill="FFFFFF"/>
        </w:rPr>
        <w:t xml:space="preserve">also </w:t>
      </w:r>
      <w:r w:rsidR="00481BB1">
        <w:rPr>
          <w:rFonts w:eastAsia="Times New Roman" w:cs="Arial"/>
          <w:b/>
          <w:color w:val="000000"/>
          <w:szCs w:val="22"/>
          <w:shd w:val="clear" w:color="auto" w:fill="FFFFFF"/>
        </w:rPr>
        <w:t xml:space="preserve">directly address </w:t>
      </w:r>
      <w:r>
        <w:rPr>
          <w:rFonts w:eastAsia="Times New Roman" w:cs="Arial"/>
          <w:b/>
          <w:color w:val="000000"/>
          <w:szCs w:val="22"/>
          <w:shd w:val="clear" w:color="auto" w:fill="FFFFFF"/>
        </w:rPr>
        <w:t>the reviewer’s overarching concern regarding statistical power</w:t>
      </w:r>
      <w:r w:rsidR="00481BB1">
        <w:rPr>
          <w:rFonts w:eastAsia="Times New Roman" w:cs="Arial"/>
          <w:b/>
          <w:color w:val="000000"/>
          <w:szCs w:val="22"/>
          <w:shd w:val="clear" w:color="auto" w:fill="FFFFFF"/>
        </w:rPr>
        <w:t xml:space="preserve">: </w:t>
      </w:r>
      <w:r w:rsidR="00440EFD">
        <w:rPr>
          <w:rFonts w:eastAsia="Times New Roman" w:cs="Arial"/>
          <w:b/>
          <w:i/>
          <w:color w:val="000000"/>
          <w:szCs w:val="22"/>
          <w:shd w:val="clear" w:color="auto" w:fill="FFFFFF"/>
        </w:rPr>
        <w:t>We now plan</w:t>
      </w:r>
      <w:r w:rsidR="00481BB1" w:rsidRPr="002814E2">
        <w:rPr>
          <w:rFonts w:eastAsia="Times New Roman" w:cs="Arial"/>
          <w:b/>
          <w:i/>
          <w:color w:val="000000"/>
          <w:szCs w:val="22"/>
          <w:shd w:val="clear" w:color="auto" w:fill="FFFFFF"/>
        </w:rPr>
        <w:t xml:space="preserve"> to</w:t>
      </w:r>
      <w:r w:rsidRPr="002814E2">
        <w:rPr>
          <w:rFonts w:eastAsia="Times New Roman" w:cs="Arial"/>
          <w:b/>
          <w:i/>
          <w:color w:val="000000"/>
          <w:szCs w:val="22"/>
          <w:shd w:val="clear" w:color="auto" w:fill="FFFFFF"/>
        </w:rPr>
        <w:t xml:space="preserve"> increase our desired sample size by </w:t>
      </w:r>
      <w:r w:rsidR="00481BB1" w:rsidRPr="002814E2">
        <w:rPr>
          <w:rFonts w:eastAsia="Times New Roman" w:cs="Arial"/>
          <w:b/>
          <w:i/>
          <w:color w:val="000000"/>
          <w:szCs w:val="22"/>
          <w:shd w:val="clear" w:color="auto" w:fill="FFFFFF"/>
        </w:rPr>
        <w:t>2</w:t>
      </w:r>
      <w:r w:rsidR="00071EE1" w:rsidRPr="002814E2">
        <w:rPr>
          <w:rFonts w:eastAsia="Times New Roman" w:cs="Arial"/>
          <w:b/>
          <w:i/>
          <w:color w:val="000000"/>
          <w:szCs w:val="22"/>
          <w:shd w:val="clear" w:color="auto" w:fill="FFFFFF"/>
        </w:rPr>
        <w:t>0</w:t>
      </w:r>
      <w:r w:rsidR="00481BB1" w:rsidRPr="002814E2">
        <w:rPr>
          <w:rFonts w:eastAsia="Times New Roman" w:cs="Arial"/>
          <w:b/>
          <w:i/>
          <w:color w:val="000000"/>
          <w:szCs w:val="22"/>
          <w:shd w:val="clear" w:color="auto" w:fill="FFFFFF"/>
        </w:rPr>
        <w:t>%, for a total of 1</w:t>
      </w:r>
      <w:r w:rsidR="006C219C" w:rsidRPr="002814E2">
        <w:rPr>
          <w:rFonts w:eastAsia="Times New Roman" w:cs="Arial"/>
          <w:b/>
          <w:i/>
          <w:color w:val="000000"/>
          <w:szCs w:val="22"/>
          <w:shd w:val="clear" w:color="auto" w:fill="FFFFFF"/>
        </w:rPr>
        <w:t>8</w:t>
      </w:r>
      <w:r w:rsidR="00481BB1" w:rsidRPr="002814E2">
        <w:rPr>
          <w:rFonts w:eastAsia="Times New Roman" w:cs="Arial"/>
          <w:b/>
          <w:i/>
          <w:color w:val="000000"/>
          <w:szCs w:val="22"/>
          <w:shd w:val="clear" w:color="auto" w:fill="FFFFFF"/>
        </w:rPr>
        <w:t xml:space="preserve"> participants</w:t>
      </w:r>
      <w:r w:rsidR="00481BB1" w:rsidRPr="0084234B">
        <w:rPr>
          <w:rFonts w:eastAsia="Times New Roman" w:cs="Arial"/>
          <w:b/>
          <w:i/>
          <w:color w:val="000000"/>
          <w:szCs w:val="22"/>
          <w:shd w:val="clear" w:color="auto" w:fill="FFFFFF"/>
        </w:rPr>
        <w:t>.</w:t>
      </w:r>
      <w:r w:rsidR="00481BB1">
        <w:rPr>
          <w:rFonts w:eastAsia="Times New Roman" w:cs="Arial"/>
          <w:b/>
          <w:color w:val="000000"/>
          <w:szCs w:val="22"/>
          <w:shd w:val="clear" w:color="auto" w:fill="FFFFFF"/>
        </w:rPr>
        <w:t xml:space="preserve"> </w:t>
      </w:r>
      <w:r w:rsidR="00107949" w:rsidRPr="00107949">
        <w:rPr>
          <w:rFonts w:cs="Arial"/>
          <w:b/>
          <w:szCs w:val="22"/>
        </w:rPr>
        <w:t xml:space="preserve">Please note that we have </w:t>
      </w:r>
      <w:r w:rsidR="00440EFD">
        <w:rPr>
          <w:rFonts w:cs="Arial"/>
          <w:b/>
          <w:szCs w:val="22"/>
        </w:rPr>
        <w:t>broken</w:t>
      </w:r>
      <w:r w:rsidR="00107949" w:rsidRPr="00107949">
        <w:rPr>
          <w:rFonts w:cs="Arial"/>
          <w:b/>
          <w:szCs w:val="22"/>
        </w:rPr>
        <w:t xml:space="preserve"> up the reviewer’</w:t>
      </w:r>
      <w:r w:rsidR="00107949">
        <w:rPr>
          <w:rFonts w:cs="Arial"/>
          <w:b/>
          <w:szCs w:val="22"/>
        </w:rPr>
        <w:t>s</w:t>
      </w:r>
      <w:r w:rsidR="00107949" w:rsidRPr="00107949">
        <w:rPr>
          <w:rFonts w:cs="Arial"/>
          <w:b/>
          <w:szCs w:val="22"/>
        </w:rPr>
        <w:t xml:space="preserve"> comment into several parts, so that we could effectively address each point.</w:t>
      </w:r>
      <w:r w:rsidR="00107949">
        <w:rPr>
          <w:rFonts w:cs="Arial"/>
          <w:b/>
          <w:i/>
          <w:szCs w:val="22"/>
        </w:rPr>
        <w:t xml:space="preserve"> </w:t>
      </w:r>
      <w:r w:rsidR="00185C37">
        <w:rPr>
          <w:rFonts w:eastAsia="Times New Roman" w:cs="Arial"/>
          <w:b/>
          <w:color w:val="000000"/>
          <w:szCs w:val="22"/>
          <w:shd w:val="clear" w:color="auto" w:fill="FFFFFF"/>
        </w:rPr>
        <w:t xml:space="preserve">The reviewer’s comment </w:t>
      </w:r>
      <w:r w:rsidR="00107949">
        <w:rPr>
          <w:rFonts w:eastAsia="Times New Roman" w:cs="Arial"/>
          <w:b/>
          <w:color w:val="000000"/>
          <w:szCs w:val="22"/>
          <w:shd w:val="clear" w:color="auto" w:fill="FFFFFF"/>
        </w:rPr>
        <w:t>is copied</w:t>
      </w:r>
      <w:r w:rsidR="00185C37">
        <w:rPr>
          <w:rFonts w:eastAsia="Times New Roman" w:cs="Arial"/>
          <w:b/>
          <w:color w:val="000000"/>
          <w:szCs w:val="22"/>
          <w:shd w:val="clear" w:color="auto" w:fill="FFFFFF"/>
        </w:rPr>
        <w:t xml:space="preserve"> below in normal font and our responses</w:t>
      </w:r>
      <w:r w:rsidR="00481BB1">
        <w:rPr>
          <w:rFonts w:eastAsia="Times New Roman" w:cs="Arial"/>
          <w:b/>
          <w:color w:val="000000"/>
          <w:szCs w:val="22"/>
          <w:shd w:val="clear" w:color="auto" w:fill="FFFFFF"/>
        </w:rPr>
        <w:t xml:space="preserve"> </w:t>
      </w:r>
      <w:r w:rsidR="00185C37">
        <w:rPr>
          <w:rFonts w:eastAsia="Times New Roman" w:cs="Arial"/>
          <w:b/>
          <w:color w:val="000000"/>
          <w:szCs w:val="22"/>
          <w:shd w:val="clear" w:color="auto" w:fill="FFFFFF"/>
        </w:rPr>
        <w:t>follow</w:t>
      </w:r>
      <w:r w:rsidR="00481BB1">
        <w:rPr>
          <w:rFonts w:eastAsia="Times New Roman" w:cs="Arial"/>
          <w:b/>
          <w:color w:val="000000"/>
          <w:szCs w:val="22"/>
          <w:shd w:val="clear" w:color="auto" w:fill="FFFFFF"/>
        </w:rPr>
        <w:t xml:space="preserve"> in bold</w:t>
      </w:r>
      <w:r w:rsidR="00B754DB">
        <w:rPr>
          <w:rFonts w:eastAsia="Times New Roman" w:cs="Arial"/>
          <w:b/>
          <w:color w:val="000000"/>
          <w:szCs w:val="22"/>
          <w:shd w:val="clear" w:color="auto" w:fill="FFFFFF"/>
        </w:rPr>
        <w:t>.</w:t>
      </w:r>
      <w:r w:rsidR="00440EFD">
        <w:rPr>
          <w:rFonts w:eastAsia="Times New Roman" w:cs="Arial"/>
          <w:b/>
          <w:color w:val="000000"/>
          <w:szCs w:val="22"/>
          <w:shd w:val="clear" w:color="auto" w:fill="FFFFFF"/>
        </w:rPr>
        <w:t xml:space="preserve"> Pointers to line numbers and figures refer to the </w:t>
      </w:r>
      <w:r w:rsidR="00265084" w:rsidRPr="00E2690E">
        <w:rPr>
          <w:rFonts w:eastAsia="Times New Roman" w:cs="Arial"/>
          <w:b/>
          <w:szCs w:val="22"/>
          <w:shd w:val="clear" w:color="auto" w:fill="FFFFFF"/>
        </w:rPr>
        <w:t>tracked changes</w:t>
      </w:r>
      <w:r w:rsidR="00440EFD" w:rsidRPr="00E2690E">
        <w:rPr>
          <w:rFonts w:eastAsia="Times New Roman" w:cs="Arial"/>
          <w:b/>
          <w:szCs w:val="22"/>
          <w:shd w:val="clear" w:color="auto" w:fill="FFFFFF"/>
        </w:rPr>
        <w:t xml:space="preserve"> </w:t>
      </w:r>
      <w:r w:rsidR="00440EFD">
        <w:rPr>
          <w:rFonts w:eastAsia="Times New Roman" w:cs="Arial"/>
          <w:b/>
          <w:color w:val="000000" w:themeColor="text1"/>
          <w:szCs w:val="22"/>
          <w:shd w:val="clear" w:color="auto" w:fill="FFFFFF"/>
        </w:rPr>
        <w:t xml:space="preserve">version </w:t>
      </w:r>
      <w:r w:rsidR="00440EFD">
        <w:rPr>
          <w:rFonts w:eastAsia="Times New Roman" w:cs="Arial"/>
          <w:b/>
          <w:color w:val="000000"/>
          <w:szCs w:val="22"/>
          <w:shd w:val="clear" w:color="auto" w:fill="FFFFFF"/>
        </w:rPr>
        <w:t xml:space="preserve">manuscript unless otherwise specified.  </w:t>
      </w:r>
    </w:p>
    <w:p w14:paraId="420D4ADD" w14:textId="77777777" w:rsidR="00724939" w:rsidRDefault="00724939" w:rsidP="00724939">
      <w:pPr>
        <w:jc w:val="both"/>
        <w:rPr>
          <w:rFonts w:eastAsia="Times New Roman"/>
          <w:color w:val="000000"/>
          <w:shd w:val="clear" w:color="auto" w:fill="FFFFFF"/>
        </w:rPr>
      </w:pPr>
    </w:p>
    <w:p w14:paraId="0DF3037E" w14:textId="466594E1" w:rsidR="001C6D8B" w:rsidRPr="00724939" w:rsidRDefault="001C6D8B" w:rsidP="00724939">
      <w:pPr>
        <w:jc w:val="both"/>
        <w:rPr>
          <w:rFonts w:eastAsia="Times New Roman" w:cs="Arial"/>
          <w:b/>
          <w:color w:val="000000"/>
          <w:szCs w:val="22"/>
          <w:shd w:val="clear" w:color="auto" w:fill="FFFFFF"/>
        </w:rPr>
      </w:pPr>
      <w:r w:rsidRPr="00724939">
        <w:rPr>
          <w:rFonts w:eastAsia="Times New Roman"/>
          <w:color w:val="000000"/>
          <w:shd w:val="clear" w:color="auto" w:fill="FFFFFF"/>
        </w:rPr>
        <w:t>My only comment is that the additional information in the power analysis section is confusing. The study was powered using data from the Wood 2020 paper, which introduced the perturbation gradually. Yet in the revision the authors now describe calculating power from "an abrupt learning phase" of an experiment. The only "abrupt phases" that I see in Wood 2020 are well into the learning process when the visual stimulus is turned off and then back on again? So, I am confused.</w:t>
      </w:r>
    </w:p>
    <w:p w14:paraId="432FDCB4" w14:textId="77777777" w:rsidR="001C6D8B" w:rsidRDefault="001C6D8B" w:rsidP="00724939">
      <w:pPr>
        <w:jc w:val="both"/>
        <w:rPr>
          <w:rFonts w:eastAsia="Times New Roman" w:cs="Arial"/>
          <w:color w:val="000000"/>
          <w:szCs w:val="22"/>
        </w:rPr>
      </w:pPr>
    </w:p>
    <w:p w14:paraId="2CA6BA7F" w14:textId="7BC00391" w:rsidR="00724939" w:rsidRDefault="001C6D8B" w:rsidP="00724939">
      <w:pPr>
        <w:jc w:val="both"/>
        <w:rPr>
          <w:rFonts w:eastAsia="Times New Roman" w:cs="Arial"/>
          <w:b/>
          <w:color w:val="000000"/>
          <w:szCs w:val="22"/>
        </w:rPr>
      </w:pPr>
      <w:r>
        <w:rPr>
          <w:rFonts w:eastAsia="Times New Roman" w:cs="Arial"/>
          <w:b/>
          <w:color w:val="000000"/>
          <w:szCs w:val="22"/>
        </w:rPr>
        <w:t xml:space="preserve">We apologize for </w:t>
      </w:r>
      <w:r w:rsidR="003D67E7">
        <w:rPr>
          <w:rFonts w:eastAsia="Times New Roman" w:cs="Arial"/>
          <w:b/>
          <w:color w:val="000000"/>
          <w:szCs w:val="22"/>
        </w:rPr>
        <w:t>our</w:t>
      </w:r>
      <w:r w:rsidR="00185C37">
        <w:rPr>
          <w:rFonts w:eastAsia="Times New Roman" w:cs="Arial"/>
          <w:b/>
          <w:color w:val="000000"/>
          <w:szCs w:val="22"/>
        </w:rPr>
        <w:t xml:space="preserve"> </w:t>
      </w:r>
      <w:r w:rsidR="00E950A0">
        <w:rPr>
          <w:rFonts w:eastAsia="Times New Roman" w:cs="Arial"/>
          <w:b/>
          <w:color w:val="000000"/>
          <w:szCs w:val="22"/>
        </w:rPr>
        <w:t xml:space="preserve">lack of clarity in our </w:t>
      </w:r>
      <w:r w:rsidR="00371FA9">
        <w:rPr>
          <w:rFonts w:eastAsia="Times New Roman" w:cs="Arial"/>
          <w:b/>
          <w:color w:val="000000"/>
          <w:szCs w:val="22"/>
        </w:rPr>
        <w:t>previous response</w:t>
      </w:r>
      <w:r w:rsidR="00185C37">
        <w:rPr>
          <w:rFonts w:eastAsia="Times New Roman" w:cs="Arial"/>
          <w:b/>
          <w:color w:val="000000"/>
          <w:szCs w:val="22"/>
        </w:rPr>
        <w:t xml:space="preserve">. </w:t>
      </w:r>
      <w:r w:rsidR="00071EE1">
        <w:rPr>
          <w:rFonts w:eastAsia="Times New Roman" w:cs="Arial"/>
          <w:b/>
          <w:color w:val="000000"/>
          <w:szCs w:val="22"/>
        </w:rPr>
        <w:t>As the reviewer notes, o</w:t>
      </w:r>
      <w:r w:rsidR="00B1228B">
        <w:rPr>
          <w:rFonts w:eastAsia="Times New Roman" w:cs="Arial"/>
          <w:b/>
          <w:color w:val="000000"/>
          <w:szCs w:val="22"/>
        </w:rPr>
        <w:t>ur estimate of effect size</w:t>
      </w:r>
      <w:r w:rsidR="009D0FFE">
        <w:rPr>
          <w:rFonts w:eastAsia="Times New Roman" w:cs="Arial"/>
          <w:b/>
          <w:color w:val="000000"/>
          <w:szCs w:val="22"/>
        </w:rPr>
        <w:t xml:space="preserve"> in the power analysis</w:t>
      </w:r>
      <w:r w:rsidR="00B1228B">
        <w:rPr>
          <w:rFonts w:eastAsia="Times New Roman" w:cs="Arial"/>
          <w:b/>
          <w:color w:val="000000"/>
          <w:szCs w:val="22"/>
        </w:rPr>
        <w:t xml:space="preserve"> is based on the </w:t>
      </w:r>
      <w:r w:rsidR="00371FA9">
        <w:rPr>
          <w:rFonts w:eastAsia="Times New Roman" w:cs="Arial"/>
          <w:b/>
          <w:color w:val="000000"/>
          <w:szCs w:val="22"/>
        </w:rPr>
        <w:t>step asymmetry index (</w:t>
      </w:r>
      <w:r w:rsidR="00B1228B">
        <w:rPr>
          <w:rFonts w:eastAsia="Times New Roman" w:cs="Arial"/>
          <w:b/>
          <w:color w:val="000000"/>
          <w:szCs w:val="22"/>
        </w:rPr>
        <w:t>SAI</w:t>
      </w:r>
      <w:r w:rsidR="00371FA9">
        <w:rPr>
          <w:rFonts w:eastAsia="Times New Roman" w:cs="Arial"/>
          <w:b/>
          <w:color w:val="000000"/>
          <w:szCs w:val="22"/>
        </w:rPr>
        <w:t>)</w:t>
      </w:r>
      <w:r w:rsidR="00B1228B">
        <w:rPr>
          <w:rFonts w:eastAsia="Times New Roman" w:cs="Arial"/>
          <w:b/>
          <w:color w:val="000000"/>
          <w:szCs w:val="22"/>
        </w:rPr>
        <w:t xml:space="preserve"> differences between the </w:t>
      </w:r>
      <w:r w:rsidR="00AF5B01">
        <w:rPr>
          <w:rFonts w:eastAsia="Times New Roman" w:cs="Arial"/>
          <w:b/>
          <w:color w:val="000000"/>
          <w:szCs w:val="22"/>
        </w:rPr>
        <w:t>Use-Dependent Plasticity (</w:t>
      </w:r>
      <w:r w:rsidR="00B1228B">
        <w:rPr>
          <w:rFonts w:eastAsia="Times New Roman" w:cs="Arial"/>
          <w:b/>
          <w:color w:val="000000"/>
          <w:szCs w:val="22"/>
        </w:rPr>
        <w:t>UDP</w:t>
      </w:r>
      <w:r w:rsidR="00AF5B01">
        <w:rPr>
          <w:rFonts w:eastAsia="Times New Roman" w:cs="Arial"/>
          <w:b/>
          <w:color w:val="000000"/>
          <w:szCs w:val="22"/>
        </w:rPr>
        <w:t>)</w:t>
      </w:r>
      <w:r w:rsidR="00B1228B">
        <w:rPr>
          <w:rFonts w:eastAsia="Times New Roman" w:cs="Arial"/>
          <w:b/>
          <w:color w:val="000000"/>
          <w:szCs w:val="22"/>
        </w:rPr>
        <w:t xml:space="preserve"> and UDP D</w:t>
      </w:r>
      <w:r w:rsidR="00371FA9">
        <w:rPr>
          <w:rFonts w:eastAsia="Times New Roman" w:cs="Arial"/>
          <w:b/>
          <w:color w:val="000000"/>
          <w:szCs w:val="22"/>
        </w:rPr>
        <w:t>ose-</w:t>
      </w:r>
      <w:r w:rsidR="00B1228B">
        <w:rPr>
          <w:rFonts w:eastAsia="Times New Roman" w:cs="Arial"/>
          <w:b/>
          <w:color w:val="000000"/>
          <w:szCs w:val="22"/>
        </w:rPr>
        <w:t>R</w:t>
      </w:r>
      <w:r w:rsidR="00371FA9">
        <w:rPr>
          <w:rFonts w:eastAsia="Times New Roman" w:cs="Arial"/>
          <w:b/>
          <w:color w:val="000000"/>
          <w:szCs w:val="22"/>
        </w:rPr>
        <w:t>esponse</w:t>
      </w:r>
      <w:r w:rsidR="00B1228B">
        <w:rPr>
          <w:rFonts w:eastAsia="Times New Roman" w:cs="Arial"/>
          <w:b/>
          <w:color w:val="000000"/>
          <w:szCs w:val="22"/>
        </w:rPr>
        <w:t xml:space="preserve"> </w:t>
      </w:r>
      <w:r w:rsidR="00C61ADC">
        <w:rPr>
          <w:rFonts w:eastAsia="Times New Roman" w:cs="Arial"/>
          <w:b/>
          <w:color w:val="000000"/>
          <w:szCs w:val="22"/>
        </w:rPr>
        <w:t xml:space="preserve">(UDP-DR) </w:t>
      </w:r>
      <w:r w:rsidR="00B1228B">
        <w:rPr>
          <w:rFonts w:eastAsia="Times New Roman" w:cs="Arial"/>
          <w:b/>
          <w:color w:val="000000"/>
          <w:szCs w:val="22"/>
        </w:rPr>
        <w:t xml:space="preserve">groups at the early washout phase of </w:t>
      </w:r>
      <w:r w:rsidR="00871553">
        <w:rPr>
          <w:rFonts w:eastAsia="Times New Roman" w:cs="Arial"/>
          <w:b/>
          <w:color w:val="000000"/>
          <w:szCs w:val="22"/>
        </w:rPr>
        <w:t>e</w:t>
      </w:r>
      <w:r w:rsidR="00B1228B">
        <w:rPr>
          <w:rFonts w:eastAsia="Times New Roman" w:cs="Arial"/>
          <w:b/>
          <w:color w:val="000000"/>
          <w:szCs w:val="22"/>
        </w:rPr>
        <w:t>xperiment 2 (</w:t>
      </w:r>
      <w:r w:rsidR="00371FA9">
        <w:rPr>
          <w:rFonts w:eastAsia="Times New Roman" w:cs="Arial"/>
          <w:b/>
          <w:color w:val="000000"/>
          <w:szCs w:val="22"/>
        </w:rPr>
        <w:t>Fig.</w:t>
      </w:r>
      <w:r w:rsidR="00B1228B">
        <w:rPr>
          <w:rFonts w:eastAsia="Times New Roman" w:cs="Arial"/>
          <w:b/>
          <w:color w:val="000000"/>
          <w:szCs w:val="22"/>
        </w:rPr>
        <w:t xml:space="preserve"> 4</w:t>
      </w:r>
      <w:r w:rsidR="00895934">
        <w:rPr>
          <w:rFonts w:eastAsia="Times New Roman" w:cs="Arial"/>
          <w:b/>
          <w:color w:val="000000"/>
          <w:szCs w:val="22"/>
        </w:rPr>
        <w:t xml:space="preserve"> from Wood et al 2020</w:t>
      </w:r>
      <w:r w:rsidR="00440EFD">
        <w:rPr>
          <w:rFonts w:eastAsia="Times New Roman" w:cs="Arial"/>
          <w:b/>
          <w:color w:val="000000"/>
          <w:szCs w:val="22"/>
        </w:rPr>
        <w:t xml:space="preserve">. </w:t>
      </w:r>
      <w:r w:rsidR="00B1228B">
        <w:rPr>
          <w:rFonts w:eastAsia="Times New Roman" w:cs="Arial"/>
          <w:b/>
          <w:color w:val="000000"/>
          <w:szCs w:val="22"/>
        </w:rPr>
        <w:t xml:space="preserve">We considered the </w:t>
      </w:r>
      <w:r w:rsidR="00250904">
        <w:rPr>
          <w:rFonts w:eastAsia="Times New Roman" w:cs="Arial"/>
          <w:b/>
          <w:color w:val="000000"/>
          <w:szCs w:val="22"/>
        </w:rPr>
        <w:t xml:space="preserve">immediate </w:t>
      </w:r>
      <w:r w:rsidR="00B1228B">
        <w:rPr>
          <w:rFonts w:eastAsia="Times New Roman" w:cs="Arial"/>
          <w:b/>
          <w:color w:val="000000"/>
          <w:szCs w:val="22"/>
        </w:rPr>
        <w:t>switch from no feedback during the catch 2 phase to full step asymmetry magnitude during the learning 3 phase an “abrupt learning phase”</w:t>
      </w:r>
      <w:r w:rsidR="00440EFD">
        <w:rPr>
          <w:rFonts w:eastAsia="Times New Roman" w:cs="Arial"/>
          <w:b/>
          <w:color w:val="000000"/>
          <w:szCs w:val="22"/>
        </w:rPr>
        <w:t xml:space="preserve">, and thought it appropriate as it immediately preceded the early washout phase. </w:t>
      </w:r>
      <w:r w:rsidR="00C61ADC">
        <w:rPr>
          <w:rFonts w:eastAsia="Times New Roman" w:cs="Arial"/>
          <w:b/>
          <w:color w:val="000000"/>
          <w:szCs w:val="22"/>
        </w:rPr>
        <w:t>However, we</w:t>
      </w:r>
      <w:r w:rsidR="00B1228B">
        <w:rPr>
          <w:rFonts w:eastAsia="Times New Roman" w:cs="Arial"/>
          <w:b/>
          <w:color w:val="000000"/>
          <w:szCs w:val="22"/>
        </w:rPr>
        <w:t xml:space="preserve"> now see how this </w:t>
      </w:r>
      <w:r w:rsidR="00440EFD">
        <w:rPr>
          <w:rFonts w:eastAsia="Times New Roman" w:cs="Arial"/>
          <w:b/>
          <w:color w:val="000000"/>
          <w:szCs w:val="22"/>
        </w:rPr>
        <w:t>was</w:t>
      </w:r>
      <w:r w:rsidR="00B1228B">
        <w:rPr>
          <w:rFonts w:eastAsia="Times New Roman" w:cs="Arial"/>
          <w:b/>
          <w:color w:val="000000"/>
          <w:szCs w:val="22"/>
        </w:rPr>
        <w:t xml:space="preserve"> confus</w:t>
      </w:r>
      <w:r w:rsidR="00440EFD">
        <w:rPr>
          <w:rFonts w:eastAsia="Times New Roman" w:cs="Arial"/>
          <w:b/>
          <w:color w:val="000000"/>
          <w:szCs w:val="22"/>
        </w:rPr>
        <w:t>ing</w:t>
      </w:r>
      <w:r w:rsidR="00B1228B">
        <w:rPr>
          <w:rFonts w:eastAsia="Times New Roman" w:cs="Arial"/>
          <w:b/>
          <w:color w:val="000000"/>
          <w:szCs w:val="22"/>
        </w:rPr>
        <w:t xml:space="preserve">, </w:t>
      </w:r>
      <w:r w:rsidR="00440EFD">
        <w:rPr>
          <w:rFonts w:eastAsia="Times New Roman" w:cs="Arial"/>
          <w:b/>
          <w:color w:val="000000"/>
          <w:szCs w:val="22"/>
        </w:rPr>
        <w:t xml:space="preserve">since </w:t>
      </w:r>
      <w:r w:rsidR="00B1228B">
        <w:rPr>
          <w:rFonts w:eastAsia="Times New Roman" w:cs="Arial"/>
          <w:b/>
          <w:color w:val="000000"/>
          <w:szCs w:val="22"/>
        </w:rPr>
        <w:t>the perturbation was</w:t>
      </w:r>
      <w:r w:rsidR="00185C37">
        <w:rPr>
          <w:rFonts w:eastAsia="Times New Roman" w:cs="Arial"/>
          <w:b/>
          <w:color w:val="000000"/>
          <w:szCs w:val="22"/>
        </w:rPr>
        <w:t xml:space="preserve"> gradually introduced</w:t>
      </w:r>
      <w:r w:rsidR="00440EFD">
        <w:rPr>
          <w:rFonts w:eastAsia="Times New Roman" w:cs="Arial"/>
          <w:b/>
          <w:color w:val="000000"/>
          <w:szCs w:val="22"/>
        </w:rPr>
        <w:t xml:space="preserve"> at the start of the first learning phase</w:t>
      </w:r>
      <w:r w:rsidR="00B1228B">
        <w:rPr>
          <w:rFonts w:eastAsia="Times New Roman" w:cs="Arial"/>
          <w:b/>
          <w:color w:val="000000"/>
          <w:szCs w:val="22"/>
        </w:rPr>
        <w:t xml:space="preserve">. We </w:t>
      </w:r>
      <w:r w:rsidR="00071EE1">
        <w:rPr>
          <w:rFonts w:eastAsia="Times New Roman" w:cs="Arial"/>
          <w:b/>
          <w:color w:val="000000"/>
          <w:szCs w:val="22"/>
        </w:rPr>
        <w:t>have removed the reference to the abrupt learning phase and instead state the exact timepoint from which we made our effect size estimate</w:t>
      </w:r>
      <w:r w:rsidR="00B1228B">
        <w:rPr>
          <w:rFonts w:eastAsia="Times New Roman" w:cs="Arial"/>
          <w:b/>
          <w:color w:val="000000"/>
          <w:szCs w:val="22"/>
        </w:rPr>
        <w:t xml:space="preserve"> </w:t>
      </w:r>
      <w:r w:rsidR="00185C37">
        <w:rPr>
          <w:rFonts w:eastAsia="Times New Roman" w:cs="Arial"/>
          <w:b/>
          <w:color w:val="000000"/>
          <w:szCs w:val="22"/>
        </w:rPr>
        <w:t xml:space="preserve">in the main text </w:t>
      </w:r>
      <w:r w:rsidR="00B1228B">
        <w:rPr>
          <w:rFonts w:eastAsia="Times New Roman" w:cs="Arial"/>
          <w:b/>
          <w:color w:val="000000"/>
          <w:szCs w:val="22"/>
        </w:rPr>
        <w:t>(lines</w:t>
      </w:r>
      <w:r w:rsidR="00303A0D">
        <w:rPr>
          <w:rFonts w:eastAsia="Times New Roman" w:cs="Arial"/>
          <w:b/>
          <w:color w:val="000000"/>
          <w:szCs w:val="22"/>
        </w:rPr>
        <w:t xml:space="preserve"> </w:t>
      </w:r>
      <w:r w:rsidR="00871553">
        <w:rPr>
          <w:rFonts w:eastAsia="Times New Roman" w:cs="Arial"/>
          <w:b/>
          <w:color w:val="000000"/>
          <w:szCs w:val="22"/>
        </w:rPr>
        <w:t>3</w:t>
      </w:r>
      <w:r w:rsidR="00303A0D">
        <w:rPr>
          <w:rFonts w:eastAsia="Times New Roman" w:cs="Arial"/>
          <w:b/>
          <w:color w:val="000000"/>
          <w:szCs w:val="22"/>
        </w:rPr>
        <w:t>86-392)</w:t>
      </w:r>
      <w:r w:rsidR="00B1228B">
        <w:rPr>
          <w:rFonts w:eastAsia="Times New Roman" w:cs="Arial"/>
          <w:b/>
          <w:color w:val="000000"/>
          <w:szCs w:val="22"/>
        </w:rPr>
        <w:t xml:space="preserve">. </w:t>
      </w:r>
      <w:r w:rsidR="003D67E7">
        <w:rPr>
          <w:rFonts w:eastAsia="Times New Roman" w:cs="Arial"/>
          <w:b/>
          <w:color w:val="000000"/>
          <w:szCs w:val="22"/>
        </w:rPr>
        <w:t xml:space="preserve">We further address the reviewer’s comment about the gradual perturbation </w:t>
      </w:r>
      <w:r w:rsidR="00FB58EF">
        <w:rPr>
          <w:rFonts w:eastAsia="Times New Roman" w:cs="Arial"/>
          <w:b/>
          <w:color w:val="000000"/>
          <w:szCs w:val="22"/>
        </w:rPr>
        <w:t>in the response regarding overestimating power</w:t>
      </w:r>
      <w:r w:rsidR="003D67E7">
        <w:rPr>
          <w:rFonts w:eastAsia="Times New Roman" w:cs="Arial"/>
          <w:b/>
          <w:color w:val="000000"/>
          <w:szCs w:val="22"/>
        </w:rPr>
        <w:t xml:space="preserve">. </w:t>
      </w:r>
    </w:p>
    <w:p w14:paraId="1C057F67" w14:textId="77777777" w:rsidR="00724939" w:rsidRDefault="00724939" w:rsidP="00724939">
      <w:pPr>
        <w:jc w:val="both"/>
        <w:rPr>
          <w:rFonts w:eastAsia="Times New Roman"/>
          <w:color w:val="000000"/>
          <w:shd w:val="clear" w:color="auto" w:fill="FFFFFF"/>
        </w:rPr>
      </w:pPr>
    </w:p>
    <w:p w14:paraId="5BBF698E" w14:textId="134D6AC3" w:rsidR="00E950A0" w:rsidRPr="00724939" w:rsidRDefault="001C6D8B" w:rsidP="00724939">
      <w:pPr>
        <w:jc w:val="both"/>
        <w:rPr>
          <w:rFonts w:eastAsia="Times New Roman" w:cs="Arial"/>
          <w:b/>
          <w:color w:val="000000"/>
          <w:szCs w:val="22"/>
        </w:rPr>
      </w:pPr>
      <w:r w:rsidRPr="00724939">
        <w:rPr>
          <w:rFonts w:eastAsia="Times New Roman"/>
          <w:color w:val="000000"/>
          <w:shd w:val="clear" w:color="auto" w:fill="FFFFFF"/>
        </w:rPr>
        <w:t>I would have expected the authors to run the power analysis on data from early in the washout phase of the experiment.</w:t>
      </w:r>
    </w:p>
    <w:p w14:paraId="2147628F" w14:textId="5E041084" w:rsidR="007662B1" w:rsidRDefault="007662B1" w:rsidP="00724939">
      <w:pPr>
        <w:jc w:val="both"/>
        <w:rPr>
          <w:rFonts w:eastAsia="Times New Roman"/>
          <w:color w:val="000000"/>
          <w:shd w:val="clear" w:color="auto" w:fill="FFFFFF"/>
        </w:rPr>
      </w:pPr>
    </w:p>
    <w:p w14:paraId="4932196A" w14:textId="462030C9" w:rsidR="00724939" w:rsidRDefault="007662B1" w:rsidP="00724939">
      <w:pPr>
        <w:jc w:val="both"/>
        <w:rPr>
          <w:rFonts w:eastAsia="Times New Roman" w:cs="Arial"/>
          <w:b/>
          <w:color w:val="000000"/>
          <w:szCs w:val="22"/>
        </w:rPr>
      </w:pPr>
      <w:r>
        <w:rPr>
          <w:rFonts w:eastAsia="Times New Roman" w:cs="Arial"/>
          <w:b/>
          <w:color w:val="000000"/>
          <w:szCs w:val="22"/>
        </w:rPr>
        <w:t xml:space="preserve">Yes, this is exactly what we did. We used the SAI data from the early washout phase during </w:t>
      </w:r>
      <w:r w:rsidR="00871553">
        <w:rPr>
          <w:rFonts w:eastAsia="Times New Roman" w:cs="Arial"/>
          <w:b/>
          <w:color w:val="000000"/>
          <w:szCs w:val="22"/>
        </w:rPr>
        <w:t>e</w:t>
      </w:r>
      <w:r>
        <w:rPr>
          <w:rFonts w:eastAsia="Times New Roman" w:cs="Arial"/>
          <w:b/>
          <w:color w:val="000000"/>
          <w:szCs w:val="22"/>
        </w:rPr>
        <w:t xml:space="preserve">xperiment 2 (Fig. 4 from Wood et al 2020). </w:t>
      </w:r>
    </w:p>
    <w:p w14:paraId="528828A9" w14:textId="77777777" w:rsidR="00724939" w:rsidRDefault="00724939" w:rsidP="00724939">
      <w:pPr>
        <w:jc w:val="both"/>
        <w:rPr>
          <w:rFonts w:eastAsia="Times New Roman"/>
          <w:color w:val="000000"/>
          <w:shd w:val="clear" w:color="auto" w:fill="FFFFFF"/>
        </w:rPr>
      </w:pPr>
    </w:p>
    <w:p w14:paraId="26CC1227" w14:textId="2205C5F6" w:rsidR="007662B1" w:rsidRPr="00724939" w:rsidRDefault="007662B1" w:rsidP="00724939">
      <w:pPr>
        <w:jc w:val="both"/>
        <w:rPr>
          <w:rFonts w:eastAsia="Times New Roman" w:cs="Arial"/>
          <w:b/>
          <w:color w:val="000000"/>
          <w:szCs w:val="22"/>
        </w:rPr>
      </w:pPr>
      <w:r w:rsidRPr="00724939">
        <w:rPr>
          <w:rFonts w:eastAsia="Times New Roman"/>
          <w:color w:val="000000"/>
          <w:shd w:val="clear" w:color="auto" w:fill="FFFFFF"/>
        </w:rPr>
        <w:t>I am left wondering if the power analysis is based on early washout from experiment 2 in the Wood 2020 paper. In that experiment, different magnitude perturbations were given with one twice the size of the other (both introduced gradually).</w:t>
      </w:r>
    </w:p>
    <w:p w14:paraId="4DC3B0F8" w14:textId="77777777" w:rsidR="007662B1" w:rsidRDefault="007662B1" w:rsidP="00724939">
      <w:pPr>
        <w:jc w:val="both"/>
        <w:rPr>
          <w:rFonts w:eastAsia="Times New Roman"/>
          <w:b/>
          <w:color w:val="000000"/>
        </w:rPr>
      </w:pPr>
    </w:p>
    <w:p w14:paraId="7E6F2744" w14:textId="08C8C9B7" w:rsidR="00724939" w:rsidRDefault="007662B1" w:rsidP="00724939">
      <w:pPr>
        <w:jc w:val="both"/>
        <w:rPr>
          <w:rFonts w:eastAsia="Times New Roman"/>
          <w:b/>
          <w:color w:val="000000"/>
        </w:rPr>
      </w:pPr>
      <w:r w:rsidRPr="007662B1">
        <w:rPr>
          <w:rFonts w:eastAsia="Times New Roman"/>
          <w:b/>
          <w:color w:val="000000"/>
        </w:rPr>
        <w:t xml:space="preserve">Yes, this is exactly correct. </w:t>
      </w:r>
      <w:r w:rsidR="007109D4">
        <w:rPr>
          <w:rFonts w:eastAsia="Times New Roman"/>
          <w:b/>
          <w:color w:val="000000"/>
        </w:rPr>
        <w:t>T</w:t>
      </w:r>
      <w:r w:rsidRPr="007662B1">
        <w:rPr>
          <w:rFonts w:eastAsia="Times New Roman"/>
          <w:b/>
          <w:color w:val="000000"/>
        </w:rPr>
        <w:t xml:space="preserve">he larger of the two perturbations in Wood et al 2020 had a magnitude of 22%, exactly the same mean magnitude we are testing in all three conditions in the current registered report. </w:t>
      </w:r>
      <w:r w:rsidR="00FB58EF">
        <w:rPr>
          <w:rFonts w:eastAsia="Times New Roman"/>
          <w:b/>
          <w:color w:val="000000"/>
        </w:rPr>
        <w:t xml:space="preserve">We </w:t>
      </w:r>
      <w:r w:rsidR="009112F0">
        <w:rPr>
          <w:rFonts w:eastAsia="Times New Roman"/>
          <w:b/>
          <w:color w:val="000000"/>
        </w:rPr>
        <w:t>clarify</w:t>
      </w:r>
      <w:r w:rsidR="00FB58EF">
        <w:rPr>
          <w:rFonts w:eastAsia="Times New Roman"/>
          <w:b/>
          <w:color w:val="000000"/>
        </w:rPr>
        <w:t xml:space="preserve"> this point in the following response. </w:t>
      </w:r>
    </w:p>
    <w:p w14:paraId="5367B29C" w14:textId="77777777" w:rsidR="00724939" w:rsidRDefault="00724939" w:rsidP="00724939">
      <w:pPr>
        <w:jc w:val="both"/>
        <w:rPr>
          <w:rFonts w:eastAsia="Times New Roman"/>
          <w:color w:val="000000"/>
          <w:shd w:val="clear" w:color="auto" w:fill="FFFFFF"/>
        </w:rPr>
      </w:pPr>
    </w:p>
    <w:p w14:paraId="1207E6A9" w14:textId="094266A0" w:rsidR="007662B1" w:rsidRPr="00724939" w:rsidRDefault="007662B1" w:rsidP="00724939">
      <w:pPr>
        <w:jc w:val="both"/>
        <w:rPr>
          <w:rFonts w:eastAsia="Times New Roman"/>
          <w:b/>
          <w:color w:val="000000"/>
        </w:rPr>
      </w:pPr>
      <w:r w:rsidRPr="00724939">
        <w:rPr>
          <w:rFonts w:eastAsia="Times New Roman"/>
          <w:color w:val="000000"/>
          <w:shd w:val="clear" w:color="auto" w:fill="FFFFFF"/>
        </w:rPr>
        <w:t>If this is the case, I worry that you might be over-estimating the power that you will have to detect a difference.</w:t>
      </w:r>
    </w:p>
    <w:p w14:paraId="0FFC1161" w14:textId="77777777" w:rsidR="00F916E0" w:rsidRDefault="00F916E0" w:rsidP="00FB58EF">
      <w:pPr>
        <w:jc w:val="both"/>
        <w:rPr>
          <w:rFonts w:eastAsia="Times New Roman" w:cs="Arial"/>
          <w:color w:val="000000"/>
          <w:szCs w:val="22"/>
        </w:rPr>
      </w:pPr>
    </w:p>
    <w:p w14:paraId="4C794AAB" w14:textId="4FB1AFB7" w:rsidR="00FB58EF" w:rsidRDefault="002E222C" w:rsidP="00FB58EF">
      <w:pPr>
        <w:jc w:val="both"/>
        <w:rPr>
          <w:rFonts w:eastAsia="Times New Roman" w:cs="Arial"/>
          <w:b/>
          <w:color w:val="000000"/>
          <w:szCs w:val="22"/>
        </w:rPr>
      </w:pPr>
      <w:r>
        <w:rPr>
          <w:rFonts w:eastAsia="Times New Roman" w:cs="Arial"/>
          <w:b/>
          <w:color w:val="000000"/>
          <w:szCs w:val="22"/>
        </w:rPr>
        <w:lastRenderedPageBreak/>
        <w:t xml:space="preserve">We thank the reviewer for their comment, as it </w:t>
      </w:r>
      <w:r w:rsidR="00FB58EF">
        <w:rPr>
          <w:rFonts w:eastAsia="Times New Roman" w:cs="Arial"/>
          <w:b/>
          <w:color w:val="000000"/>
          <w:szCs w:val="22"/>
        </w:rPr>
        <w:t xml:space="preserve">has </w:t>
      </w:r>
      <w:r>
        <w:rPr>
          <w:rFonts w:eastAsia="Times New Roman" w:cs="Arial"/>
          <w:b/>
          <w:color w:val="000000"/>
          <w:szCs w:val="22"/>
        </w:rPr>
        <w:t xml:space="preserve">helped us clarify our own thoughts on the statistical power in our registered report, and we hope </w:t>
      </w:r>
      <w:r w:rsidR="00FB58EF">
        <w:rPr>
          <w:rFonts w:eastAsia="Times New Roman" w:cs="Arial"/>
          <w:b/>
          <w:color w:val="000000"/>
          <w:szCs w:val="22"/>
        </w:rPr>
        <w:t>that our response here directly</w:t>
      </w:r>
      <w:r>
        <w:rPr>
          <w:rFonts w:eastAsia="Times New Roman" w:cs="Arial"/>
          <w:b/>
          <w:color w:val="000000"/>
          <w:szCs w:val="22"/>
        </w:rPr>
        <w:t xml:space="preserve"> address</w:t>
      </w:r>
      <w:r w:rsidR="00FB58EF">
        <w:rPr>
          <w:rFonts w:eastAsia="Times New Roman" w:cs="Arial"/>
          <w:b/>
          <w:color w:val="000000"/>
          <w:szCs w:val="22"/>
        </w:rPr>
        <w:t xml:space="preserve">es </w:t>
      </w:r>
      <w:r>
        <w:rPr>
          <w:rFonts w:eastAsia="Times New Roman" w:cs="Arial"/>
          <w:b/>
          <w:color w:val="000000"/>
          <w:szCs w:val="22"/>
        </w:rPr>
        <w:t xml:space="preserve">the reviewer’s concern. With regard to our estimated effect size, </w:t>
      </w:r>
      <w:r w:rsidR="003D67E7">
        <w:rPr>
          <w:rFonts w:eastAsia="Times New Roman" w:cs="Arial"/>
          <w:b/>
          <w:color w:val="000000"/>
          <w:szCs w:val="22"/>
        </w:rPr>
        <w:t>the gradual perturbation</w:t>
      </w:r>
      <w:r w:rsidR="00662BF8">
        <w:rPr>
          <w:rFonts w:eastAsia="Times New Roman" w:cs="Arial"/>
          <w:b/>
          <w:color w:val="000000"/>
          <w:szCs w:val="22"/>
        </w:rPr>
        <w:t xml:space="preserve"> in Wood et al 2020</w:t>
      </w:r>
      <w:r w:rsidR="003B5804">
        <w:rPr>
          <w:rFonts w:eastAsia="Times New Roman" w:cs="Arial"/>
          <w:b/>
          <w:color w:val="000000"/>
          <w:szCs w:val="22"/>
        </w:rPr>
        <w:t xml:space="preserve"> </w:t>
      </w:r>
      <w:r w:rsidR="00185C37">
        <w:rPr>
          <w:rFonts w:eastAsia="Times New Roman" w:cs="Arial"/>
          <w:b/>
          <w:color w:val="000000"/>
          <w:szCs w:val="22"/>
        </w:rPr>
        <w:t>is more likely to</w:t>
      </w:r>
      <w:r w:rsidR="003B5804">
        <w:rPr>
          <w:rFonts w:eastAsia="Times New Roman" w:cs="Arial"/>
          <w:b/>
          <w:color w:val="000000"/>
          <w:szCs w:val="22"/>
        </w:rPr>
        <w:t xml:space="preserve"> lead to a conservative estimate of effect size</w:t>
      </w:r>
      <w:r w:rsidR="00114F3A">
        <w:rPr>
          <w:rFonts w:eastAsia="Times New Roman" w:cs="Arial"/>
          <w:b/>
          <w:color w:val="000000"/>
          <w:szCs w:val="22"/>
        </w:rPr>
        <w:t xml:space="preserve"> than an overestimation</w:t>
      </w:r>
      <w:r w:rsidR="00F92C09">
        <w:rPr>
          <w:rFonts w:eastAsia="Times New Roman" w:cs="Arial"/>
          <w:b/>
          <w:color w:val="000000"/>
          <w:szCs w:val="22"/>
        </w:rPr>
        <w:t>.</w:t>
      </w:r>
      <w:r w:rsidR="003D67E7">
        <w:rPr>
          <w:rFonts w:eastAsia="Times New Roman" w:cs="Arial"/>
          <w:b/>
          <w:color w:val="000000"/>
          <w:szCs w:val="22"/>
        </w:rPr>
        <w:t xml:space="preserve"> </w:t>
      </w:r>
      <w:r w:rsidR="00FB58EF">
        <w:rPr>
          <w:rFonts w:eastAsia="Times New Roman" w:cs="Arial"/>
          <w:b/>
          <w:color w:val="000000"/>
          <w:szCs w:val="22"/>
        </w:rPr>
        <w:t>Concretely, there is no theory that predicts more use-dependent learning from a gradually introduced versus an abrupt perturbation. (</w:t>
      </w:r>
      <w:r w:rsidR="00B92141">
        <w:rPr>
          <w:rFonts w:eastAsia="Times New Roman" w:cs="Arial"/>
          <w:b/>
          <w:color w:val="000000"/>
          <w:szCs w:val="22"/>
        </w:rPr>
        <w:t>This</w:t>
      </w:r>
      <w:r w:rsidR="00FB58EF">
        <w:rPr>
          <w:rFonts w:eastAsia="Times New Roman" w:cs="Arial"/>
          <w:b/>
          <w:color w:val="000000"/>
          <w:szCs w:val="22"/>
        </w:rPr>
        <w:t xml:space="preserve"> may be another important distinction between use-dependent learning and error-based adaptation.) Our Strategy plus Use-Dependent model predicts no effect of variability, while our</w:t>
      </w:r>
      <w:r w:rsidR="009E1F0A">
        <w:rPr>
          <w:rFonts w:eastAsia="Times New Roman" w:cs="Arial"/>
          <w:b/>
          <w:color w:val="000000"/>
          <w:szCs w:val="22"/>
        </w:rPr>
        <w:t xml:space="preserve"> Adaptive</w:t>
      </w:r>
      <w:r w:rsidR="00FB58EF">
        <w:rPr>
          <w:rFonts w:eastAsia="Times New Roman" w:cs="Arial"/>
          <w:b/>
          <w:color w:val="000000"/>
          <w:szCs w:val="22"/>
        </w:rPr>
        <w:t xml:space="preserve"> Bayesian model indicates that </w:t>
      </w:r>
      <w:r w:rsidR="00FB58EF" w:rsidRPr="009112F0">
        <w:rPr>
          <w:rFonts w:eastAsia="Times New Roman" w:cs="Arial"/>
          <w:b/>
          <w:color w:val="000000"/>
          <w:szCs w:val="22"/>
        </w:rPr>
        <w:t xml:space="preserve">gradual </w:t>
      </w:r>
      <w:r w:rsidR="00FB58EF">
        <w:rPr>
          <w:rFonts w:eastAsia="Times New Roman" w:cs="Arial"/>
          <w:b/>
          <w:color w:val="000000"/>
          <w:szCs w:val="22"/>
        </w:rPr>
        <w:t xml:space="preserve">perturbations could lead to attenuated use-dependent learning relative to the abrupt perturbation we </w:t>
      </w:r>
      <w:r w:rsidR="009112F0">
        <w:rPr>
          <w:rFonts w:eastAsia="Times New Roman" w:cs="Arial"/>
          <w:b/>
          <w:color w:val="000000"/>
          <w:szCs w:val="22"/>
        </w:rPr>
        <w:t xml:space="preserve">currently </w:t>
      </w:r>
      <w:r w:rsidR="00FB58EF">
        <w:rPr>
          <w:rFonts w:eastAsia="Times New Roman" w:cs="Arial"/>
          <w:b/>
          <w:color w:val="000000"/>
          <w:szCs w:val="22"/>
        </w:rPr>
        <w:t xml:space="preserve">propose. During a gradual perturbation, participants must execute a wide range of step lengths </w:t>
      </w:r>
      <w:r w:rsidR="009112F0">
        <w:rPr>
          <w:rFonts w:eastAsia="Times New Roman" w:cs="Arial"/>
          <w:b/>
          <w:color w:val="000000"/>
          <w:szCs w:val="22"/>
        </w:rPr>
        <w:t>to reach</w:t>
      </w:r>
      <w:r w:rsidR="00FB58EF">
        <w:rPr>
          <w:rFonts w:eastAsia="Times New Roman" w:cs="Arial"/>
          <w:b/>
          <w:color w:val="000000"/>
          <w:szCs w:val="22"/>
        </w:rPr>
        <w:t xml:space="preserve"> the desired 22% SAI. In contrast, participants quickly adjust their SAI to an abrupt perturbation, as our pilot data show (Fig. 4), yielding less overall movement variability. According to the Bayesian model, increased variability—as in the gradual case—delays development of a use-dependent bias. </w:t>
      </w:r>
    </w:p>
    <w:p w14:paraId="4BE79A2F" w14:textId="77777777" w:rsidR="00B92141" w:rsidRDefault="00B92141" w:rsidP="00B92141">
      <w:pPr>
        <w:jc w:val="both"/>
        <w:rPr>
          <w:rFonts w:eastAsia="Times New Roman" w:cs="Arial"/>
          <w:b/>
          <w:color w:val="000000"/>
          <w:szCs w:val="22"/>
        </w:rPr>
      </w:pPr>
    </w:p>
    <w:p w14:paraId="6CB8C3F1" w14:textId="6338AD85" w:rsidR="00B92141" w:rsidRDefault="009112F0" w:rsidP="00B92141">
      <w:pPr>
        <w:jc w:val="both"/>
        <w:rPr>
          <w:rFonts w:eastAsia="Times New Roman" w:cs="Arial"/>
          <w:b/>
          <w:color w:val="000000"/>
          <w:szCs w:val="22"/>
        </w:rPr>
      </w:pPr>
      <w:r>
        <w:rPr>
          <w:rFonts w:eastAsia="Times New Roman" w:cs="Arial"/>
          <w:b/>
          <w:color w:val="000000"/>
          <w:szCs w:val="22"/>
        </w:rPr>
        <w:t>As far as</w:t>
      </w:r>
      <w:r w:rsidR="00B92141">
        <w:rPr>
          <w:rFonts w:eastAsia="Times New Roman" w:cs="Arial"/>
          <w:b/>
          <w:color w:val="000000"/>
          <w:szCs w:val="22"/>
        </w:rPr>
        <w:t xml:space="preserve"> the use of perturbations of different magnitudes in Wood et al 2020</w:t>
      </w:r>
      <w:r>
        <w:rPr>
          <w:rFonts w:eastAsia="Times New Roman" w:cs="Arial"/>
          <w:b/>
          <w:color w:val="000000"/>
          <w:szCs w:val="22"/>
        </w:rPr>
        <w:t>, here we propose to employ a mean target SAI of 22% during learning for each condition and experimentally manipulate perturbation variability, rather than magnitude</w:t>
      </w:r>
      <w:r w:rsidR="00B92141">
        <w:rPr>
          <w:rFonts w:eastAsia="Times New Roman" w:cs="Arial"/>
          <w:b/>
          <w:color w:val="000000"/>
          <w:szCs w:val="22"/>
        </w:rPr>
        <w:t xml:space="preserve">. Despite this difference </w:t>
      </w:r>
      <w:r w:rsidR="00265084">
        <w:rPr>
          <w:rFonts w:eastAsia="Times New Roman" w:cs="Arial"/>
          <w:b/>
          <w:color w:val="000000"/>
          <w:szCs w:val="22"/>
        </w:rPr>
        <w:t xml:space="preserve">in methods </w:t>
      </w:r>
      <w:r w:rsidR="00B92141">
        <w:rPr>
          <w:rFonts w:eastAsia="Times New Roman" w:cs="Arial"/>
          <w:b/>
          <w:color w:val="000000"/>
          <w:szCs w:val="22"/>
        </w:rPr>
        <w:t xml:space="preserve">between studies, </w:t>
      </w:r>
      <w:r w:rsidR="00F916E0">
        <w:rPr>
          <w:rFonts w:eastAsia="Times New Roman" w:cs="Arial"/>
          <w:b/>
          <w:color w:val="000000"/>
          <w:szCs w:val="22"/>
        </w:rPr>
        <w:t>we believe these data still provide us with a reasonable estimate of potential effect sizes</w:t>
      </w:r>
      <w:r w:rsidR="000746C6">
        <w:rPr>
          <w:rFonts w:eastAsia="Times New Roman" w:cs="Arial"/>
          <w:b/>
          <w:color w:val="000000"/>
          <w:szCs w:val="22"/>
        </w:rPr>
        <w:t>.</w:t>
      </w:r>
      <w:r w:rsidR="00F916E0">
        <w:rPr>
          <w:rFonts w:eastAsia="Times New Roman" w:cs="Arial"/>
          <w:b/>
          <w:color w:val="000000"/>
          <w:szCs w:val="22"/>
        </w:rPr>
        <w:t xml:space="preserve"> </w:t>
      </w:r>
      <w:r w:rsidR="006603EF">
        <w:rPr>
          <w:rFonts w:eastAsia="Times New Roman" w:cs="Arial"/>
          <w:b/>
          <w:color w:val="000000"/>
          <w:szCs w:val="22"/>
        </w:rPr>
        <w:t>As a result of the reviewer’s comment, we simulated</w:t>
      </w:r>
      <w:r w:rsidR="00F916E0">
        <w:rPr>
          <w:rFonts w:eastAsia="Times New Roman" w:cs="Arial"/>
          <w:b/>
          <w:color w:val="000000"/>
          <w:szCs w:val="22"/>
        </w:rPr>
        <w:t xml:space="preserve"> </w:t>
      </w:r>
      <w:r w:rsidR="00265084">
        <w:rPr>
          <w:rFonts w:eastAsia="Times New Roman" w:cs="Arial"/>
          <w:b/>
          <w:color w:val="000000"/>
          <w:szCs w:val="22"/>
        </w:rPr>
        <w:t xml:space="preserve">the </w:t>
      </w:r>
      <w:r w:rsidR="00B92141">
        <w:rPr>
          <w:rFonts w:eastAsia="Times New Roman" w:cs="Arial"/>
          <w:b/>
          <w:color w:val="000000"/>
          <w:szCs w:val="22"/>
        </w:rPr>
        <w:t>Adaptive Bayesian model us</w:t>
      </w:r>
      <w:r>
        <w:rPr>
          <w:rFonts w:eastAsia="Times New Roman" w:cs="Arial"/>
          <w:b/>
          <w:color w:val="000000"/>
          <w:szCs w:val="22"/>
        </w:rPr>
        <w:t>ing</w:t>
      </w:r>
      <w:r w:rsidR="00B92141">
        <w:rPr>
          <w:rFonts w:eastAsia="Times New Roman" w:cs="Arial"/>
          <w:b/>
          <w:color w:val="000000"/>
          <w:szCs w:val="22"/>
        </w:rPr>
        <w:t xml:space="preserve"> parameter values obtained by fitting individual participant data from Wood et al 2020 (lines 449-451</w:t>
      </w:r>
      <w:r w:rsidR="00F916E0">
        <w:rPr>
          <w:rFonts w:eastAsia="Times New Roman" w:cs="Arial"/>
          <w:b/>
          <w:color w:val="000000"/>
          <w:szCs w:val="22"/>
        </w:rPr>
        <w:t>)</w:t>
      </w:r>
      <w:r w:rsidR="006603EF">
        <w:rPr>
          <w:rFonts w:eastAsia="Times New Roman" w:cs="Arial"/>
          <w:b/>
          <w:color w:val="000000"/>
          <w:szCs w:val="22"/>
        </w:rPr>
        <w:t>.</w:t>
      </w:r>
      <w:r w:rsidR="00B92141">
        <w:rPr>
          <w:rFonts w:eastAsia="Times New Roman" w:cs="Arial"/>
          <w:b/>
          <w:color w:val="000000"/>
          <w:szCs w:val="22"/>
        </w:rPr>
        <w:t xml:space="preserve"> </w:t>
      </w:r>
      <w:r w:rsidR="006603EF">
        <w:rPr>
          <w:rFonts w:eastAsia="Times New Roman" w:cs="Arial"/>
          <w:b/>
          <w:color w:val="000000"/>
          <w:szCs w:val="22"/>
        </w:rPr>
        <w:t>The p</w:t>
      </w:r>
      <w:r w:rsidR="00B92141">
        <w:rPr>
          <w:rFonts w:eastAsia="Times New Roman" w:cs="Arial"/>
          <w:b/>
          <w:color w:val="000000"/>
          <w:szCs w:val="22"/>
        </w:rPr>
        <w:t>redict</w:t>
      </w:r>
      <w:r w:rsidR="006603EF">
        <w:rPr>
          <w:rFonts w:eastAsia="Times New Roman" w:cs="Arial"/>
          <w:b/>
          <w:color w:val="000000"/>
          <w:szCs w:val="22"/>
        </w:rPr>
        <w:t>ed</w:t>
      </w:r>
      <w:r w:rsidR="00B92141">
        <w:rPr>
          <w:rFonts w:eastAsia="Times New Roman" w:cs="Arial"/>
          <w:b/>
          <w:color w:val="000000"/>
          <w:szCs w:val="22"/>
        </w:rPr>
        <w:t xml:space="preserve"> effect sizes </w:t>
      </w:r>
      <w:r>
        <w:rPr>
          <w:rFonts w:eastAsia="Times New Roman" w:cs="Arial"/>
          <w:b/>
          <w:color w:val="000000"/>
          <w:szCs w:val="22"/>
        </w:rPr>
        <w:t>are modestly larger (</w:t>
      </w:r>
      <w:proofErr w:type="spellStart"/>
      <w:r>
        <w:rPr>
          <w:rFonts w:eastAsia="Times New Roman" w:cs="Arial"/>
          <w:b/>
          <w:color w:val="000000"/>
          <w:szCs w:val="22"/>
        </w:rPr>
        <w:t>d</w:t>
      </w:r>
      <w:r>
        <w:rPr>
          <w:rFonts w:eastAsia="Times New Roman" w:cs="Arial"/>
          <w:b/>
          <w:color w:val="000000"/>
          <w:szCs w:val="22"/>
          <w:vertAlign w:val="subscript"/>
        </w:rPr>
        <w:t>z</w:t>
      </w:r>
      <w:proofErr w:type="spellEnd"/>
      <w:r>
        <w:rPr>
          <w:rFonts w:eastAsia="Times New Roman" w:cs="Arial"/>
          <w:b/>
          <w:color w:val="000000"/>
          <w:szCs w:val="22"/>
          <w:vertAlign w:val="subscript"/>
        </w:rPr>
        <w:t xml:space="preserve"> </w:t>
      </w:r>
      <w:r>
        <w:rPr>
          <w:rFonts w:eastAsia="Times New Roman" w:cs="Arial"/>
          <w:b/>
          <w:color w:val="000000"/>
          <w:szCs w:val="22"/>
        </w:rPr>
        <w:t>= 0.95 - 1.01) than</w:t>
      </w:r>
      <w:r w:rsidR="00B92141">
        <w:rPr>
          <w:rFonts w:eastAsia="Times New Roman" w:cs="Arial"/>
          <w:b/>
          <w:color w:val="000000"/>
          <w:szCs w:val="22"/>
        </w:rPr>
        <w:t xml:space="preserve"> </w:t>
      </w:r>
      <w:r>
        <w:rPr>
          <w:rFonts w:eastAsia="Times New Roman" w:cs="Arial"/>
          <w:b/>
          <w:color w:val="000000"/>
          <w:szCs w:val="22"/>
        </w:rPr>
        <w:t>the one</w:t>
      </w:r>
      <w:r w:rsidR="00B92141">
        <w:rPr>
          <w:rFonts w:eastAsia="Times New Roman" w:cs="Arial"/>
          <w:b/>
          <w:color w:val="000000"/>
          <w:szCs w:val="22"/>
        </w:rPr>
        <w:t xml:space="preserve"> </w:t>
      </w:r>
      <w:r>
        <w:rPr>
          <w:rFonts w:eastAsia="Times New Roman" w:cs="Arial"/>
          <w:b/>
          <w:color w:val="000000"/>
          <w:szCs w:val="22"/>
        </w:rPr>
        <w:t>from</w:t>
      </w:r>
      <w:r w:rsidR="00B92141">
        <w:rPr>
          <w:rFonts w:eastAsia="Times New Roman" w:cs="Arial"/>
          <w:b/>
          <w:color w:val="000000"/>
          <w:szCs w:val="22"/>
        </w:rPr>
        <w:t xml:space="preserve"> Wood et al 2020</w:t>
      </w:r>
      <w:r>
        <w:rPr>
          <w:rFonts w:eastAsia="Times New Roman" w:cs="Arial"/>
          <w:b/>
          <w:color w:val="000000"/>
          <w:szCs w:val="22"/>
        </w:rPr>
        <w:t xml:space="preserve"> used in our power analysis (Cohen’s d = 0.91)</w:t>
      </w:r>
      <w:r w:rsidR="00B92141">
        <w:rPr>
          <w:rFonts w:eastAsia="Times New Roman" w:cs="Arial"/>
          <w:b/>
          <w:color w:val="000000"/>
          <w:szCs w:val="22"/>
        </w:rPr>
        <w:t xml:space="preserve">.  </w:t>
      </w:r>
    </w:p>
    <w:p w14:paraId="3A92E925" w14:textId="77777777" w:rsidR="00107949" w:rsidRDefault="00107949" w:rsidP="00724939">
      <w:pPr>
        <w:jc w:val="both"/>
        <w:rPr>
          <w:rFonts w:eastAsia="Times New Roman" w:cs="Arial"/>
          <w:b/>
          <w:color w:val="000000"/>
          <w:szCs w:val="22"/>
        </w:rPr>
      </w:pPr>
    </w:p>
    <w:p w14:paraId="4EDD9BEC" w14:textId="6E7A6F37" w:rsidR="00C24C9E" w:rsidRDefault="008D023A" w:rsidP="00724939">
      <w:pPr>
        <w:jc w:val="both"/>
        <w:rPr>
          <w:rFonts w:eastAsia="Times New Roman" w:cs="Arial"/>
          <w:b/>
          <w:color w:val="000000"/>
          <w:szCs w:val="22"/>
        </w:rPr>
      </w:pPr>
      <w:r>
        <w:rPr>
          <w:rFonts w:eastAsia="Times New Roman" w:cs="Arial"/>
          <w:b/>
          <w:color w:val="000000"/>
          <w:szCs w:val="22"/>
        </w:rPr>
        <w:t>A final important</w:t>
      </w:r>
      <w:r w:rsidR="00820726">
        <w:rPr>
          <w:rFonts w:eastAsia="Times New Roman" w:cs="Arial"/>
          <w:b/>
          <w:color w:val="000000"/>
          <w:szCs w:val="22"/>
        </w:rPr>
        <w:t xml:space="preserve"> point</w:t>
      </w:r>
      <w:r>
        <w:rPr>
          <w:rFonts w:eastAsia="Times New Roman" w:cs="Arial"/>
          <w:b/>
          <w:color w:val="000000"/>
          <w:szCs w:val="22"/>
        </w:rPr>
        <w:t xml:space="preserve"> we did not make clear in our initial response</w:t>
      </w:r>
      <w:r w:rsidR="00F92C09">
        <w:rPr>
          <w:rFonts w:eastAsia="Times New Roman" w:cs="Arial"/>
          <w:b/>
          <w:color w:val="000000"/>
          <w:szCs w:val="22"/>
        </w:rPr>
        <w:t xml:space="preserve"> </w:t>
      </w:r>
      <w:r>
        <w:rPr>
          <w:rFonts w:eastAsia="Times New Roman" w:cs="Arial"/>
          <w:b/>
          <w:color w:val="000000"/>
          <w:szCs w:val="22"/>
        </w:rPr>
        <w:t>was</w:t>
      </w:r>
      <w:r w:rsidR="00820726">
        <w:rPr>
          <w:rFonts w:eastAsia="Times New Roman" w:cs="Arial"/>
          <w:b/>
          <w:color w:val="000000"/>
          <w:szCs w:val="22"/>
        </w:rPr>
        <w:t xml:space="preserve"> that Wood et al 2020 was a between-subjects design</w:t>
      </w:r>
      <w:r w:rsidR="00AF28FD">
        <w:rPr>
          <w:rFonts w:eastAsia="Times New Roman" w:cs="Arial"/>
          <w:b/>
          <w:color w:val="000000"/>
          <w:szCs w:val="22"/>
        </w:rPr>
        <w:t xml:space="preserve"> with n=10 and 16 participants in the UDP and UDP-DR groups, respectively</w:t>
      </w:r>
      <w:r w:rsidR="00820726">
        <w:rPr>
          <w:rFonts w:eastAsia="Times New Roman" w:cs="Arial"/>
          <w:b/>
          <w:color w:val="000000"/>
          <w:szCs w:val="22"/>
        </w:rPr>
        <w:t>. Here, we now plan to recruit 18 participants in a within-subjects design</w:t>
      </w:r>
      <w:r w:rsidR="00F92C09">
        <w:rPr>
          <w:rFonts w:eastAsia="Times New Roman" w:cs="Arial"/>
          <w:b/>
          <w:color w:val="000000"/>
          <w:szCs w:val="22"/>
        </w:rPr>
        <w:t xml:space="preserve">, which </w:t>
      </w:r>
      <w:r w:rsidR="007D6424">
        <w:rPr>
          <w:rFonts w:eastAsia="Times New Roman" w:cs="Arial"/>
          <w:b/>
          <w:color w:val="000000"/>
          <w:szCs w:val="22"/>
        </w:rPr>
        <w:t xml:space="preserve">should </w:t>
      </w:r>
      <w:r w:rsidR="00F92C09">
        <w:rPr>
          <w:rFonts w:eastAsia="Times New Roman" w:cs="Arial"/>
          <w:b/>
          <w:color w:val="000000"/>
          <w:szCs w:val="22"/>
        </w:rPr>
        <w:t>increase statistical power</w:t>
      </w:r>
      <w:r w:rsidR="00114F3A">
        <w:rPr>
          <w:rFonts w:eastAsia="Times New Roman" w:cs="Arial"/>
          <w:b/>
          <w:color w:val="000000"/>
          <w:szCs w:val="22"/>
        </w:rPr>
        <w:t>.</w:t>
      </w:r>
      <w:r w:rsidR="00F92C09">
        <w:rPr>
          <w:rFonts w:eastAsia="Times New Roman" w:cs="Arial"/>
          <w:b/>
          <w:color w:val="000000"/>
          <w:szCs w:val="22"/>
        </w:rPr>
        <w:t xml:space="preserve"> </w:t>
      </w:r>
    </w:p>
    <w:p w14:paraId="1C27038F" w14:textId="1B0231B9" w:rsidR="00291BE0" w:rsidRDefault="00291BE0" w:rsidP="00724939">
      <w:pPr>
        <w:jc w:val="both"/>
        <w:rPr>
          <w:rFonts w:eastAsia="Times New Roman" w:cs="Arial"/>
          <w:b/>
          <w:color w:val="000000"/>
          <w:szCs w:val="22"/>
        </w:rPr>
      </w:pPr>
    </w:p>
    <w:p w14:paraId="3E3A45D2" w14:textId="4B0D95C2" w:rsidR="00291BE0" w:rsidRDefault="00291BE0" w:rsidP="00724939">
      <w:pPr>
        <w:jc w:val="both"/>
        <w:rPr>
          <w:rFonts w:eastAsia="Times New Roman" w:cs="Arial"/>
          <w:b/>
          <w:color w:val="000000"/>
          <w:szCs w:val="22"/>
        </w:rPr>
      </w:pPr>
      <w:r>
        <w:rPr>
          <w:rFonts w:eastAsia="Times New Roman" w:cs="Arial"/>
          <w:b/>
          <w:color w:val="000000"/>
          <w:szCs w:val="22"/>
        </w:rPr>
        <w:t xml:space="preserve">Regardless of these rationales, we also recognize there is inherent uncertainty in </w:t>
      </w:r>
      <w:r w:rsidR="009112F0">
        <w:rPr>
          <w:rFonts w:eastAsia="Times New Roman" w:cs="Arial"/>
          <w:b/>
          <w:color w:val="000000"/>
          <w:szCs w:val="22"/>
        </w:rPr>
        <w:t>all</w:t>
      </w:r>
      <w:r>
        <w:rPr>
          <w:rFonts w:eastAsia="Times New Roman" w:cs="Arial"/>
          <w:b/>
          <w:color w:val="000000"/>
          <w:szCs w:val="22"/>
        </w:rPr>
        <w:t xml:space="preserve"> power analys</w:t>
      </w:r>
      <w:r w:rsidR="009112F0">
        <w:rPr>
          <w:rFonts w:eastAsia="Times New Roman" w:cs="Arial"/>
          <w:b/>
          <w:color w:val="000000"/>
          <w:szCs w:val="22"/>
        </w:rPr>
        <w:t>e</w:t>
      </w:r>
      <w:r>
        <w:rPr>
          <w:rFonts w:eastAsia="Times New Roman" w:cs="Arial"/>
          <w:b/>
          <w:color w:val="000000"/>
          <w:szCs w:val="22"/>
        </w:rPr>
        <w:t xml:space="preserve">s. </w:t>
      </w:r>
      <w:r w:rsidRPr="00330923">
        <w:rPr>
          <w:rFonts w:eastAsia="Times New Roman" w:cs="Arial"/>
          <w:b/>
          <w:i/>
          <w:color w:val="000000"/>
          <w:szCs w:val="22"/>
        </w:rPr>
        <w:t xml:space="preserve">Therefore, we believe the best safeguard against an underpowered study is to increase our sample size, which </w:t>
      </w:r>
      <w:r w:rsidR="009112F0">
        <w:rPr>
          <w:rFonts w:eastAsia="Times New Roman" w:cs="Arial"/>
          <w:b/>
          <w:i/>
          <w:color w:val="000000"/>
          <w:szCs w:val="22"/>
        </w:rPr>
        <w:t>is why we are increasing</w:t>
      </w:r>
      <w:r w:rsidRPr="00330923">
        <w:rPr>
          <w:rFonts w:eastAsia="Times New Roman" w:cs="Arial"/>
          <w:b/>
          <w:i/>
          <w:color w:val="000000"/>
          <w:szCs w:val="22"/>
        </w:rPr>
        <w:t xml:space="preserve"> our </w:t>
      </w:r>
      <w:r w:rsidR="009112F0">
        <w:rPr>
          <w:rFonts w:eastAsia="Times New Roman" w:cs="Arial"/>
          <w:b/>
          <w:i/>
          <w:color w:val="000000"/>
          <w:szCs w:val="22"/>
        </w:rPr>
        <w:t xml:space="preserve">desired </w:t>
      </w:r>
      <w:r w:rsidRPr="00330923">
        <w:rPr>
          <w:rFonts w:eastAsia="Times New Roman" w:cs="Arial"/>
          <w:b/>
          <w:i/>
          <w:color w:val="000000"/>
          <w:szCs w:val="22"/>
        </w:rPr>
        <w:t>sample size by 20%.</w:t>
      </w:r>
      <w:r>
        <w:rPr>
          <w:rFonts w:eastAsia="Times New Roman" w:cs="Arial"/>
          <w:b/>
          <w:color w:val="000000"/>
          <w:szCs w:val="22"/>
        </w:rPr>
        <w:t xml:space="preserve"> </w:t>
      </w:r>
    </w:p>
    <w:p w14:paraId="6EE65DCD" w14:textId="77777777" w:rsidR="00724939" w:rsidRDefault="00724939" w:rsidP="00724939">
      <w:pPr>
        <w:jc w:val="both"/>
        <w:rPr>
          <w:rFonts w:eastAsia="Times New Roman"/>
          <w:color w:val="000000"/>
          <w:shd w:val="clear" w:color="auto" w:fill="FFFFFF"/>
        </w:rPr>
      </w:pPr>
    </w:p>
    <w:p w14:paraId="04B9C822" w14:textId="095A7926" w:rsidR="00820726" w:rsidRPr="00724939" w:rsidRDefault="00820726" w:rsidP="00724939">
      <w:pPr>
        <w:jc w:val="both"/>
        <w:rPr>
          <w:rFonts w:eastAsia="Times New Roman" w:cs="Arial"/>
          <w:b/>
          <w:color w:val="000000"/>
          <w:szCs w:val="22"/>
        </w:rPr>
      </w:pPr>
      <w:r w:rsidRPr="00724939">
        <w:rPr>
          <w:rFonts w:eastAsia="Times New Roman"/>
          <w:color w:val="000000"/>
          <w:shd w:val="clear" w:color="auto" w:fill="FFFFFF"/>
        </w:rPr>
        <w:t>I bring this up because I expect that the effects in the planned experiment will be rather small (based on your simulations).</w:t>
      </w:r>
    </w:p>
    <w:p w14:paraId="2D44F28F" w14:textId="7D4141F8" w:rsidR="004200D0" w:rsidRDefault="004200D0" w:rsidP="00724939">
      <w:pPr>
        <w:jc w:val="both"/>
        <w:rPr>
          <w:rFonts w:eastAsia="Times New Roman" w:cs="Arial"/>
          <w:b/>
          <w:color w:val="000000"/>
          <w:szCs w:val="22"/>
        </w:rPr>
      </w:pPr>
    </w:p>
    <w:p w14:paraId="6E337D9B" w14:textId="3DE0AAAA" w:rsidR="00291BE0" w:rsidRDefault="005D40DE" w:rsidP="00724939">
      <w:pPr>
        <w:jc w:val="both"/>
        <w:rPr>
          <w:rFonts w:eastAsia="Times New Roman" w:cs="Arial"/>
          <w:b/>
          <w:color w:val="000000"/>
          <w:szCs w:val="22"/>
        </w:rPr>
      </w:pPr>
      <w:r>
        <w:rPr>
          <w:rFonts w:eastAsia="Times New Roman" w:cs="Arial"/>
          <w:b/>
          <w:color w:val="000000"/>
          <w:szCs w:val="22"/>
        </w:rPr>
        <w:t>We appreciate the reviewer’s concern,</w:t>
      </w:r>
      <w:r w:rsidR="00905829">
        <w:rPr>
          <w:rFonts w:eastAsia="Times New Roman" w:cs="Arial"/>
          <w:b/>
          <w:color w:val="000000"/>
          <w:szCs w:val="22"/>
        </w:rPr>
        <w:t xml:space="preserve"> which </w:t>
      </w:r>
      <w:r w:rsidR="009112F0">
        <w:rPr>
          <w:rFonts w:eastAsia="Times New Roman" w:cs="Arial"/>
          <w:b/>
          <w:color w:val="000000"/>
          <w:szCs w:val="22"/>
        </w:rPr>
        <w:t>has led</w:t>
      </w:r>
      <w:r w:rsidR="00905829">
        <w:rPr>
          <w:rFonts w:eastAsia="Times New Roman" w:cs="Arial"/>
          <w:b/>
          <w:color w:val="000000"/>
          <w:szCs w:val="22"/>
        </w:rPr>
        <w:t xml:space="preserve"> to</w:t>
      </w:r>
      <w:r w:rsidR="009112F0">
        <w:rPr>
          <w:rFonts w:eastAsia="Times New Roman" w:cs="Arial"/>
          <w:b/>
          <w:color w:val="000000"/>
          <w:szCs w:val="22"/>
        </w:rPr>
        <w:t xml:space="preserve"> our decision to test more participants.</w:t>
      </w:r>
      <w:r w:rsidR="00905829">
        <w:rPr>
          <w:rFonts w:eastAsia="Times New Roman" w:cs="Arial"/>
          <w:b/>
          <w:color w:val="000000"/>
          <w:szCs w:val="22"/>
        </w:rPr>
        <w:t xml:space="preserve"> </w:t>
      </w:r>
      <w:r w:rsidR="005378C6">
        <w:rPr>
          <w:rFonts w:eastAsia="Times New Roman" w:cs="Arial"/>
          <w:b/>
          <w:color w:val="000000"/>
          <w:szCs w:val="22"/>
        </w:rPr>
        <w:t xml:space="preserve">Based on </w:t>
      </w:r>
      <w:r w:rsidR="00265084">
        <w:rPr>
          <w:rFonts w:eastAsia="Times New Roman" w:cs="Arial"/>
          <w:b/>
          <w:color w:val="000000"/>
          <w:szCs w:val="22"/>
        </w:rPr>
        <w:t xml:space="preserve">our </w:t>
      </w:r>
      <w:r w:rsidR="005378C6">
        <w:rPr>
          <w:rFonts w:eastAsia="Times New Roman" w:cs="Arial"/>
          <w:b/>
          <w:color w:val="000000"/>
          <w:szCs w:val="22"/>
        </w:rPr>
        <w:t>simulations</w:t>
      </w:r>
      <w:r w:rsidR="00265084">
        <w:rPr>
          <w:rFonts w:eastAsia="Times New Roman" w:cs="Arial"/>
          <w:b/>
          <w:color w:val="000000"/>
          <w:szCs w:val="22"/>
        </w:rPr>
        <w:t xml:space="preserve">, use of a </w:t>
      </w:r>
      <w:r w:rsidR="00114F3A">
        <w:rPr>
          <w:rFonts w:eastAsia="Times New Roman" w:cs="Arial"/>
          <w:b/>
          <w:color w:val="000000"/>
          <w:szCs w:val="22"/>
        </w:rPr>
        <w:t>within-subjects design</w:t>
      </w:r>
      <w:r w:rsidR="00265084">
        <w:rPr>
          <w:rFonts w:eastAsia="Times New Roman" w:cs="Arial"/>
          <w:b/>
          <w:color w:val="000000"/>
          <w:szCs w:val="22"/>
        </w:rPr>
        <w:t>,</w:t>
      </w:r>
      <w:r w:rsidR="00872284">
        <w:rPr>
          <w:rFonts w:eastAsia="Times New Roman" w:cs="Arial"/>
          <w:b/>
          <w:color w:val="000000"/>
          <w:szCs w:val="22"/>
        </w:rPr>
        <w:t xml:space="preserve"> </w:t>
      </w:r>
      <w:r w:rsidR="00265084">
        <w:rPr>
          <w:rFonts w:eastAsia="Times New Roman" w:cs="Arial"/>
          <w:b/>
          <w:color w:val="000000"/>
          <w:szCs w:val="22"/>
        </w:rPr>
        <w:t xml:space="preserve">and </w:t>
      </w:r>
      <w:r w:rsidR="000746C6">
        <w:rPr>
          <w:rFonts w:eastAsia="Times New Roman" w:cs="Arial"/>
          <w:b/>
          <w:color w:val="000000"/>
          <w:szCs w:val="22"/>
        </w:rPr>
        <w:t xml:space="preserve">now </w:t>
      </w:r>
      <w:r w:rsidR="00114F3A">
        <w:rPr>
          <w:rFonts w:eastAsia="Times New Roman" w:cs="Arial"/>
          <w:b/>
          <w:color w:val="000000"/>
          <w:szCs w:val="22"/>
        </w:rPr>
        <w:t>larger sample size</w:t>
      </w:r>
      <w:r w:rsidR="00265084">
        <w:rPr>
          <w:rFonts w:eastAsia="Times New Roman" w:cs="Arial"/>
          <w:b/>
          <w:color w:val="000000"/>
          <w:szCs w:val="22"/>
        </w:rPr>
        <w:t>, we believe we should be appropriately powered</w:t>
      </w:r>
      <w:r w:rsidR="00905829">
        <w:rPr>
          <w:rFonts w:eastAsia="Times New Roman" w:cs="Arial"/>
          <w:b/>
          <w:color w:val="000000"/>
          <w:szCs w:val="22"/>
        </w:rPr>
        <w:t xml:space="preserve">. </w:t>
      </w:r>
      <w:r w:rsidR="00265084">
        <w:rPr>
          <w:rFonts w:eastAsia="Times New Roman" w:cs="Arial"/>
          <w:b/>
          <w:color w:val="000000"/>
          <w:szCs w:val="22"/>
        </w:rPr>
        <w:t>Also, while</w:t>
      </w:r>
      <w:r w:rsidR="00CD0007">
        <w:rPr>
          <w:rFonts w:eastAsia="Times New Roman" w:cs="Arial"/>
          <w:b/>
          <w:color w:val="000000"/>
          <w:szCs w:val="22"/>
        </w:rPr>
        <w:t xml:space="preserve"> the raw</w:t>
      </w:r>
      <w:r w:rsidR="00B13EA2">
        <w:rPr>
          <w:rFonts w:eastAsia="Times New Roman" w:cs="Arial"/>
          <w:b/>
          <w:color w:val="000000"/>
          <w:szCs w:val="22"/>
        </w:rPr>
        <w:t xml:space="preserve"> aftereffect siz</w:t>
      </w:r>
      <w:r w:rsidR="00C24C9E">
        <w:rPr>
          <w:rFonts w:eastAsia="Times New Roman" w:cs="Arial"/>
          <w:b/>
          <w:color w:val="000000"/>
          <w:szCs w:val="22"/>
        </w:rPr>
        <w:t>e</w:t>
      </w:r>
      <w:r w:rsidR="00CD0007">
        <w:rPr>
          <w:rFonts w:eastAsia="Times New Roman" w:cs="Arial"/>
          <w:b/>
          <w:color w:val="000000"/>
          <w:szCs w:val="22"/>
        </w:rPr>
        <w:t>s</w:t>
      </w:r>
      <w:r w:rsidR="00C24C9E">
        <w:rPr>
          <w:rFonts w:eastAsia="Times New Roman" w:cs="Arial"/>
          <w:b/>
          <w:color w:val="000000"/>
          <w:szCs w:val="22"/>
        </w:rPr>
        <w:t xml:space="preserve"> </w:t>
      </w:r>
      <w:r w:rsidR="00CD0007">
        <w:rPr>
          <w:rFonts w:eastAsia="Times New Roman" w:cs="Arial"/>
          <w:b/>
          <w:color w:val="000000"/>
          <w:szCs w:val="22"/>
        </w:rPr>
        <w:t>from UDP appear</w:t>
      </w:r>
      <w:r w:rsidR="00C24C9E">
        <w:rPr>
          <w:rFonts w:eastAsia="Times New Roman" w:cs="Arial"/>
          <w:b/>
          <w:color w:val="000000"/>
          <w:szCs w:val="22"/>
        </w:rPr>
        <w:t xml:space="preserve"> </w:t>
      </w:r>
      <w:r w:rsidR="00B13EA2">
        <w:rPr>
          <w:rFonts w:eastAsia="Times New Roman" w:cs="Arial"/>
          <w:b/>
          <w:color w:val="000000"/>
          <w:szCs w:val="22"/>
        </w:rPr>
        <w:t>small</w:t>
      </w:r>
      <w:r w:rsidR="00CD0007">
        <w:rPr>
          <w:rFonts w:eastAsia="Times New Roman" w:cs="Arial"/>
          <w:b/>
          <w:color w:val="000000"/>
          <w:szCs w:val="22"/>
        </w:rPr>
        <w:t xml:space="preserve">, they </w:t>
      </w:r>
      <w:r w:rsidR="009112F0">
        <w:rPr>
          <w:rFonts w:eastAsia="Times New Roman" w:cs="Arial"/>
          <w:b/>
          <w:color w:val="000000"/>
          <w:szCs w:val="22"/>
        </w:rPr>
        <w:t xml:space="preserve">are </w:t>
      </w:r>
      <w:r w:rsidR="00CD0007">
        <w:rPr>
          <w:rFonts w:eastAsia="Times New Roman" w:cs="Arial"/>
          <w:b/>
          <w:color w:val="000000"/>
          <w:szCs w:val="22"/>
        </w:rPr>
        <w:t>robust</w:t>
      </w:r>
      <w:r w:rsidR="00B13EA2">
        <w:rPr>
          <w:rFonts w:eastAsia="Times New Roman" w:cs="Arial"/>
          <w:b/>
          <w:color w:val="000000"/>
          <w:szCs w:val="22"/>
        </w:rPr>
        <w:t xml:space="preserve">. </w:t>
      </w:r>
      <w:r>
        <w:rPr>
          <w:rFonts w:eastAsia="Times New Roman" w:cs="Arial"/>
          <w:b/>
          <w:color w:val="000000"/>
          <w:szCs w:val="22"/>
        </w:rPr>
        <w:t>All 16 participants from the UDP DR group in</w:t>
      </w:r>
      <w:r w:rsidDel="00966CE1">
        <w:rPr>
          <w:rFonts w:eastAsia="Times New Roman" w:cs="Arial"/>
          <w:b/>
          <w:color w:val="000000"/>
          <w:szCs w:val="22"/>
        </w:rPr>
        <w:t xml:space="preserve"> </w:t>
      </w:r>
      <w:r>
        <w:rPr>
          <w:rFonts w:eastAsia="Times New Roman" w:cs="Arial"/>
          <w:b/>
          <w:color w:val="000000"/>
          <w:szCs w:val="22"/>
        </w:rPr>
        <w:t xml:space="preserve">Wood et al demonstrated </w:t>
      </w:r>
      <w:r w:rsidR="009112F0">
        <w:rPr>
          <w:rFonts w:eastAsia="Times New Roman" w:cs="Arial"/>
          <w:b/>
          <w:color w:val="000000"/>
          <w:szCs w:val="22"/>
        </w:rPr>
        <w:t xml:space="preserve">use-dependent </w:t>
      </w:r>
      <w:r w:rsidR="00F916E0">
        <w:rPr>
          <w:rFonts w:eastAsia="Times New Roman" w:cs="Arial"/>
          <w:b/>
          <w:color w:val="000000"/>
          <w:szCs w:val="22"/>
        </w:rPr>
        <w:t>biases</w:t>
      </w:r>
      <w:r w:rsidR="00265084">
        <w:rPr>
          <w:rFonts w:eastAsia="Times New Roman" w:cs="Arial"/>
          <w:b/>
          <w:color w:val="000000"/>
          <w:szCs w:val="22"/>
        </w:rPr>
        <w:t xml:space="preserve">, </w:t>
      </w:r>
      <w:r w:rsidR="00F916E0">
        <w:rPr>
          <w:rFonts w:eastAsia="Times New Roman" w:cs="Arial"/>
          <w:b/>
          <w:color w:val="000000"/>
          <w:szCs w:val="22"/>
        </w:rPr>
        <w:t>underlying</w:t>
      </w:r>
      <w:r w:rsidR="00265084">
        <w:rPr>
          <w:rFonts w:eastAsia="Times New Roman" w:cs="Arial"/>
          <w:b/>
          <w:color w:val="000000"/>
          <w:szCs w:val="22"/>
        </w:rPr>
        <w:t xml:space="preserve"> the very large </w:t>
      </w:r>
      <w:r w:rsidR="007A0543">
        <w:rPr>
          <w:rFonts w:eastAsia="Times New Roman" w:cs="Arial"/>
          <w:b/>
          <w:color w:val="000000"/>
          <w:szCs w:val="22"/>
        </w:rPr>
        <w:t>within-subjects standardized effect size</w:t>
      </w:r>
      <w:r>
        <w:rPr>
          <w:rFonts w:eastAsia="Times New Roman" w:cs="Arial"/>
          <w:b/>
          <w:color w:val="000000"/>
          <w:szCs w:val="22"/>
        </w:rPr>
        <w:t xml:space="preserve"> </w:t>
      </w:r>
      <w:r w:rsidR="00265084">
        <w:rPr>
          <w:rFonts w:eastAsia="Times New Roman" w:cs="Arial"/>
          <w:b/>
          <w:color w:val="000000"/>
          <w:szCs w:val="22"/>
        </w:rPr>
        <w:t xml:space="preserve">we </w:t>
      </w:r>
      <w:r w:rsidR="006603EF">
        <w:rPr>
          <w:rFonts w:eastAsia="Times New Roman" w:cs="Arial"/>
          <w:b/>
          <w:color w:val="000000"/>
          <w:szCs w:val="22"/>
        </w:rPr>
        <w:t xml:space="preserve">have since </w:t>
      </w:r>
      <w:r w:rsidR="00265084">
        <w:rPr>
          <w:rFonts w:eastAsia="Times New Roman" w:cs="Arial"/>
          <w:b/>
          <w:color w:val="000000"/>
          <w:szCs w:val="22"/>
        </w:rPr>
        <w:t xml:space="preserve">calculated </w:t>
      </w:r>
      <w:r>
        <w:rPr>
          <w:rFonts w:eastAsia="Times New Roman" w:cs="Arial"/>
          <w:b/>
          <w:color w:val="000000"/>
          <w:szCs w:val="22"/>
        </w:rPr>
        <w:t xml:space="preserve">for this group </w:t>
      </w:r>
      <w:r w:rsidR="00265084">
        <w:rPr>
          <w:rFonts w:eastAsia="Times New Roman" w:cs="Arial"/>
          <w:b/>
          <w:color w:val="000000"/>
          <w:szCs w:val="22"/>
        </w:rPr>
        <w:t>when comparing early washout relative to late baseline (</w:t>
      </w:r>
      <w:proofErr w:type="spellStart"/>
      <w:r>
        <w:rPr>
          <w:rFonts w:eastAsia="Times New Roman" w:cs="Arial"/>
          <w:b/>
          <w:color w:val="000000"/>
          <w:szCs w:val="22"/>
        </w:rPr>
        <w:t>d</w:t>
      </w:r>
      <w:r>
        <w:rPr>
          <w:rFonts w:eastAsia="Times New Roman" w:cs="Arial"/>
          <w:b/>
          <w:color w:val="000000"/>
          <w:szCs w:val="22"/>
          <w:vertAlign w:val="subscript"/>
        </w:rPr>
        <w:t>z</w:t>
      </w:r>
      <w:proofErr w:type="spellEnd"/>
      <w:r>
        <w:rPr>
          <w:rFonts w:eastAsia="Times New Roman" w:cs="Arial"/>
          <w:b/>
          <w:color w:val="000000"/>
          <w:szCs w:val="22"/>
        </w:rPr>
        <w:t>=</w:t>
      </w:r>
      <w:r w:rsidRPr="00C24C9E">
        <w:rPr>
          <w:rFonts w:eastAsia="Times New Roman" w:cs="Arial"/>
          <w:b/>
          <w:color w:val="000000"/>
          <w:szCs w:val="22"/>
        </w:rPr>
        <w:t>1.9</w:t>
      </w:r>
      <w:r w:rsidR="00265084">
        <w:rPr>
          <w:rFonts w:eastAsia="Times New Roman" w:cs="Arial"/>
          <w:b/>
          <w:color w:val="000000"/>
          <w:szCs w:val="22"/>
        </w:rPr>
        <w:t>4)</w:t>
      </w:r>
      <w:r>
        <w:rPr>
          <w:rFonts w:eastAsia="Times New Roman" w:cs="Arial"/>
          <w:b/>
          <w:color w:val="000000"/>
          <w:szCs w:val="22"/>
        </w:rPr>
        <w:t xml:space="preserve">. </w:t>
      </w:r>
      <w:r w:rsidR="00CD0007">
        <w:rPr>
          <w:rFonts w:eastAsia="Times New Roman" w:cs="Arial"/>
          <w:b/>
          <w:color w:val="000000"/>
          <w:szCs w:val="22"/>
        </w:rPr>
        <w:t xml:space="preserve"> </w:t>
      </w:r>
    </w:p>
    <w:p w14:paraId="3244CBFC" w14:textId="77777777" w:rsidR="00C2399A" w:rsidRDefault="00C2399A" w:rsidP="00724939">
      <w:pPr>
        <w:jc w:val="both"/>
        <w:rPr>
          <w:rFonts w:eastAsia="Times New Roman"/>
          <w:color w:val="000000"/>
          <w:shd w:val="clear" w:color="auto" w:fill="FFFFFF"/>
        </w:rPr>
      </w:pPr>
    </w:p>
    <w:p w14:paraId="213A9166" w14:textId="2B84EFB7" w:rsidR="001C6D8B" w:rsidRPr="00724939" w:rsidRDefault="001C6D8B" w:rsidP="00724939">
      <w:pPr>
        <w:jc w:val="both"/>
        <w:rPr>
          <w:rFonts w:eastAsia="Times New Roman" w:cs="Arial"/>
          <w:b/>
          <w:color w:val="000000"/>
          <w:szCs w:val="22"/>
        </w:rPr>
      </w:pPr>
      <w:r w:rsidRPr="00724939">
        <w:rPr>
          <w:rFonts w:eastAsia="Times New Roman"/>
          <w:color w:val="000000"/>
          <w:shd w:val="clear" w:color="auto" w:fill="FFFFFF"/>
        </w:rPr>
        <w:t>It would be helpful for you to clarify exactly what data were used for the power analysis.</w:t>
      </w:r>
    </w:p>
    <w:p w14:paraId="42195A59" w14:textId="544A38BE" w:rsidR="00AD0EC9" w:rsidRPr="001C6D8B" w:rsidRDefault="00E77276" w:rsidP="00724939">
      <w:pPr>
        <w:jc w:val="both"/>
        <w:rPr>
          <w:rFonts w:cs="Arial"/>
          <w:szCs w:val="22"/>
        </w:rPr>
      </w:pPr>
    </w:p>
    <w:p w14:paraId="1A131C77" w14:textId="3C2FA370" w:rsidR="00905829" w:rsidRDefault="00F72DAE" w:rsidP="00724939">
      <w:pPr>
        <w:jc w:val="both"/>
        <w:rPr>
          <w:rFonts w:cs="Arial"/>
          <w:b/>
          <w:szCs w:val="22"/>
        </w:rPr>
      </w:pPr>
      <w:r>
        <w:rPr>
          <w:rFonts w:cs="Arial"/>
          <w:b/>
          <w:szCs w:val="22"/>
        </w:rPr>
        <w:t xml:space="preserve">Thank you for </w:t>
      </w:r>
      <w:r w:rsidR="00F916E0">
        <w:rPr>
          <w:rFonts w:cs="Arial"/>
          <w:b/>
          <w:szCs w:val="22"/>
        </w:rPr>
        <w:t>your helpful comments</w:t>
      </w:r>
      <w:r w:rsidR="002229E0">
        <w:rPr>
          <w:rFonts w:cs="Arial"/>
          <w:b/>
          <w:szCs w:val="22"/>
        </w:rPr>
        <w:t xml:space="preserve">. We hope it is now clear exactly which data we used in the power analysis, </w:t>
      </w:r>
      <w:r w:rsidR="00F916E0">
        <w:rPr>
          <w:rFonts w:cs="Arial"/>
          <w:b/>
          <w:szCs w:val="22"/>
        </w:rPr>
        <w:t>and that we have</w:t>
      </w:r>
      <w:r w:rsidR="002229E0">
        <w:rPr>
          <w:rFonts w:cs="Arial"/>
          <w:b/>
          <w:szCs w:val="22"/>
        </w:rPr>
        <w:t xml:space="preserve"> </w:t>
      </w:r>
      <w:r w:rsidR="00F916E0">
        <w:rPr>
          <w:rFonts w:cs="Arial"/>
          <w:b/>
          <w:szCs w:val="22"/>
        </w:rPr>
        <w:t>satisfactorily addressed</w:t>
      </w:r>
      <w:r w:rsidR="002229E0">
        <w:rPr>
          <w:rFonts w:cs="Arial"/>
          <w:b/>
          <w:szCs w:val="22"/>
        </w:rPr>
        <w:t xml:space="preserve"> all remaining concerns.</w:t>
      </w:r>
      <w:r w:rsidR="00B92141">
        <w:rPr>
          <w:rFonts w:cs="Arial"/>
          <w:b/>
          <w:szCs w:val="22"/>
        </w:rPr>
        <w:t xml:space="preserve"> </w:t>
      </w:r>
      <w:r w:rsidR="00F916E0">
        <w:rPr>
          <w:rFonts w:cs="Arial"/>
          <w:b/>
          <w:szCs w:val="22"/>
        </w:rPr>
        <w:t>For convenience, t</w:t>
      </w:r>
      <w:r w:rsidR="00905829">
        <w:rPr>
          <w:rFonts w:cs="Arial"/>
          <w:b/>
          <w:szCs w:val="22"/>
        </w:rPr>
        <w:t xml:space="preserve">he </w:t>
      </w:r>
      <w:r w:rsidR="00662BF8">
        <w:rPr>
          <w:rFonts w:cs="Arial"/>
          <w:b/>
          <w:szCs w:val="22"/>
        </w:rPr>
        <w:t xml:space="preserve">changes </w:t>
      </w:r>
      <w:r w:rsidR="00905829">
        <w:rPr>
          <w:rFonts w:cs="Arial"/>
          <w:b/>
          <w:szCs w:val="22"/>
        </w:rPr>
        <w:t xml:space="preserve">to the main text </w:t>
      </w:r>
      <w:r w:rsidR="00662BF8">
        <w:rPr>
          <w:rFonts w:cs="Arial"/>
          <w:b/>
          <w:szCs w:val="22"/>
        </w:rPr>
        <w:t xml:space="preserve">are </w:t>
      </w:r>
      <w:r w:rsidR="00905829">
        <w:rPr>
          <w:rFonts w:cs="Arial"/>
          <w:b/>
          <w:szCs w:val="22"/>
        </w:rPr>
        <w:t xml:space="preserve">copied below, with </w:t>
      </w:r>
      <w:r w:rsidR="00662BF8">
        <w:rPr>
          <w:rFonts w:cs="Arial"/>
          <w:b/>
          <w:szCs w:val="22"/>
        </w:rPr>
        <w:t>tracked changes</w:t>
      </w:r>
      <w:r w:rsidR="00905829">
        <w:rPr>
          <w:rFonts w:cs="Arial"/>
          <w:b/>
          <w:szCs w:val="22"/>
        </w:rPr>
        <w:t xml:space="preserve">: </w:t>
      </w:r>
    </w:p>
    <w:p w14:paraId="2FCDC048" w14:textId="77777777" w:rsidR="002E0D7F" w:rsidRDefault="002E0D7F" w:rsidP="00724939">
      <w:pPr>
        <w:jc w:val="both"/>
        <w:rPr>
          <w:rFonts w:cs="Arial"/>
          <w:b/>
          <w:szCs w:val="22"/>
        </w:rPr>
      </w:pPr>
    </w:p>
    <w:p w14:paraId="561A2AC7" w14:textId="7975C830" w:rsidR="001C6D8B" w:rsidRPr="00E2690E" w:rsidRDefault="00E2690E" w:rsidP="00724939">
      <w:pPr>
        <w:jc w:val="both"/>
        <w:rPr>
          <w:rFonts w:cs="Arial"/>
          <w:b/>
          <w:i/>
          <w:szCs w:val="22"/>
        </w:rPr>
      </w:pPr>
      <w:r w:rsidRPr="00E2690E">
        <w:rPr>
          <w:rFonts w:cs="Arial"/>
          <w:b/>
          <w:i/>
          <w:szCs w:val="22"/>
        </w:rPr>
        <w:t xml:space="preserve">We performed a power analysis to determine the sample size required to detect differences in use-dependent biases across conditions, with alpha of 0.05 and power of 0.90. </w:t>
      </w:r>
      <w:ins w:id="0" w:author="Jonathan Wood" w:date="2020-10-19T21:38:00Z">
        <w:r>
          <w:rPr>
            <w:rFonts w:cs="Arial"/>
            <w:b/>
            <w:i/>
            <w:szCs w:val="22"/>
          </w:rPr>
          <w:t xml:space="preserve">We </w:t>
        </w:r>
      </w:ins>
      <w:del w:id="1" w:author="Jonathan Wood" w:date="2020-10-19T21:38:00Z">
        <w:r w:rsidRPr="00E2690E" w:rsidDel="00E2690E">
          <w:rPr>
            <w:rFonts w:cs="Arial"/>
            <w:b/>
            <w:i/>
            <w:szCs w:val="22"/>
          </w:rPr>
          <w:delText xml:space="preserve">Based on an </w:delText>
        </w:r>
      </w:del>
      <w:r w:rsidRPr="00E2690E">
        <w:rPr>
          <w:rFonts w:cs="Arial"/>
          <w:b/>
          <w:i/>
          <w:szCs w:val="22"/>
        </w:rPr>
        <w:t>estimated</w:t>
      </w:r>
      <w:ins w:id="2" w:author="Jonathan Wood" w:date="2020-10-19T21:39:00Z">
        <w:r>
          <w:rPr>
            <w:rFonts w:cs="Arial"/>
            <w:b/>
            <w:i/>
            <w:szCs w:val="22"/>
          </w:rPr>
          <w:t xml:space="preserve"> a</w:t>
        </w:r>
      </w:ins>
      <w:r w:rsidRPr="00E2690E">
        <w:rPr>
          <w:rFonts w:cs="Arial"/>
          <w:b/>
          <w:i/>
          <w:szCs w:val="22"/>
        </w:rPr>
        <w:t xml:space="preserve"> standardized effect size (Cohen’s d) of 0.91 </w:t>
      </w:r>
      <w:ins w:id="3" w:author="Jonathan Wood" w:date="2020-10-19T21:39:00Z">
        <w:r>
          <w:rPr>
            <w:rFonts w:cs="Arial"/>
            <w:b/>
            <w:i/>
            <w:szCs w:val="22"/>
          </w:rPr>
          <w:t xml:space="preserve">using group step asymmetry differences during the early washout phase of experiment 2 from </w:t>
        </w:r>
      </w:ins>
      <w:del w:id="4" w:author="Jonathan Wood" w:date="2020-10-19T21:39:00Z">
        <w:r w:rsidRPr="00E2690E" w:rsidDel="00E2690E">
          <w:rPr>
            <w:rFonts w:cs="Arial"/>
            <w:b/>
            <w:i/>
            <w:szCs w:val="22"/>
          </w:rPr>
          <w:delText>from a prior study comparing locomotor use-dependent biases across different magnitudes of induced stepping asymmetries during an abrupt learning phase (</w:delText>
        </w:r>
      </w:del>
      <w:r w:rsidRPr="00E2690E">
        <w:rPr>
          <w:rFonts w:cs="Arial"/>
          <w:b/>
          <w:i/>
          <w:szCs w:val="22"/>
        </w:rPr>
        <w:t>Wood et al., 2020</w:t>
      </w:r>
      <w:ins w:id="5" w:author="Jonathan Wood" w:date="2020-10-19T21:39:00Z">
        <w:r>
          <w:rPr>
            <w:rFonts w:cs="Arial"/>
            <w:b/>
            <w:i/>
            <w:szCs w:val="22"/>
          </w:rPr>
          <w:t>.</w:t>
        </w:r>
      </w:ins>
      <w:del w:id="6" w:author="Jonathan Wood" w:date="2020-10-19T21:39:00Z">
        <w:r w:rsidRPr="00E2690E" w:rsidDel="00E2690E">
          <w:rPr>
            <w:rFonts w:cs="Arial"/>
            <w:b/>
            <w:i/>
            <w:szCs w:val="22"/>
          </w:rPr>
          <w:delText>),</w:delText>
        </w:r>
      </w:del>
      <w:ins w:id="7" w:author="Jonathan Wood" w:date="2020-10-19T21:39:00Z">
        <w:r>
          <w:rPr>
            <w:rFonts w:cs="Arial"/>
            <w:b/>
            <w:i/>
            <w:szCs w:val="22"/>
          </w:rPr>
          <w:t xml:space="preserve"> B</w:t>
        </w:r>
      </w:ins>
      <w:ins w:id="8" w:author="Jonathan Wood" w:date="2020-10-19T21:40:00Z">
        <w:r>
          <w:rPr>
            <w:rFonts w:cs="Arial"/>
            <w:b/>
            <w:i/>
            <w:szCs w:val="22"/>
          </w:rPr>
          <w:t>ased on this estimated effect size,</w:t>
        </w:r>
      </w:ins>
      <w:r w:rsidRPr="00E2690E">
        <w:rPr>
          <w:rFonts w:cs="Arial"/>
          <w:b/>
          <w:i/>
          <w:szCs w:val="22"/>
        </w:rPr>
        <w:t xml:space="preserve"> we will require 15 subjects. </w:t>
      </w:r>
      <w:ins w:id="9" w:author="Jonathan Wood" w:date="2020-10-19T21:40:00Z">
        <w:r>
          <w:rPr>
            <w:rFonts w:cs="Arial"/>
            <w:b/>
            <w:i/>
            <w:szCs w:val="22"/>
          </w:rPr>
          <w:t xml:space="preserve">However, </w:t>
        </w:r>
        <w:proofErr w:type="gramStart"/>
        <w:r>
          <w:rPr>
            <w:rFonts w:cs="Arial"/>
            <w:b/>
            <w:i/>
            <w:szCs w:val="22"/>
          </w:rPr>
          <w:t>in order to</w:t>
        </w:r>
        <w:proofErr w:type="gramEnd"/>
        <w:r>
          <w:rPr>
            <w:rFonts w:cs="Arial"/>
            <w:b/>
            <w:i/>
            <w:szCs w:val="22"/>
          </w:rPr>
          <w:t xml:space="preserve"> ensure we safely exceed this threshold for power, we plan to recruit 18 subjects. </w:t>
        </w:r>
      </w:ins>
      <w:r w:rsidRPr="00E2690E">
        <w:rPr>
          <w:rFonts w:cs="Arial"/>
          <w:b/>
          <w:i/>
          <w:szCs w:val="22"/>
        </w:rPr>
        <w:t>We therefore expect to recruit 1</w:t>
      </w:r>
      <w:ins w:id="10" w:author="Jonathan Wood" w:date="2020-10-19T21:40:00Z">
        <w:r>
          <w:rPr>
            <w:rFonts w:cs="Arial"/>
            <w:b/>
            <w:i/>
            <w:szCs w:val="22"/>
          </w:rPr>
          <w:t>8</w:t>
        </w:r>
      </w:ins>
      <w:del w:id="11" w:author="Jonathan Wood" w:date="2020-10-19T21:40:00Z">
        <w:r w:rsidRPr="00E2690E" w:rsidDel="00E2690E">
          <w:rPr>
            <w:rFonts w:cs="Arial"/>
            <w:b/>
            <w:i/>
            <w:szCs w:val="22"/>
          </w:rPr>
          <w:delText>5</w:delText>
        </w:r>
      </w:del>
      <w:r w:rsidRPr="00E2690E">
        <w:rPr>
          <w:rFonts w:cs="Arial"/>
          <w:b/>
          <w:i/>
          <w:szCs w:val="22"/>
        </w:rPr>
        <w:t>-2</w:t>
      </w:r>
      <w:ins w:id="12" w:author="Jonathan Wood" w:date="2020-10-19T21:40:00Z">
        <w:r>
          <w:rPr>
            <w:rFonts w:cs="Arial"/>
            <w:b/>
            <w:i/>
            <w:szCs w:val="22"/>
          </w:rPr>
          <w:t>4</w:t>
        </w:r>
      </w:ins>
      <w:del w:id="13" w:author="Jonathan Wood" w:date="2020-10-19T21:40:00Z">
        <w:r w:rsidRPr="00E2690E" w:rsidDel="00E2690E">
          <w:rPr>
            <w:rFonts w:cs="Arial"/>
            <w:b/>
            <w:i/>
            <w:szCs w:val="22"/>
          </w:rPr>
          <w:delText>1</w:delText>
        </w:r>
      </w:del>
      <w:r w:rsidRPr="00E2690E">
        <w:rPr>
          <w:rFonts w:cs="Arial"/>
          <w:b/>
          <w:i/>
          <w:szCs w:val="22"/>
        </w:rPr>
        <w:t xml:space="preserve"> individuals for this study </w:t>
      </w:r>
      <w:proofErr w:type="gramStart"/>
      <w:r w:rsidRPr="00E2690E">
        <w:rPr>
          <w:rFonts w:cs="Arial"/>
          <w:b/>
          <w:i/>
          <w:szCs w:val="22"/>
        </w:rPr>
        <w:t>in order to</w:t>
      </w:r>
      <w:proofErr w:type="gramEnd"/>
      <w:r w:rsidRPr="00E2690E">
        <w:rPr>
          <w:rFonts w:cs="Arial"/>
          <w:b/>
          <w:i/>
          <w:szCs w:val="22"/>
        </w:rPr>
        <w:t xml:space="preserve"> account for possible attrition and to exceed the minimum acceptable power. This sample size will also ensure appropriate counterbalancing of practice schedules across participants while also being well-above the threshold of statistical power documented in comparable motor learning studies (</w:t>
      </w:r>
      <w:proofErr w:type="spellStart"/>
      <w:r w:rsidRPr="00E2690E">
        <w:rPr>
          <w:rFonts w:cs="Arial"/>
          <w:b/>
          <w:i/>
          <w:szCs w:val="22"/>
        </w:rPr>
        <w:t>Diedrichsen</w:t>
      </w:r>
      <w:proofErr w:type="spellEnd"/>
      <w:r w:rsidRPr="00E2690E">
        <w:rPr>
          <w:rFonts w:cs="Arial"/>
          <w:b/>
          <w:i/>
          <w:szCs w:val="22"/>
        </w:rPr>
        <w:t xml:space="preserve"> et al., 2010; French et al., 2018; Long et al., 2016; </w:t>
      </w:r>
      <w:proofErr w:type="spellStart"/>
      <w:r w:rsidRPr="00E2690E">
        <w:rPr>
          <w:rFonts w:cs="Arial"/>
          <w:b/>
          <w:i/>
          <w:szCs w:val="22"/>
        </w:rPr>
        <w:t>Verstynen</w:t>
      </w:r>
      <w:proofErr w:type="spellEnd"/>
      <w:r w:rsidRPr="00E2690E">
        <w:rPr>
          <w:rFonts w:cs="Arial"/>
          <w:b/>
          <w:i/>
          <w:szCs w:val="22"/>
        </w:rPr>
        <w:t xml:space="preserve"> and Sabes, 2011; Wood et al., 2020). </w:t>
      </w:r>
    </w:p>
    <w:sectPr w:rsidR="001C6D8B" w:rsidRPr="00E2690E" w:rsidSect="00306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89D2A" w14:textId="77777777" w:rsidR="00E77276" w:rsidRDefault="00E77276" w:rsidP="00B1228B">
      <w:r>
        <w:separator/>
      </w:r>
    </w:p>
  </w:endnote>
  <w:endnote w:type="continuationSeparator" w:id="0">
    <w:p w14:paraId="4FB2B38E" w14:textId="77777777" w:rsidR="00E77276" w:rsidRDefault="00E77276" w:rsidP="00B1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D497A" w14:textId="77777777" w:rsidR="00E77276" w:rsidRDefault="00E77276" w:rsidP="00B1228B">
      <w:r>
        <w:separator/>
      </w:r>
    </w:p>
  </w:footnote>
  <w:footnote w:type="continuationSeparator" w:id="0">
    <w:p w14:paraId="158ADCD8" w14:textId="77777777" w:rsidR="00E77276" w:rsidRDefault="00E77276" w:rsidP="00B12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D2A7F"/>
    <w:multiLevelType w:val="hybridMultilevel"/>
    <w:tmpl w:val="3C0A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15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B"/>
    <w:rsid w:val="000052AC"/>
    <w:rsid w:val="00071EE1"/>
    <w:rsid w:val="000746C6"/>
    <w:rsid w:val="000A0321"/>
    <w:rsid w:val="000A1D40"/>
    <w:rsid w:val="000A6F57"/>
    <w:rsid w:val="000B2DE5"/>
    <w:rsid w:val="000B757C"/>
    <w:rsid w:val="00107949"/>
    <w:rsid w:val="00114F3A"/>
    <w:rsid w:val="00133D64"/>
    <w:rsid w:val="00177F82"/>
    <w:rsid w:val="00185C37"/>
    <w:rsid w:val="00195D43"/>
    <w:rsid w:val="001A17D3"/>
    <w:rsid w:val="001B5667"/>
    <w:rsid w:val="001C6D8B"/>
    <w:rsid w:val="001F12A3"/>
    <w:rsid w:val="00220307"/>
    <w:rsid w:val="002229E0"/>
    <w:rsid w:val="00250904"/>
    <w:rsid w:val="00252522"/>
    <w:rsid w:val="00265084"/>
    <w:rsid w:val="002814E2"/>
    <w:rsid w:val="00291BE0"/>
    <w:rsid w:val="002B2B59"/>
    <w:rsid w:val="002E0D7F"/>
    <w:rsid w:val="002E222C"/>
    <w:rsid w:val="003000AD"/>
    <w:rsid w:val="00303A0D"/>
    <w:rsid w:val="0030602C"/>
    <w:rsid w:val="00306EDD"/>
    <w:rsid w:val="0032075B"/>
    <w:rsid w:val="00330923"/>
    <w:rsid w:val="00371FA9"/>
    <w:rsid w:val="00394AF0"/>
    <w:rsid w:val="003A222F"/>
    <w:rsid w:val="003B372E"/>
    <w:rsid w:val="003B5804"/>
    <w:rsid w:val="003D67E7"/>
    <w:rsid w:val="004120D8"/>
    <w:rsid w:val="004200D0"/>
    <w:rsid w:val="00430675"/>
    <w:rsid w:val="00440EFD"/>
    <w:rsid w:val="0044253F"/>
    <w:rsid w:val="00451B95"/>
    <w:rsid w:val="00481BB1"/>
    <w:rsid w:val="005378C6"/>
    <w:rsid w:val="0055327A"/>
    <w:rsid w:val="0055564A"/>
    <w:rsid w:val="005579B2"/>
    <w:rsid w:val="005A49BD"/>
    <w:rsid w:val="005C3468"/>
    <w:rsid w:val="005D40DE"/>
    <w:rsid w:val="005D4AF0"/>
    <w:rsid w:val="006603EF"/>
    <w:rsid w:val="00662BF8"/>
    <w:rsid w:val="00662F06"/>
    <w:rsid w:val="006669EB"/>
    <w:rsid w:val="00694374"/>
    <w:rsid w:val="006B16ED"/>
    <w:rsid w:val="006C219C"/>
    <w:rsid w:val="006D20EC"/>
    <w:rsid w:val="006D4D16"/>
    <w:rsid w:val="00706295"/>
    <w:rsid w:val="007109D4"/>
    <w:rsid w:val="007138BB"/>
    <w:rsid w:val="00724939"/>
    <w:rsid w:val="007415D5"/>
    <w:rsid w:val="00746295"/>
    <w:rsid w:val="007545EC"/>
    <w:rsid w:val="007662B1"/>
    <w:rsid w:val="0076720A"/>
    <w:rsid w:val="00781613"/>
    <w:rsid w:val="007A0543"/>
    <w:rsid w:val="007C7D26"/>
    <w:rsid w:val="007D6424"/>
    <w:rsid w:val="00820726"/>
    <w:rsid w:val="0084234B"/>
    <w:rsid w:val="00871553"/>
    <w:rsid w:val="00872284"/>
    <w:rsid w:val="00883E50"/>
    <w:rsid w:val="00895934"/>
    <w:rsid w:val="008A57A5"/>
    <w:rsid w:val="008D023A"/>
    <w:rsid w:val="008F3A89"/>
    <w:rsid w:val="008F7DB7"/>
    <w:rsid w:val="00905829"/>
    <w:rsid w:val="009112F0"/>
    <w:rsid w:val="0091388E"/>
    <w:rsid w:val="00947361"/>
    <w:rsid w:val="009665BF"/>
    <w:rsid w:val="00966CE1"/>
    <w:rsid w:val="00970ACF"/>
    <w:rsid w:val="00981658"/>
    <w:rsid w:val="009C4F78"/>
    <w:rsid w:val="009D0BA8"/>
    <w:rsid w:val="009D0FFE"/>
    <w:rsid w:val="009E1F0A"/>
    <w:rsid w:val="00A23B49"/>
    <w:rsid w:val="00A91F53"/>
    <w:rsid w:val="00AC7DF5"/>
    <w:rsid w:val="00AF1D75"/>
    <w:rsid w:val="00AF28FD"/>
    <w:rsid w:val="00AF5B01"/>
    <w:rsid w:val="00B1228B"/>
    <w:rsid w:val="00B1313A"/>
    <w:rsid w:val="00B13EA2"/>
    <w:rsid w:val="00B15135"/>
    <w:rsid w:val="00B27C6E"/>
    <w:rsid w:val="00B45F07"/>
    <w:rsid w:val="00B57A54"/>
    <w:rsid w:val="00B7058A"/>
    <w:rsid w:val="00B754DB"/>
    <w:rsid w:val="00B92141"/>
    <w:rsid w:val="00B93998"/>
    <w:rsid w:val="00BE117C"/>
    <w:rsid w:val="00BF367C"/>
    <w:rsid w:val="00C17832"/>
    <w:rsid w:val="00C2399A"/>
    <w:rsid w:val="00C24C9E"/>
    <w:rsid w:val="00C61ADC"/>
    <w:rsid w:val="00C74F1D"/>
    <w:rsid w:val="00C80094"/>
    <w:rsid w:val="00C90A2B"/>
    <w:rsid w:val="00CA5FA7"/>
    <w:rsid w:val="00CB4D15"/>
    <w:rsid w:val="00CB69A9"/>
    <w:rsid w:val="00CD0007"/>
    <w:rsid w:val="00CE6ED0"/>
    <w:rsid w:val="00D34629"/>
    <w:rsid w:val="00D34C72"/>
    <w:rsid w:val="00D908B5"/>
    <w:rsid w:val="00DB4278"/>
    <w:rsid w:val="00DD7CCA"/>
    <w:rsid w:val="00E02C23"/>
    <w:rsid w:val="00E24729"/>
    <w:rsid w:val="00E2690E"/>
    <w:rsid w:val="00E30D16"/>
    <w:rsid w:val="00E53FAE"/>
    <w:rsid w:val="00E62DDF"/>
    <w:rsid w:val="00E670E2"/>
    <w:rsid w:val="00E77276"/>
    <w:rsid w:val="00E950A0"/>
    <w:rsid w:val="00EE212B"/>
    <w:rsid w:val="00F3721E"/>
    <w:rsid w:val="00F71A30"/>
    <w:rsid w:val="00F72DAE"/>
    <w:rsid w:val="00F908BF"/>
    <w:rsid w:val="00F916E0"/>
    <w:rsid w:val="00F92C09"/>
    <w:rsid w:val="00FB58EF"/>
    <w:rsid w:val="00FE71EA"/>
    <w:rsid w:val="00FF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F5B1"/>
  <w14:defaultImageDpi w14:val="32767"/>
  <w15:chartTrackingRefBased/>
  <w15:docId w15:val="{0C849195-9D79-B544-8FC4-DF435942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autoRedefine/>
    <w:uiPriority w:val="9"/>
    <w:unhideWhenUsed/>
    <w:qFormat/>
    <w:rsid w:val="007138BB"/>
    <w:pPr>
      <w:keepNext/>
      <w:keepLines/>
      <w:numPr>
        <w:ilvl w:val="4"/>
        <w:numId w:val="1"/>
      </w:numPr>
      <w:spacing w:before="40"/>
      <w:jc w:val="both"/>
      <w:outlineLvl w:val="4"/>
    </w:pPr>
    <w:rPr>
      <w:rFonts w:ascii="Garamond" w:eastAsiaTheme="majorEastAsia" w:hAnsi="Garamond" w:cstheme="majorBidi"/>
      <w:color w:val="000000" w:themeColor="text1"/>
      <w:sz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38BB"/>
    <w:rPr>
      <w:rFonts w:ascii="Garamond" w:eastAsiaTheme="majorEastAsia" w:hAnsi="Garamond" w:cstheme="majorBidi"/>
      <w:color w:val="000000" w:themeColor="text1"/>
      <w:sz w:val="6"/>
    </w:rPr>
  </w:style>
  <w:style w:type="paragraph" w:styleId="ListParagraph">
    <w:name w:val="List Paragraph"/>
    <w:basedOn w:val="Normal"/>
    <w:uiPriority w:val="34"/>
    <w:qFormat/>
    <w:rsid w:val="001C6D8B"/>
    <w:pPr>
      <w:ind w:left="720"/>
      <w:contextualSpacing/>
    </w:pPr>
    <w:rPr>
      <w:rFonts w:cs="Arial"/>
      <w:szCs w:val="22"/>
    </w:rPr>
  </w:style>
  <w:style w:type="character" w:styleId="CommentReference">
    <w:name w:val="annotation reference"/>
    <w:basedOn w:val="DefaultParagraphFont"/>
    <w:uiPriority w:val="99"/>
    <w:semiHidden/>
    <w:unhideWhenUsed/>
    <w:rsid w:val="0084234B"/>
    <w:rPr>
      <w:sz w:val="16"/>
      <w:szCs w:val="16"/>
    </w:rPr>
  </w:style>
  <w:style w:type="paragraph" w:styleId="CommentText">
    <w:name w:val="annotation text"/>
    <w:basedOn w:val="Normal"/>
    <w:link w:val="CommentTextChar"/>
    <w:uiPriority w:val="99"/>
    <w:semiHidden/>
    <w:unhideWhenUsed/>
    <w:rsid w:val="0084234B"/>
    <w:rPr>
      <w:sz w:val="20"/>
      <w:szCs w:val="20"/>
    </w:rPr>
  </w:style>
  <w:style w:type="character" w:customStyle="1" w:styleId="CommentTextChar">
    <w:name w:val="Comment Text Char"/>
    <w:basedOn w:val="DefaultParagraphFont"/>
    <w:link w:val="CommentText"/>
    <w:uiPriority w:val="99"/>
    <w:semiHidden/>
    <w:rsid w:val="0084234B"/>
    <w:rPr>
      <w:sz w:val="20"/>
      <w:szCs w:val="20"/>
    </w:rPr>
  </w:style>
  <w:style w:type="paragraph" w:styleId="CommentSubject">
    <w:name w:val="annotation subject"/>
    <w:basedOn w:val="CommentText"/>
    <w:next w:val="CommentText"/>
    <w:link w:val="CommentSubjectChar"/>
    <w:uiPriority w:val="99"/>
    <w:semiHidden/>
    <w:unhideWhenUsed/>
    <w:rsid w:val="0084234B"/>
    <w:rPr>
      <w:b/>
      <w:bCs/>
    </w:rPr>
  </w:style>
  <w:style w:type="character" w:customStyle="1" w:styleId="CommentSubjectChar">
    <w:name w:val="Comment Subject Char"/>
    <w:basedOn w:val="CommentTextChar"/>
    <w:link w:val="CommentSubject"/>
    <w:uiPriority w:val="99"/>
    <w:semiHidden/>
    <w:rsid w:val="0084234B"/>
    <w:rPr>
      <w:b/>
      <w:bCs/>
      <w:sz w:val="20"/>
      <w:szCs w:val="20"/>
    </w:rPr>
  </w:style>
  <w:style w:type="paragraph" w:styleId="BalloonText">
    <w:name w:val="Balloon Text"/>
    <w:basedOn w:val="Normal"/>
    <w:link w:val="BalloonTextChar"/>
    <w:uiPriority w:val="99"/>
    <w:semiHidden/>
    <w:unhideWhenUsed/>
    <w:rsid w:val="008423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34B"/>
    <w:rPr>
      <w:rFonts w:ascii="Times New Roman" w:hAnsi="Times New Roman" w:cs="Times New Roman"/>
      <w:sz w:val="18"/>
      <w:szCs w:val="18"/>
    </w:rPr>
  </w:style>
  <w:style w:type="paragraph" w:styleId="Header">
    <w:name w:val="header"/>
    <w:basedOn w:val="Normal"/>
    <w:link w:val="HeaderChar"/>
    <w:uiPriority w:val="99"/>
    <w:unhideWhenUsed/>
    <w:rsid w:val="00B1228B"/>
    <w:pPr>
      <w:tabs>
        <w:tab w:val="center" w:pos="4680"/>
        <w:tab w:val="right" w:pos="9360"/>
      </w:tabs>
    </w:pPr>
  </w:style>
  <w:style w:type="character" w:customStyle="1" w:styleId="HeaderChar">
    <w:name w:val="Header Char"/>
    <w:basedOn w:val="DefaultParagraphFont"/>
    <w:link w:val="Header"/>
    <w:uiPriority w:val="99"/>
    <w:rsid w:val="00B1228B"/>
  </w:style>
  <w:style w:type="paragraph" w:styleId="Footer">
    <w:name w:val="footer"/>
    <w:basedOn w:val="Normal"/>
    <w:link w:val="FooterChar"/>
    <w:uiPriority w:val="99"/>
    <w:unhideWhenUsed/>
    <w:rsid w:val="00B1228B"/>
    <w:pPr>
      <w:tabs>
        <w:tab w:val="center" w:pos="4680"/>
        <w:tab w:val="right" w:pos="9360"/>
      </w:tabs>
    </w:pPr>
  </w:style>
  <w:style w:type="character" w:customStyle="1" w:styleId="FooterChar">
    <w:name w:val="Footer Char"/>
    <w:basedOn w:val="DefaultParagraphFont"/>
    <w:link w:val="Footer"/>
    <w:uiPriority w:val="99"/>
    <w:rsid w:val="00B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3127">
      <w:bodyDiv w:val="1"/>
      <w:marLeft w:val="0"/>
      <w:marRight w:val="0"/>
      <w:marTop w:val="0"/>
      <w:marBottom w:val="0"/>
      <w:divBdr>
        <w:top w:val="none" w:sz="0" w:space="0" w:color="auto"/>
        <w:left w:val="none" w:sz="0" w:space="0" w:color="auto"/>
        <w:bottom w:val="none" w:sz="0" w:space="0" w:color="auto"/>
        <w:right w:val="none" w:sz="0" w:space="0" w:color="auto"/>
      </w:divBdr>
      <w:divsChild>
        <w:div w:id="828253035">
          <w:marLeft w:val="0"/>
          <w:marRight w:val="0"/>
          <w:marTop w:val="0"/>
          <w:marBottom w:val="0"/>
          <w:divBdr>
            <w:top w:val="none" w:sz="0" w:space="0" w:color="auto"/>
            <w:left w:val="none" w:sz="0" w:space="0" w:color="auto"/>
            <w:bottom w:val="none" w:sz="0" w:space="0" w:color="auto"/>
            <w:right w:val="none" w:sz="0" w:space="0" w:color="auto"/>
          </w:divBdr>
        </w:div>
        <w:div w:id="1370959316">
          <w:marLeft w:val="0"/>
          <w:marRight w:val="0"/>
          <w:marTop w:val="0"/>
          <w:marBottom w:val="0"/>
          <w:divBdr>
            <w:top w:val="none" w:sz="0" w:space="0" w:color="auto"/>
            <w:left w:val="none" w:sz="0" w:space="0" w:color="auto"/>
            <w:bottom w:val="none" w:sz="0" w:space="0" w:color="auto"/>
            <w:right w:val="none" w:sz="0" w:space="0" w:color="auto"/>
          </w:divBdr>
        </w:div>
        <w:div w:id="687757121">
          <w:marLeft w:val="0"/>
          <w:marRight w:val="0"/>
          <w:marTop w:val="0"/>
          <w:marBottom w:val="0"/>
          <w:divBdr>
            <w:top w:val="none" w:sz="0" w:space="0" w:color="auto"/>
            <w:left w:val="none" w:sz="0" w:space="0" w:color="auto"/>
            <w:bottom w:val="none" w:sz="0" w:space="0" w:color="auto"/>
            <w:right w:val="none" w:sz="0" w:space="0" w:color="auto"/>
          </w:divBdr>
        </w:div>
      </w:divsChild>
    </w:div>
    <w:div w:id="12919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392C-6620-8B4A-9AA8-059E78FD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Hyosub Kim</dc:creator>
  <cp:keywords/>
  <dc:description/>
  <cp:lastModifiedBy>Jonathan Wood</cp:lastModifiedBy>
  <cp:revision>3</cp:revision>
  <dcterms:created xsi:type="dcterms:W3CDTF">2020-10-20T00:37:00Z</dcterms:created>
  <dcterms:modified xsi:type="dcterms:W3CDTF">2020-10-20T02:00:00Z</dcterms:modified>
</cp:coreProperties>
</file>