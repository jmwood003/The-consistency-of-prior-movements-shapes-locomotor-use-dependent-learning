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00581" w14:textId="5948524B"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700D49E4"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E7650C">
        <w:t>E</w:t>
      </w:r>
      <w:r w:rsidR="008F366D">
        <w:t>ven after acquiring a skill, repetition continues to play an important role</w:t>
      </w:r>
      <w:r w:rsidR="008F366D" w:rsidRPr="005B4CB5">
        <w:t>.</w:t>
      </w:r>
      <w:r w:rsidRPr="005B4CB5">
        <w:t xml:space="preserve"> </w:t>
      </w:r>
      <w:r w:rsidR="005F6476" w:rsidRPr="005B4CB5">
        <w:t xml:space="preserve">For example, repetition </w:t>
      </w:r>
      <w:r w:rsidR="00D43295" w:rsidRPr="005B4CB5">
        <w:t xml:space="preserve">reduces </w:t>
      </w:r>
      <w:r w:rsidR="0096539F" w:rsidRPr="005B4CB5">
        <w:t>the time</w:t>
      </w:r>
      <w:r w:rsidR="00C74495" w:rsidRPr="005B4CB5">
        <w:t xml:space="preserve"> required</w:t>
      </w:r>
      <w:r w:rsidR="0096539F" w:rsidRPr="005B4CB5">
        <w:t xml:space="preserve"> to</w:t>
      </w:r>
      <w:r w:rsidR="005F6476" w:rsidRPr="005B4CB5">
        <w:t xml:space="preserve"> </w:t>
      </w:r>
      <w:r w:rsidR="0096539F" w:rsidRPr="005B4CB5">
        <w:t>prepare a movement</w:t>
      </w:r>
      <w:r w:rsidR="005F6476" w:rsidRPr="005B4CB5">
        <w:t xml:space="preserve"> </w:t>
      </w:r>
      <w:r w:rsidR="005F6476" w:rsidRPr="005B4CB5">
        <w:fldChar w:fldCharType="begin"/>
      </w:r>
      <w:r w:rsidR="005E1D22" w:rsidRPr="005B4CB5">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rsidRPr="005B4CB5">
        <w:fldChar w:fldCharType="separate"/>
      </w:r>
      <w:r w:rsidR="00173209" w:rsidRPr="005B4CB5">
        <w:t>(Mawase et al., 2018; Wong et al., 2017)</w:t>
      </w:r>
      <w:r w:rsidR="005F6476" w:rsidRPr="005B4CB5">
        <w:fldChar w:fldCharType="end"/>
      </w:r>
      <w:r w:rsidR="000434DC" w:rsidRPr="005B4CB5">
        <w:t xml:space="preserve">, increases movement speed </w:t>
      </w:r>
      <w:r w:rsidR="000434DC" w:rsidRPr="005B4CB5">
        <w:fldChar w:fldCharType="begin"/>
      </w:r>
      <w:r w:rsidR="005E1D22" w:rsidRPr="005B4CB5">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rsidRPr="005B4CB5">
        <w:fldChar w:fldCharType="separate"/>
      </w:r>
      <w:r w:rsidR="000434DC" w:rsidRPr="005B4CB5">
        <w:t>(Hammerbeck et al., 2014)</w:t>
      </w:r>
      <w:r w:rsidR="000434DC" w:rsidRPr="005B4CB5">
        <w:fldChar w:fldCharType="end"/>
      </w:r>
      <w:r w:rsidR="00E900E2" w:rsidRPr="005B4CB5">
        <w:t>,</w:t>
      </w:r>
      <w:r w:rsidR="000434DC" w:rsidRPr="005B4CB5">
        <w:t xml:space="preserve"> and biases future movements in the direction of the repeated movements</w:t>
      </w:r>
      <w:r w:rsidR="005F0D9C" w:rsidRPr="005B4CB5">
        <w:t xml:space="preserve">, phenomena </w:t>
      </w:r>
      <w:r w:rsidR="00DE585D" w:rsidRPr="005B4CB5">
        <w:t xml:space="preserve">that are collectively referred </w:t>
      </w:r>
      <w:r w:rsidR="00D43295" w:rsidRPr="005B4CB5">
        <w:t>to as “use-dependent learning”</w:t>
      </w:r>
      <w:r w:rsidR="005E1D22" w:rsidRPr="005B4CB5">
        <w:t xml:space="preserve"> </w:t>
      </w:r>
      <w:r w:rsidR="005E1D22" w:rsidRPr="005B4CB5">
        <w:fldChar w:fldCharType="begin"/>
      </w:r>
      <w:r w:rsidR="005E1D22" w:rsidRPr="005B4CB5">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rsidRPr="005B4CB5">
        <w:fldChar w:fldCharType="separate"/>
      </w:r>
      <w:r w:rsidR="005E1D22" w:rsidRPr="005B4CB5">
        <w:t>(Classen et al., 1998; Diedrichsen et al., 2010)</w:t>
      </w:r>
      <w:r w:rsidR="005E1D22" w:rsidRPr="005B4CB5">
        <w:fldChar w:fldCharType="end"/>
      </w:r>
      <w:r w:rsidR="000434DC" w:rsidRPr="005B4CB5">
        <w:t xml:space="preserve">. </w:t>
      </w:r>
      <w:r w:rsidR="00381226" w:rsidRPr="005B4CB5">
        <w:t>Th</w:t>
      </w:r>
      <w:r w:rsidR="00693669" w:rsidRPr="005B4CB5">
        <w:t>e</w:t>
      </w:r>
      <w:r w:rsidR="00354810" w:rsidRPr="005B4CB5">
        <w:t xml:space="preserve"> </w:t>
      </w:r>
      <w:r w:rsidR="00E900E2" w:rsidRPr="005B4CB5">
        <w:t>use-dependent biasing of movements</w:t>
      </w:r>
      <w:r w:rsidR="00693669" w:rsidRPr="005B4CB5">
        <w:t xml:space="preserve"> </w:t>
      </w:r>
      <w:r w:rsidR="00381226" w:rsidRPr="005B4CB5">
        <w:t xml:space="preserve">may </w:t>
      </w:r>
      <w:r w:rsidR="00354810" w:rsidRPr="005B4CB5">
        <w:t xml:space="preserve">help </w:t>
      </w:r>
      <w:r w:rsidR="00381226" w:rsidRPr="005B4CB5">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576F85E7"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 xml:space="preserve">sensory </w:t>
      </w:r>
      <w:r w:rsidR="007F0703">
        <w:lastRenderedPageBreak/>
        <w:t>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w:t>
      </w:r>
      <w:r w:rsidR="007F0703">
        <w:fldChar w:fldCharType="end"/>
      </w:r>
      <w:r w:rsidR="007F0703">
        <w:t>.</w:t>
      </w:r>
      <w:r w:rsidR="008F366D">
        <w:t xml:space="preserve"> </w:t>
      </w:r>
      <w:r w:rsidR="00E45977">
        <w:t xml:space="preserve">In </w:t>
      </w:r>
      <w:r w:rsidR="00D43295">
        <w:t>the study by Wood et al. (2020)</w:t>
      </w:r>
      <w:r w:rsidR="00615FED">
        <w:t>,</w:t>
      </w:r>
      <w:r w:rsidR="00E45977">
        <w:t xml:space="preserve">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 xml:space="preserve">Critically, </w:t>
      </w:r>
      <w:r w:rsidR="00D43295">
        <w:t xml:space="preserve">for one of the experimental groups, all visual feedback </w:t>
      </w:r>
      <w:r w:rsidR="00A148F5">
        <w:t>was veridical</w:t>
      </w:r>
      <w:r w:rsidR="00531C04">
        <w:t>,</w:t>
      </w:r>
      <w:r w:rsidR="00A148F5">
        <w:t xml:space="preserve">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 xml:space="preserve">Therefore, the small but persistent aftereffects observed during washout, when all visual feedback was removed and participants were instructed to “walk normally”, </w:t>
      </w:r>
      <w:r w:rsidR="005A367B">
        <w:t xml:space="preserve">were </w:t>
      </w:r>
      <w:r w:rsidR="00E7650C">
        <w:t xml:space="preserve">highly </w:t>
      </w:r>
      <w:r w:rsidR="005A367B">
        <w:t xml:space="preserve">consistent with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w:t>
      </w:r>
      <w:r w:rsidR="00AC36D6">
        <w:t xml:space="preserve">play </w:t>
      </w:r>
      <w:r w:rsidR="009F599F">
        <w:t xml:space="preserve">an </w:t>
      </w:r>
      <w:r w:rsidR="006C5028">
        <w:t>important</w:t>
      </w:r>
      <w:r w:rsidR="00657732">
        <w:t xml:space="preserve"> yet underappreciated role in this body of literature.</w:t>
      </w:r>
      <w:r w:rsidR="006C5028">
        <w:t xml:space="preserve"> Thus,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6C5028">
        <w:t xml:space="preserve">during locomotion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1E82DBFA" w14:textId="1FFFE557" w:rsidR="006575D6"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t>
      </w:r>
      <w:r w:rsidR="00E7650C">
        <w:t>Our</w:t>
      </w:r>
      <w:r w:rsidR="0014408B">
        <w:t xml:space="preserve"> </w:t>
      </w:r>
      <w:r w:rsidR="00F44E73">
        <w:t xml:space="preserve">competing hypotheses </w:t>
      </w:r>
      <w:r w:rsidR="00E7650C">
        <w:t>are formalized by</w:t>
      </w:r>
      <w:r>
        <w:t xml:space="preserve"> two distinct computational </w:t>
      </w:r>
      <w:r w:rsidR="00F85A8B">
        <w:t xml:space="preserve">models </w:t>
      </w:r>
      <w:r>
        <w:t xml:space="preserve">of how </w:t>
      </w:r>
      <w:r w:rsidR="000B6FC3">
        <w:t xml:space="preserve">use-dependent learning </w:t>
      </w:r>
      <w:r w:rsidR="002867D9">
        <w:t xml:space="preserve">may </w:t>
      </w:r>
      <w:r>
        <w:t>arise</w:t>
      </w:r>
      <w:r w:rsidR="007C3B49">
        <w:t>.</w:t>
      </w:r>
      <w:r w:rsidR="0093172C">
        <w:t xml:space="preserve"> </w:t>
      </w:r>
      <w:r w:rsidR="00A94B48">
        <w:t xml:space="preserve">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and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EF6C3B">
        <w:t>Due to the slow learning</w:t>
      </w:r>
      <w:r w:rsidR="00E61CC4">
        <w:t xml:space="preserve"> and</w:t>
      </w:r>
      <w:r w:rsidR="00EF6C3B">
        <w:t xml:space="preserve"> slow forgetting nature of</w:t>
      </w:r>
      <w:r w:rsidR="007C3B49">
        <w:t xml:space="preserve"> use-dependent learning</w:t>
      </w:r>
      <w:r w:rsidR="00E61CC4">
        <w:t xml:space="preserve"> in this model</w:t>
      </w:r>
      <w:r w:rsidR="00EF6C3B">
        <w:t xml:space="preserve">, </w:t>
      </w:r>
      <w:r w:rsidR="008818ED">
        <w:t>the use-dependent bias is</w:t>
      </w:r>
      <w:r w:rsidR="007C3B49">
        <w:t xml:space="preserve"> robust to changes in movement consistency</w:t>
      </w:r>
      <w:r w:rsidR="00EF6C3B">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w:t>
      </w:r>
      <w:r w:rsidR="00CE41C1">
        <w:lastRenderedPageBreak/>
        <w:t xml:space="preserve">combining quickly adapting prior probabilities of target (step) locations with current sensory estimates of where to step. Thus, </w:t>
      </w:r>
      <w:r w:rsidR="00E61CC4">
        <w:t xml:space="preserve">in direct contrast to the Strategy plus Use-Dependent model, </w:t>
      </w:r>
      <w:r w:rsidR="00CE41C1">
        <w:t xml:space="preserve">the magnitude of use-dependent biases </w:t>
      </w:r>
      <w:r w:rsidR="00EF6C3B">
        <w:t>is</w:t>
      </w:r>
      <w:r w:rsidR="00CE41C1">
        <w:t xml:space="preserve"> directly related to the consistency of the environment, or target locations. </w:t>
      </w:r>
      <w:r w:rsidR="006575D6">
        <w:t>Concretely</w:t>
      </w:r>
      <w:r w:rsidR="00EE1E48">
        <w:t xml:space="preserve">, the Adaptive Bayesian model predicts a progressive </w:t>
      </w:r>
      <w:r w:rsidR="00F94D23">
        <w:t>decrease</w:t>
      </w:r>
      <w:r w:rsidR="00EE1E48">
        <w:t xml:space="preserve"> in </w:t>
      </w:r>
      <w:r w:rsidR="00CD3AC6">
        <w:t>use-dependent bias</w:t>
      </w:r>
      <w:r w:rsidR="00EE1E48">
        <w:t xml:space="preserve"> </w:t>
      </w:r>
      <w:r w:rsidR="00993B05">
        <w:t xml:space="preserve">magnitude </w:t>
      </w:r>
      <w:r w:rsidR="00EE1E48">
        <w:t xml:space="preserve">with </w:t>
      </w:r>
      <w:r w:rsidR="00F94D23">
        <w:t>less consistent</w:t>
      </w:r>
      <w:r w:rsidR="00EE1E48">
        <w:t xml:space="preserve"> </w:t>
      </w:r>
      <w:r w:rsidR="00CD3AC6">
        <w:t>practice</w:t>
      </w:r>
      <w:r w:rsidR="00EE1E48">
        <w:t xml:space="preserve"> while the </w:t>
      </w:r>
      <w:r w:rsidR="00CD3AC6">
        <w:t>S</w:t>
      </w:r>
      <w:r w:rsidR="00EE1E48">
        <w:t xml:space="preserve">trategy plus Use-Dependent model predicts </w:t>
      </w:r>
      <w:r w:rsidR="00CD3AC6">
        <w:t xml:space="preserve">similar </w:t>
      </w:r>
      <w:r w:rsidR="00993B05">
        <w:t>use-dependent bias magnitude</w:t>
      </w:r>
      <w:r w:rsidR="00CD3AC6">
        <w:t xml:space="preserve"> regardless of practice consistency. </w:t>
      </w:r>
    </w:p>
    <w:p w14:paraId="2F7E09C0" w14:textId="77777777" w:rsidR="006575D6" w:rsidRDefault="006575D6" w:rsidP="00407563">
      <w:pPr>
        <w:spacing w:line="480" w:lineRule="auto"/>
      </w:pPr>
    </w:p>
    <w:p w14:paraId="204B02C6" w14:textId="4073A497" w:rsidR="00B443CF" w:rsidRDefault="005A1AB3" w:rsidP="00407563">
      <w:pPr>
        <w:spacing w:line="480" w:lineRule="auto"/>
      </w:pPr>
      <w:r>
        <w:t>Critically,</w:t>
      </w:r>
      <w:r w:rsidR="00B85D96">
        <w:t xml:space="preserve"> </w:t>
      </w:r>
      <w:r w:rsidR="009463CF">
        <w:t xml:space="preserve">while </w:t>
      </w:r>
      <w:r w:rsidR="00E61CC4">
        <w:t>these two computational accounts provide putative explanations for use-dependent biases</w:t>
      </w:r>
      <w:r w:rsidR="009463CF">
        <w:t>, they</w:t>
      </w:r>
      <w:r w:rsidR="00E61CC4">
        <w:t xml:space="preserve"> differ markedly in their theoretical underpinnings</w:t>
      </w:r>
      <w:r w:rsidR="009463CF">
        <w:t xml:space="preserve"> and</w:t>
      </w:r>
      <w:r w:rsidR="00E900E2">
        <w:t>, to our knowledge,</w:t>
      </w:r>
      <w:r w:rsidR="00E61CC4">
        <w:t xml:space="preserve"> have </w:t>
      </w:r>
      <w:r w:rsidR="009463CF">
        <w:t xml:space="preserve">not </w:t>
      </w:r>
      <w:r w:rsidR="00E61CC4">
        <w:t xml:space="preserve">been </w:t>
      </w:r>
      <w:r w:rsidR="009463CF">
        <w:t>directly compared</w:t>
      </w:r>
      <w:r w:rsidR="00E61CC4">
        <w:t xml:space="preserve"> with each other.</w:t>
      </w:r>
      <w:r w:rsidR="00B85D96">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w:t>
      </w:r>
      <w:r w:rsidR="00F44E73">
        <w:t xml:space="preserve">during learning </w:t>
      </w:r>
      <w:r w:rsidR="00161EF8">
        <w:t>and assess the state of use-dependent biases during no-feedback</w:t>
      </w:r>
      <w:r w:rsidR="00F44E73">
        <w:t xml:space="preserve"> washout</w:t>
      </w:r>
      <w:r w:rsidR="00161EF8">
        <w:t xml:space="preserve">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A37E3C">
        <w:rPr>
          <w:i/>
          <w:iCs/>
          <w:u w:val="single"/>
        </w:rPr>
        <w:t>:</w:t>
      </w:r>
      <w:r w:rsidRPr="00031559">
        <w:rPr>
          <w:b/>
          <w:bCs/>
          <w:i/>
          <w:iCs/>
          <w:u w:val="single"/>
        </w:rPr>
        <w:t xml:space="preserve"> </w:t>
      </w:r>
    </w:p>
    <w:p w14:paraId="67B02FFE" w14:textId="1C61324A"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lastRenderedPageBreak/>
        <w:t>Paradigm:</w:t>
      </w:r>
    </w:p>
    <w:p w14:paraId="6411B4EC" w14:textId="09E583A7"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0 days apart. During each session</w:t>
      </w:r>
      <w:r w:rsidR="00F94D23">
        <w:t>,</w:t>
      </w:r>
      <w:r w:rsidR="00105698">
        <w:t xml:space="preserve"> they will walk on a dual belt treadmill (with the belts tied throughout the experiment) at </w:t>
      </w:r>
      <w:r w:rsidR="001D563C">
        <w:t>a speed between 1.0 and 1.2 meters per second</w:t>
      </w:r>
      <w:r w:rsidR="006C0444">
        <w:t xml:space="preserve">, </w:t>
      </w:r>
      <w:r w:rsidR="001D563C">
        <w:t xml:space="preserve">selected by the </w:t>
      </w:r>
      <w:r>
        <w:t>participants</w:t>
      </w:r>
      <w:r w:rsidR="0044578A">
        <w:t xml:space="preserve"> </w:t>
      </w:r>
      <w:r w:rsidR="001D563C">
        <w:t xml:space="preserve">to ensure </w:t>
      </w:r>
      <w:r w:rsidR="00685422">
        <w:t xml:space="preserve">a </w:t>
      </w:r>
      <w:r w:rsidR="001D563C">
        <w:t xml:space="preserve">comfortable </w:t>
      </w:r>
      <w:r w:rsidR="00685422">
        <w:t xml:space="preserve">walking speed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xml:space="preserve">, IL, USA). </w:t>
      </w:r>
    </w:p>
    <w:p w14:paraId="4687669C" w14:textId="5378381A" w:rsidR="00A67E42" w:rsidRDefault="00A67E42" w:rsidP="00407563">
      <w:pPr>
        <w:spacing w:line="480" w:lineRule="auto"/>
      </w:pPr>
    </w:p>
    <w:p w14:paraId="460D1796" w14:textId="78375CE9"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w:t>
      </w:r>
    </w:p>
    <w:p w14:paraId="57E49887" w14:textId="77777777" w:rsidR="00105698" w:rsidRDefault="00105698" w:rsidP="00407563">
      <w:pPr>
        <w:spacing w:line="480" w:lineRule="auto"/>
      </w:pPr>
    </w:p>
    <w:p w14:paraId="38707D3B" w14:textId="181D1FB4"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w:t>
      </w:r>
      <w:r w:rsidR="00E42639">
        <w:t>i.e.</w:t>
      </w:r>
      <w:r w:rsidR="00685422">
        <w:t>,</w:t>
      </w:r>
      <w:r w:rsidR="00E42639">
        <w:t xml:space="preserve"> 250 </w:t>
      </w:r>
      <w:r w:rsidR="00685422">
        <w:t xml:space="preserve">consecutive </w:t>
      </w:r>
      <w:r w:rsidR="003E6C32">
        <w:t>left heel strike</w:t>
      </w:r>
      <w:r w:rsidR="00E42639">
        <w:t>s</w:t>
      </w:r>
      <w:r w:rsidR="00F2099B">
        <w:t>)</w:t>
      </w:r>
      <w:r>
        <w:t xml:space="preserv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w:t>
      </w:r>
      <w:r w:rsidR="00022D83">
        <w:t>the first session</w:t>
      </w:r>
      <w:r w:rsidR="00B651EE">
        <w:t xml:space="preserv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w:t>
      </w:r>
      <w:r>
        <w:t xml:space="preserve">During the Learning </w:t>
      </w:r>
      <w:r>
        <w:lastRenderedPageBreak/>
        <w:t>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w:t>
      </w:r>
      <w:r w:rsidR="00271E29">
        <w:t xml:space="preserve"> The target lines will have a </w:t>
      </w:r>
      <w:r w:rsidR="00F1281C">
        <w:t xml:space="preserve">width </w:t>
      </w:r>
      <w:r w:rsidR="00271E29">
        <w:t>of ± 2% step length</w:t>
      </w:r>
      <w:r w:rsidR="00022D83">
        <w:t xml:space="preserve"> change from baseline</w:t>
      </w:r>
      <w:r w:rsidR="00271E29">
        <w:t>.</w:t>
      </w:r>
      <w:r>
        <w:t xml:space="preserve"> </w:t>
      </w:r>
      <w:r w:rsidR="00E23CA2">
        <w:t>The researcher will provide p</w:t>
      </w:r>
      <w:r w:rsidR="00764D3A">
        <w:t>articipants w</w:t>
      </w:r>
      <w:r w:rsidR="00E23CA2">
        <w:t xml:space="preserve">ith a </w:t>
      </w:r>
      <w:r w:rsidR="00764D3A">
        <w:t xml:space="preserve">prompt to continue </w:t>
      </w:r>
      <w:r w:rsidR="00022D83">
        <w:t>hitting</w:t>
      </w:r>
      <w:r w:rsidR="00764D3A">
        <w:t xml:space="preserve"> the target lines every </w:t>
      </w:r>
      <w:r w:rsidR="00E23CA2">
        <w:t xml:space="preserve">100 strides </w:t>
      </w:r>
      <w:r w:rsidR="00764D3A">
        <w:t xml:space="preserve">during the Learning phase.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r w:rsidR="00764D3A">
        <w:t xml:space="preserve">The treadmill will be stopped </w:t>
      </w:r>
      <w:r w:rsidR="00C317B4">
        <w:t xml:space="preserve">briefly </w:t>
      </w:r>
      <w:r w:rsidR="00764D3A">
        <w:t xml:space="preserve">between each phase so that instructions can be provided for the next phase.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56449892" w:rsidR="00105698" w:rsidRPr="00F10C8D" w:rsidRDefault="0014442A" w:rsidP="00407563">
      <w:pPr>
        <w:spacing w:line="480" w:lineRule="auto"/>
      </w:pPr>
      <w:r>
        <w:t>We will systematically manipulate the independent variable,</w:t>
      </w:r>
      <w:r w:rsidR="001645A1">
        <w:t xml:space="preserve"> the consistency of target</w:t>
      </w:r>
      <w:r>
        <w:t xml:space="preserve"> positions,</w:t>
      </w:r>
      <w:r w:rsidR="001645A1">
        <w:t xml:space="preserve"> during the Learning phase.</w:t>
      </w:r>
      <w:r w:rsidR="00C317B4">
        <w:t xml:space="preserve"> To accomplish this, p</w:t>
      </w:r>
      <w:r w:rsidR="007A3868">
        <w:t>articipants will complete three different conditions</w:t>
      </w:r>
      <w:r w:rsidR="00A15F7C">
        <w:t xml:space="preserve">: 1) </w:t>
      </w:r>
      <w:r w:rsidR="00105698">
        <w:t xml:space="preserve">In the </w:t>
      </w:r>
      <w:r w:rsidR="005E7F90" w:rsidRPr="007A3868">
        <w:rPr>
          <w:u w:val="single"/>
        </w:rPr>
        <w:t>Constant</w:t>
      </w:r>
      <w:r w:rsidR="004A5E5B">
        <w:t xml:space="preserve"> </w:t>
      </w:r>
      <w:r w:rsidR="00105698">
        <w:t xml:space="preserve">condition, the target </w:t>
      </w:r>
      <w:r w:rsidR="005E7F90">
        <w:t>loca</w:t>
      </w:r>
      <w:r w:rsidR="00105698">
        <w:t xml:space="preserve">tions </w:t>
      </w:r>
      <w:r w:rsidR="00EC01CF">
        <w:t xml:space="preserve">will </w:t>
      </w:r>
      <w:r w:rsidR="00A15F7C">
        <w:t>be set to</w:t>
      </w:r>
      <w:r w:rsidR="00EC01CF">
        <w:t xml:space="preserve"> </w:t>
      </w:r>
      <w:r w:rsidR="005E7F90">
        <w:t xml:space="preserve">a constant </w:t>
      </w:r>
      <w:r w:rsidR="00EC01CF">
        <w:t xml:space="preserve">22% </w:t>
      </w:r>
      <w:r w:rsidR="00F20D26">
        <w:t xml:space="preserve">step asymmetry </w:t>
      </w:r>
      <w:r w:rsidR="00EC01CF">
        <w:t>throughout the Learning phase</w:t>
      </w:r>
      <w:r w:rsidR="00A15F7C">
        <w:t>; 2)</w:t>
      </w:r>
      <w:r w:rsidR="00105698">
        <w:t xml:space="preserve"> In the </w:t>
      </w:r>
      <w:r w:rsidR="005E7F90" w:rsidRPr="007A3868">
        <w:rPr>
          <w:u w:val="single"/>
        </w:rPr>
        <w:t>Low Variability</w:t>
      </w:r>
      <w:r w:rsidR="004A5E5B">
        <w:t xml:space="preserve"> </w:t>
      </w:r>
      <w:r w:rsidR="00105698">
        <w:t xml:space="preserve">condition, </w:t>
      </w:r>
      <w:r w:rsidR="006E6702">
        <w:t xml:space="preserve">target </w:t>
      </w:r>
      <w:r w:rsidR="005E7F90">
        <w:t>locations</w:t>
      </w:r>
      <w:r w:rsidR="006E6702">
        <w:t xml:space="preserve"> will </w:t>
      </w:r>
      <w:r w:rsidR="005E7F90">
        <w:t xml:space="preserve">vary, being </w:t>
      </w:r>
      <w:r w:rsidR="006E6702">
        <w:t>drawn from a normal distribution with a mean of 22% and standard deviation of 5</w:t>
      </w:r>
      <w:r w:rsidR="00C90D86">
        <w:t xml:space="preserve">%; and 3) </w:t>
      </w:r>
      <w:r w:rsidR="00105698">
        <w:t xml:space="preserve">In the </w:t>
      </w:r>
      <w:r w:rsidR="005E7F90" w:rsidRPr="007A3868">
        <w:rPr>
          <w:u w:val="single"/>
        </w:rPr>
        <w:t>High Variability</w:t>
      </w:r>
      <w:r w:rsidR="00105698">
        <w:t xml:space="preserve"> condition, the targets will </w:t>
      </w:r>
      <w:r w:rsidR="005E7F90">
        <w:t xml:space="preserve">vary more widely, </w:t>
      </w:r>
      <w:r w:rsidR="00C90D86">
        <w:t>be</w:t>
      </w:r>
      <w:r w:rsidR="005E7F90">
        <w:t>ing</w:t>
      </w:r>
      <w:r w:rsidR="00C90D86">
        <w:t xml:space="preserve"> drawn from a uniform distribution with a range of 5%-39% </w:t>
      </w:r>
      <w:r w:rsidR="00F20D26">
        <w:t xml:space="preserve">step asymmetry </w:t>
      </w:r>
      <w:r w:rsidR="00C90D86">
        <w:t>(Figure 1C &amp; D).</w:t>
      </w:r>
      <w:r w:rsidR="00320E7B">
        <w:t xml:space="preserve"> </w:t>
      </w:r>
      <w:r w:rsidR="00A03404">
        <w:t xml:space="preserve">Thus, all three </w:t>
      </w:r>
      <w:r w:rsidR="00684ECD" w:rsidRPr="00A46808">
        <w:t xml:space="preserve">conditions </w:t>
      </w:r>
      <w:r w:rsidR="00A03404">
        <w:t>will</w:t>
      </w:r>
      <w:r w:rsidR="00F85011">
        <w:t xml:space="preserve"> </w:t>
      </w:r>
      <w:r w:rsidR="00684ECD" w:rsidRPr="00A46808">
        <w:t>have</w:t>
      </w:r>
      <w:r w:rsidR="00EC723F">
        <w:t xml:space="preserve"> a</w:t>
      </w:r>
      <w:r w:rsidR="00684ECD" w:rsidRPr="00A46808">
        <w:t xml:space="preserve"> </w:t>
      </w:r>
      <w:r w:rsidR="00EC723F">
        <w:t>nearly identical</w:t>
      </w:r>
      <w:r w:rsidR="00317D24" w:rsidRPr="00A46808">
        <w:t xml:space="preserve"> average</w:t>
      </w:r>
      <w:r w:rsidR="002A3685">
        <w:t xml:space="preserve"> </w:t>
      </w:r>
      <w:r w:rsidR="00317D24" w:rsidRPr="00A46808">
        <w:t>step asymmetry target of 22%</w:t>
      </w:r>
      <w:r w:rsidR="002A3685">
        <w:t xml:space="preserve"> </w:t>
      </w:r>
      <w:r w:rsidR="00A03404">
        <w:t>(small discrepancies in the variable conditions due to drawing random samples)</w:t>
      </w:r>
      <w:r w:rsidR="00317D24" w:rsidRPr="00A46808">
        <w:t xml:space="preserve">, but </w:t>
      </w:r>
      <w:r w:rsidR="00A03404">
        <w:t xml:space="preserve">the </w:t>
      </w:r>
      <w:r w:rsidR="00A03404" w:rsidRPr="00A46808">
        <w:t>target variability</w:t>
      </w:r>
      <w:r w:rsidR="00A03404">
        <w:t xml:space="preserve"> for each condition will be markedly different</w:t>
      </w:r>
      <w:r w:rsidR="002A3685">
        <w:t>.</w:t>
      </w:r>
      <w:r w:rsidR="00A03404">
        <w:t xml:space="preserve"> This study design</w:t>
      </w:r>
      <w:r w:rsidR="00A03404" w:rsidRPr="00A46808">
        <w:t xml:space="preserve"> </w:t>
      </w:r>
      <w:r w:rsidR="00A03404">
        <w:t xml:space="preserve">is intended to </w:t>
      </w:r>
      <w:r w:rsidR="006575D6" w:rsidRPr="00A46808">
        <w:t>isolate</w:t>
      </w:r>
      <w:r w:rsidR="004E72D2" w:rsidRPr="00A46808">
        <w:t xml:space="preserve"> </w:t>
      </w:r>
      <w:r w:rsidR="00684ECD" w:rsidRPr="00A46808">
        <w:t>the effects of target</w:t>
      </w:r>
      <w:r w:rsidR="004E72D2" w:rsidRPr="00A46808">
        <w:t xml:space="preserve"> consistency </w:t>
      </w:r>
      <w:r w:rsidR="00684ECD" w:rsidRPr="00A46808">
        <w:t xml:space="preserve">on </w:t>
      </w:r>
      <w:r w:rsidR="004E72D2" w:rsidRPr="00A46808">
        <w:t xml:space="preserve">the </w:t>
      </w:r>
      <w:r w:rsidR="00684ECD" w:rsidRPr="00A46808">
        <w:t xml:space="preserve">use-dependent bias </w:t>
      </w:r>
      <w:r w:rsidR="004E72D2" w:rsidRPr="00A46808">
        <w:t>during Washout.</w:t>
      </w:r>
      <w:r w:rsidR="004E72D2">
        <w:t xml:space="preserve"> </w:t>
      </w:r>
      <w:r w:rsidR="00320E7B">
        <w:t xml:space="preserve">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F20D26">
        <w:t>Low Variability and High Variability</w:t>
      </w:r>
      <w:r w:rsidR="00105698">
        <w:t xml:space="preserve">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w:t>
      </w:r>
      <w:r w:rsidR="00C90D86">
        <w:t xml:space="preserve"> </w:t>
      </w:r>
      <w:r w:rsidR="007A3868">
        <w:t>To prevent contamination from potential order effects, we will counterbalance the order of conditions across all participants.</w:t>
      </w:r>
      <w:r w:rsidR="004E72D2">
        <w:t xml:space="preserve"> </w:t>
      </w:r>
    </w:p>
    <w:p w14:paraId="5A3FB653" w14:textId="77777777" w:rsidR="00305607" w:rsidRDefault="00305607" w:rsidP="00407563">
      <w:pPr>
        <w:spacing w:line="480" w:lineRule="auto"/>
        <w:rPr>
          <w:i/>
          <w:iCs/>
          <w:u w:val="single"/>
        </w:rPr>
      </w:pPr>
    </w:p>
    <w:p w14:paraId="393DFFED" w14:textId="45BDC086" w:rsidR="00105698" w:rsidRPr="00E4663D" w:rsidRDefault="00105698" w:rsidP="00407563">
      <w:pPr>
        <w:spacing w:line="480" w:lineRule="auto"/>
        <w:rPr>
          <w:i/>
          <w:iCs/>
          <w:u w:val="single"/>
        </w:rPr>
      </w:pPr>
      <w:r w:rsidRPr="00E4663D">
        <w:rPr>
          <w:i/>
          <w:iCs/>
          <w:u w:val="single"/>
        </w:rPr>
        <w:lastRenderedPageBreak/>
        <w:t xml:space="preserve">Data </w:t>
      </w:r>
      <w:r w:rsidR="000B5BB3">
        <w:rPr>
          <w:i/>
          <w:iCs/>
          <w:u w:val="single"/>
        </w:rPr>
        <w:t>C</w:t>
      </w:r>
      <w:r w:rsidRPr="00E4663D">
        <w:rPr>
          <w:i/>
          <w:iCs/>
          <w:u w:val="single"/>
        </w:rPr>
        <w:t xml:space="preserve">ollection: </w:t>
      </w:r>
    </w:p>
    <w:p w14:paraId="7966DDCC" w14:textId="06356E8B" w:rsidR="00105698" w:rsidRDefault="001335F2" w:rsidP="00407563">
      <w:pPr>
        <w:spacing w:line="480" w:lineRule="auto"/>
      </w:pPr>
      <w:r>
        <w:t xml:space="preserve">Kinematic </w:t>
      </w:r>
      <w:r w:rsidR="00105698">
        <w:t xml:space="preserve">data will be collected at a frequency of 100 Hz using a Vicon MX40 motion capture system with 8 cameras and Nexus software </w:t>
      </w:r>
      <w:r w:rsidR="00105698" w:rsidRPr="00E4663D">
        <w:t>(Vicon Motion Systems, Inc., London, UK).</w:t>
      </w:r>
      <w:r w:rsidR="00105698">
        <w:t xml:space="preserve"> </w:t>
      </w:r>
      <w:r w:rsidR="00105698" w:rsidRPr="00A46808">
        <w:t xml:space="preserve">We will use a custom marker set with </w:t>
      </w:r>
      <w:r w:rsidR="00F41E44" w:rsidRPr="00A46808">
        <w:t>11</w:t>
      </w:r>
      <w:r w:rsidR="00105698" w:rsidRPr="00A46808">
        <w:t xml:space="preserve"> </w:t>
      </w:r>
      <w:r w:rsidR="00872190" w:rsidRPr="00A46808">
        <w:t xml:space="preserve">total </w:t>
      </w:r>
      <w:r w:rsidR="00105698" w:rsidRPr="00A46808">
        <w:t>retroreflective markers</w:t>
      </w:r>
      <w:r w:rsidR="0076375E" w:rsidRPr="00A46808">
        <w:t>, one for</w:t>
      </w:r>
      <w:r w:rsidR="00105698" w:rsidRPr="00A46808">
        <w:t xml:space="preserve"> each</w:t>
      </w:r>
      <w:r w:rsidR="00F41E44" w:rsidRPr="00A46808">
        <w:t xml:space="preserve"> greater trochanter, lateral knee,</w:t>
      </w:r>
      <w:r w:rsidR="00105698" w:rsidRPr="00A46808">
        <w:t xml:space="preserve"> heel,</w:t>
      </w:r>
      <w:r w:rsidR="00CD354D" w:rsidRPr="00A46808">
        <w:t xml:space="preserve"> </w:t>
      </w:r>
      <w:r w:rsidR="00105698" w:rsidRPr="00A46808">
        <w:t>lateral malleolus, and 5</w:t>
      </w:r>
      <w:r w:rsidR="00105698" w:rsidRPr="00A46808">
        <w:rPr>
          <w:vertAlign w:val="superscript"/>
        </w:rPr>
        <w:t>th</w:t>
      </w:r>
      <w:r w:rsidR="00105698" w:rsidRPr="00A46808">
        <w:t xml:space="preserve"> metatarsal head. The</w:t>
      </w:r>
      <w:r w:rsidR="00237BEF" w:rsidRPr="00A46808">
        <w:t xml:space="preserve"> </w:t>
      </w:r>
      <w:r w:rsidR="00872190" w:rsidRPr="00A46808">
        <w:t xml:space="preserve">eleventh </w:t>
      </w:r>
      <w:r w:rsidR="00105698" w:rsidRPr="00A46808">
        <w:t xml:space="preserve">marker </w:t>
      </w:r>
      <w:r w:rsidR="00237BEF" w:rsidRPr="00A46808">
        <w:t xml:space="preserve">will be </w:t>
      </w:r>
      <w:r w:rsidR="00105698" w:rsidRPr="00A46808">
        <w:t>placed on the left 1</w:t>
      </w:r>
      <w:r w:rsidR="00105698" w:rsidRPr="00A46808">
        <w:rPr>
          <w:vertAlign w:val="superscript"/>
        </w:rPr>
        <w:t>st</w:t>
      </w:r>
      <w:r w:rsidR="00105698" w:rsidRPr="00A46808">
        <w:t xml:space="preserve"> metatarsal head</w:t>
      </w:r>
      <w:r w:rsidR="00CD354D" w:rsidRPr="00A46808">
        <w:t xml:space="preserve"> to ensure the tracking system can differentiate between the right and left feet</w:t>
      </w:r>
      <w:r w:rsidR="00105698" w:rsidRPr="00A46808">
        <w:t>.</w:t>
      </w:r>
      <w:r w:rsidR="00105698">
        <w:t xml:space="preserve"> </w:t>
      </w:r>
    </w:p>
    <w:p w14:paraId="74B9617A" w14:textId="72423CCD" w:rsidR="00105698" w:rsidRDefault="00105698" w:rsidP="00407563">
      <w:pPr>
        <w:spacing w:line="480" w:lineRule="auto"/>
      </w:pPr>
    </w:p>
    <w:p w14:paraId="5760B5B2" w14:textId="4CD0E451" w:rsidR="00C66CEF" w:rsidRPr="00F10670" w:rsidRDefault="00C66CEF" w:rsidP="00407563">
      <w:pPr>
        <w:spacing w:line="480" w:lineRule="auto"/>
        <w:rPr>
          <w:i/>
          <w:iCs/>
          <w:u w:val="single"/>
        </w:rPr>
      </w:pPr>
      <w:r w:rsidRPr="00F10670">
        <w:rPr>
          <w:i/>
          <w:iCs/>
          <w:u w:val="single"/>
        </w:rPr>
        <w:t xml:space="preserve">Proposed </w:t>
      </w:r>
      <w:r w:rsidR="000B5BB3">
        <w:rPr>
          <w:i/>
          <w:iCs/>
          <w:u w:val="single"/>
        </w:rPr>
        <w:t>A</w:t>
      </w:r>
      <w:r w:rsidRPr="00F10670">
        <w:rPr>
          <w:i/>
          <w:iCs/>
          <w:u w:val="single"/>
        </w:rPr>
        <w:t xml:space="preserve">nalysis </w:t>
      </w:r>
      <w:r w:rsidR="000B5BB3">
        <w:rPr>
          <w:i/>
          <w:iCs/>
          <w:u w:val="single"/>
        </w:rPr>
        <w:t>P</w:t>
      </w:r>
      <w:r w:rsidRPr="00F10670">
        <w:rPr>
          <w:i/>
          <w:iCs/>
          <w:u w:val="single"/>
        </w:rPr>
        <w:t>ipeline:</w:t>
      </w:r>
    </w:p>
    <w:p w14:paraId="38FA20CF" w14:textId="16EC8D4F"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data </w:t>
      </w:r>
      <w:r>
        <w:t>will be</w:t>
      </w:r>
      <w:r w:rsidRPr="00B34D36">
        <w:t xml:space="preserve"> low pass filtered at 10 Hz using a 4</w:t>
      </w:r>
      <w:r w:rsidRPr="00B34D36">
        <w:rPr>
          <w:vertAlign w:val="superscript"/>
        </w:rPr>
        <w:t>th</w:t>
      </w:r>
      <w:r w:rsidRPr="00B34D36">
        <w:t xml:space="preserve"> order Butterworth filter.</w:t>
      </w:r>
      <w:r>
        <w:t xml:space="preserve"> </w:t>
      </w:r>
      <w:r w:rsidR="004C64A2" w:rsidRPr="00A46808">
        <w:t xml:space="preserve">Kinematic marker data will be used to select </w:t>
      </w:r>
      <w:r w:rsidR="004C64A2" w:rsidRPr="00A46808">
        <w:rPr>
          <w:i/>
        </w:rPr>
        <w:t>heel strike</w:t>
      </w:r>
      <w:r w:rsidR="004C64A2" w:rsidRPr="00A46808">
        <w:t xml:space="preserve"> </w:t>
      </w:r>
      <w:r w:rsidR="00E46987" w:rsidRPr="00A46808">
        <w:t xml:space="preserve">when the heel marker velocity </w:t>
      </w:r>
      <w:r w:rsidR="00872190" w:rsidRPr="00A46808">
        <w:t>transitions</w:t>
      </w:r>
      <w:r w:rsidR="00E46987" w:rsidRPr="00A46808">
        <w:t xml:space="preserve"> from positive to negative</w:t>
      </w:r>
      <w:r w:rsidR="004C64A2" w:rsidRPr="00A46808">
        <w:t xml:space="preserve"> and </w:t>
      </w:r>
      <w:r w:rsidR="004C64A2" w:rsidRPr="00A46808">
        <w:rPr>
          <w:i/>
        </w:rPr>
        <w:t>toe off</w:t>
      </w:r>
      <w:r w:rsidR="004C64A2" w:rsidRPr="00A46808">
        <w:t xml:space="preserve"> </w:t>
      </w:r>
      <w:r w:rsidR="00E46987" w:rsidRPr="00A46808">
        <w:t xml:space="preserve">when the </w:t>
      </w:r>
      <w:r w:rsidR="004C64A2" w:rsidRPr="00A46808">
        <w:t>5</w:t>
      </w:r>
      <w:r w:rsidR="004C64A2" w:rsidRPr="00A46808">
        <w:rPr>
          <w:vertAlign w:val="superscript"/>
        </w:rPr>
        <w:t>th</w:t>
      </w:r>
      <w:r w:rsidR="004C64A2" w:rsidRPr="00A46808">
        <w:t xml:space="preserve"> metatarsal head marker velocity</w:t>
      </w:r>
      <w:r w:rsidR="00E46987" w:rsidRPr="00A46808">
        <w:t xml:space="preserve"> </w:t>
      </w:r>
      <w:r w:rsidR="00872190" w:rsidRPr="00A46808">
        <w:t>transitions</w:t>
      </w:r>
      <w:r w:rsidR="00E46987" w:rsidRPr="00A46808">
        <w:t xml:space="preserve"> from negative to positive</w:t>
      </w:r>
      <w:r w:rsidR="004C64A2" w:rsidRPr="00A46808">
        <w:t xml:space="preserve"> </w:t>
      </w:r>
      <w:r w:rsidR="00620C44" w:rsidRPr="00A46808">
        <w:fldChar w:fldCharType="begin"/>
      </w:r>
      <w:r w:rsidR="00620C44" w:rsidRPr="00A46808">
        <w:instrText xml:space="preserve"> ADDIN ZOTERO_ITEM CSL_CITATION {"citationID":"0PtjrQ7R","properties":{"formattedCitation":"(Zeni et al., 2008)","plainCitation":"(Zeni et al., 2008)","noteIndex":0},"citationItems":[{"id":43,"uris":["http://zotero.org/users/5226272/items/Y7EV8UYB"],"uri":["http://zotero.org/users/5226272/items/Y7EV8UYB"],"itemData":{"id":43,"type":"article-journal","container-title":"Gait &amp; Posture","DOI":"10.1016/j.gaitpost.2007.07.007","ISSN":"09666362","issue":"4","language":"en","page":"710-714","source":"Crossref","title":"Two simple methods for determining gait events during treadmill and overground walking using kinematic data","volume":"27","author":[{"family":"Zeni","given":"J.A."},{"family":"Richards","given":"J.G."},{"family":"Higginson","given":"J.S."}],"issued":{"date-parts":[["2008",5]]}}}],"schema":"https://github.com/citation-style-language/schema/raw/master/csl-citation.json"} </w:instrText>
      </w:r>
      <w:r w:rsidR="00620C44" w:rsidRPr="00A46808">
        <w:fldChar w:fldCharType="separate"/>
      </w:r>
      <w:r w:rsidR="00620C44" w:rsidRPr="00A46808">
        <w:t>(Zeni et al., 2008)</w:t>
      </w:r>
      <w:r w:rsidR="00620C44" w:rsidRPr="00A46808">
        <w:fldChar w:fldCharType="end"/>
      </w:r>
      <w:r w:rsidR="00620C44" w:rsidRPr="00A46808">
        <w:t>.</w:t>
      </w:r>
      <w:r w:rsidR="00620C44">
        <w:t xml:space="preserve"> </w:t>
      </w:r>
      <w:r>
        <w:t>Step lengths will be calculated as the</w:t>
      </w:r>
      <w:r w:rsidR="005B694A">
        <w:t xml:space="preserve"> sagittal</w:t>
      </w:r>
      <w:r>
        <w:t xml:space="preserve"> difference between the leading and trailing heel markers at the moment of leading heel strike. </w:t>
      </w:r>
      <w:r w:rsidR="003E6C32">
        <w:t xml:space="preserve">The step length during the last 50 strides of the Baseline phase will </w:t>
      </w:r>
      <w:r w:rsidR="00E81BA2">
        <w:t xml:space="preserve">be </w:t>
      </w:r>
      <w:r w:rsidR="003E6C32">
        <w:t>averaged and used to derive each legs</w:t>
      </w:r>
      <w:r w:rsidR="00C865B0">
        <w:t>’</w:t>
      </w:r>
      <w:r w:rsidR="003E6C32">
        <w:t xml:space="preserve"> respective target lines during </w:t>
      </w:r>
      <w:r w:rsidR="00B80644">
        <w:t>that</w:t>
      </w:r>
      <w:r w:rsidR="003E6C32">
        <w:t xml:space="preserve"> session</w:t>
      </w:r>
      <w:r w:rsidR="007A3868">
        <w:t>’</w:t>
      </w:r>
      <w:r w:rsidR="003E6C32">
        <w:t xml:space="preserve">s learning phase.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59EE1A57"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LONG</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SHORT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LONG</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SHORT</m:t>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4DEE1200" w14:textId="77777777" w:rsidR="00A20B70" w:rsidRDefault="00DB77C0" w:rsidP="00407563">
      <w:pPr>
        <w:spacing w:line="480" w:lineRule="auto"/>
      </w:pPr>
      <w:r>
        <w:lastRenderedPageBreak/>
        <w:t>Thus, SAI represents the difference between the two step lengths normalized by the</w:t>
      </w:r>
      <w:r w:rsidR="00C317B4">
        <w:t>ir sum</w:t>
      </w:r>
      <w:r>
        <w:t>. We express this measure as a percentage where 0% is perfect symmetry and SAIs further away from 0% indicate greater asymmetry.</w:t>
      </w:r>
      <w:r w:rsidR="004C68CF">
        <w:t xml:space="preserve"> </w:t>
      </w:r>
      <w:r w:rsidR="00D369DD">
        <w:t>B</w:t>
      </w:r>
      <w:r w:rsidR="008B7413">
        <w:t xml:space="preserve">y </w:t>
      </w:r>
      <w:r w:rsidR="00D369DD">
        <w:t>convention</w:t>
      </w:r>
      <w:r w:rsidR="00620C44">
        <w:t>,</w:t>
      </w:r>
      <w:r w:rsidR="008B7413">
        <w:t xml:space="preserve"> the SAI during learning </w:t>
      </w:r>
      <w:r w:rsidR="00620C44">
        <w:t>will</w:t>
      </w:r>
      <w:r w:rsidR="008B7413">
        <w:t xml:space="preserve"> always be positive. </w:t>
      </w:r>
      <w:r w:rsidR="005E7F90">
        <w:t xml:space="preserve">SAI will be calculated on a stride-by-stride basis throughout all walking phases.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p>
    <w:p w14:paraId="16E6A2CA" w14:textId="77777777" w:rsidR="00A20B70" w:rsidRDefault="00A20B70" w:rsidP="00407563">
      <w:pPr>
        <w:spacing w:line="480" w:lineRule="auto"/>
      </w:pPr>
    </w:p>
    <w:p w14:paraId="3ED1A77A" w14:textId="0EB1A1A4" w:rsidR="00E00AF1" w:rsidRDefault="00A20B70" w:rsidP="00407563">
      <w:pPr>
        <w:spacing w:line="480" w:lineRule="auto"/>
      </w:pPr>
      <w:r>
        <w:t>We will also calculate limb placement asymmetry. Leading limb foot placement is the sagittal distance between the hip and ankle marker during that limb’s heel strike and trailing limb placement is the sagittal distance between the same markers during that limb</w:t>
      </w:r>
      <w:r w:rsidR="00C3241E">
        <w:t>’</w:t>
      </w:r>
      <w:r>
        <w:t>s toe off.</w:t>
      </w:r>
      <w:r w:rsidR="00C3241E">
        <w:t xml:space="preserve"> Leading and trailing limb placement asymmetry is calculated as the difference between the long and short leading and trailing limb placement, respectively</w:t>
      </w:r>
      <w:r w:rsidR="00C3241E" w:rsidRPr="00A46808">
        <w:t xml:space="preserve">. </w:t>
      </w:r>
      <w:r w:rsidR="00A03404">
        <w:t xml:space="preserve">A visualization of this </w:t>
      </w:r>
      <w:r w:rsidR="00872190" w:rsidRPr="00A46808">
        <w:t xml:space="preserve">analysis </w:t>
      </w:r>
      <w:r w:rsidR="00E46987" w:rsidRPr="00A46808">
        <w:t xml:space="preserve">will be </w:t>
      </w:r>
      <w:r w:rsidR="00A03404">
        <w:t>provided</w:t>
      </w:r>
      <w:r w:rsidR="00EA6B12">
        <w:t xml:space="preserve"> </w:t>
      </w:r>
      <w:r w:rsidR="00E46987" w:rsidRPr="00A46808">
        <w:t xml:space="preserve">in a </w:t>
      </w:r>
      <w:r w:rsidR="00C3241E" w:rsidRPr="00A46808">
        <w:t>figure</w:t>
      </w:r>
      <w:r w:rsidR="00E46987" w:rsidRPr="00A46808">
        <w:t xml:space="preserve"> </w:t>
      </w:r>
      <w:r w:rsidR="00E46987" w:rsidRPr="00A46808">
        <w:fldChar w:fldCharType="begin"/>
      </w:r>
      <w:r w:rsidR="00E46987" w:rsidRPr="00A46808">
        <w:instrText xml:space="preserve"> ADDIN ZOTERO_ITEM CSL_CITATION {"citationID":"Tl71rW2V","properties":{"formattedCitation":"(Finley et al., 2015; Long et al., 2016; S\\uc0\\u225{}nchez et al., 2020)","plainCitation":"(Finley et al., 2015; Long et al., 2016; Sánchez et al., 2020)","noteIndex":0},"citationItems":[{"id":2003,"uris":["http://zotero.org/users/5226272/items/VMML2GLS"],"uri":["http://zotero.org/users/5226272/items/VMML2GLS"],"itemData":{"id":2003,"type":"article-journal","abstract":"Background. Step length asymmetry (SLA) is a common hallmark of gait poststroke. Though conventionally viewed as a spatial deficit, SLA can result from differences in where the feet are placed relative to the body (step position strategy), the timing between foot strikes (step time strategy), or the velocity of the body relative to the feet (step velocity strategy). Objective. The goal of this study was to characterize the relative contributions of each of these strategies to SLA. Methods. We developed an analytical model that parses SLA into independent step position, step time, and step velocity contributions. This model was validated by reproducing SLA values for 25 healthy participants when their natural symmetric gait was perturbed on a split-belt treadmill moving at either a 2:1 or 3:1 belt-speed ratio. We then applied the validated model to quantify step position, step time, and step velocity contributions to SLA in 15 stroke survivors while walking at their self-selected speed. Results. SLA was predicted precisely by summing the derived contributions, regardless of the belt-speed ratio. Although the contributions to SLA varied considerably across our sample of stroke survivors, the step position contribution tended to oppose the other 2?possibly as an attempt to minimize overall SLA. Conclusions. Our results suggest that changes in where the feet are placed or changes in interlimb timing could be used as compensatory strategies to reduce overall SLA in stroke survivors. These results may allow clinicians and researchers to identify patient-specific gait abnormalities and personalize their therapeutic approaches accordingly.","container-title":"Neurorehabilitation and Neural Repair","DOI":"10.1177/1545968314567149","ISSN":"1545-9683","issue":"8","journalAbbreviation":"Neurorehabil Neural Repair","note":"publisher: SAGE Publications Inc STM","page":"786-795","source":"SAGE Journals","title":"Spatial and Temporal Control Contribute to Step Length Asymmetry During Split-Belt Adaptation and Hemiparetic Gait","volume":"29","author":[{"family":"Finley","given":"James M."},{"family":"Long","given":"Andrew"},{"family":"Bastian","given":"Amy J."},{"family":"Torres-Oviedo","given":"Gelsy"}],"issued":{"date-parts":[["2015",9,1]]}}},{"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J."}],"issued":{"date-parts":[["2016",5]]}}},{"id":1674,"uris":["http://zotero.org/users/5226272/items/E4I76N7P"],"uri":["http://zotero.org/users/5226272/items/E4I76N7P"],"itemData":{"id":1674,"type":"report","abstract":"Abstract\n          People often adapt their coordination patterns during walking to reduce energy cost by using sources of external assistance in the environment. Adaptation to walking on a split-belt treadmill, where one belt moves faster than the other, provides an opportunity for people to acquire positive work from the treadmill to reduce metabolic cost by modifying where they step on the faster belt. Though we know what people should do to acquire this assistance, this strategy is not observed during typical adaptation studies. Here, by extending the duration of adaptation, we show that people continuously optimize energetic cost by adjusting foot placement to acquire positive work from the treadmill and reduce the work performed by the legs. These results demonstrate that learning to acquire and take advantage of assistance to reduce energetic cost is central in shaping adaptive locomotion, but this process occurs over timescales longer than those used in typical studies.","genre":"preprint","language":"en","note":"DOI: 10.1101/2020.04.04.025619","publisher":"Neuroscience","source":"DOI.org (Crossref)","title":"Using asymmetry to your advantage: learning to acquire and accept external assistance during prolonged split-belt walking","title-short":"Using asymmetry to your advantage","URL":"http://biorxiv.org/lookup/doi/10.1101/2020.04.04.025619","author":[{"family":"Sánchez","given":"Natalia"},{"family":"Simha","given":"Surabhi N."},{"family":"Donelan","given":"J. Maxwell"},{"family":"Finley","given":"James M."}],"accessed":{"date-parts":[["2020",4,16]]},"issued":{"date-parts":[["2020",4,5]]}}}],"schema":"https://github.com/citation-style-language/schema/raw/master/csl-citation.json"} </w:instrText>
      </w:r>
      <w:r w:rsidR="00E46987" w:rsidRPr="00A46808">
        <w:fldChar w:fldCharType="separate"/>
      </w:r>
      <w:r w:rsidR="00E46987" w:rsidRPr="00A46808">
        <w:rPr>
          <w:szCs w:val="24"/>
        </w:rPr>
        <w:t>(Finley et al., 2015; Long et al., 2016; Sánchez et al., 2020)</w:t>
      </w:r>
      <w:r w:rsidR="00E46987" w:rsidRPr="00A46808">
        <w:fldChar w:fldCharType="end"/>
      </w:r>
      <w:r w:rsidR="00E46987">
        <w:t>.</w:t>
      </w:r>
    </w:p>
    <w:p w14:paraId="5537027F" w14:textId="252FE9C6" w:rsidR="003D0D56" w:rsidRDefault="003D0D56" w:rsidP="00407563">
      <w:pPr>
        <w:spacing w:line="480" w:lineRule="auto"/>
      </w:pPr>
    </w:p>
    <w:p w14:paraId="6D547D87" w14:textId="248F1122" w:rsidR="003C4546" w:rsidRDefault="003C4546" w:rsidP="003C4546">
      <w:pPr>
        <w:spacing w:line="480" w:lineRule="auto"/>
      </w:pPr>
      <w:r>
        <w:t xml:space="preserve">Our analyses of behavior during </w:t>
      </w:r>
      <w:r w:rsidR="00E46987">
        <w:t xml:space="preserve">the </w:t>
      </w:r>
      <w:r>
        <w:t>Learning</w:t>
      </w:r>
      <w:r w:rsidR="00E46987">
        <w:t xml:space="preserve"> phase</w:t>
      </w:r>
      <w:r>
        <w:t xml:space="preserve"> will focus on checking our assumptions</w:t>
      </w:r>
      <w:r w:rsidR="00E46987">
        <w:t xml:space="preserve"> </w:t>
      </w:r>
      <w:r w:rsidR="00E46987" w:rsidRPr="00B3186F">
        <w:t xml:space="preserve">that the </w:t>
      </w:r>
      <w:r w:rsidR="005F1ED9" w:rsidRPr="00B3186F">
        <w:t xml:space="preserve">participants’ </w:t>
      </w:r>
      <w:r w:rsidR="00E46987" w:rsidRPr="00B3186F">
        <w:t>SAI</w:t>
      </w:r>
      <w:r w:rsidR="005F1ED9" w:rsidRPr="00B3186F">
        <w:t>s</w:t>
      </w:r>
      <w:r w:rsidR="00E46987" w:rsidRPr="00B3186F">
        <w:t xml:space="preserve"> will </w:t>
      </w:r>
      <w:r w:rsidR="005F1ED9" w:rsidRPr="00B3186F">
        <w:t>track</w:t>
      </w:r>
      <w:r w:rsidR="00E46987" w:rsidRPr="00B3186F">
        <w:t xml:space="preserve"> the target SAI </w:t>
      </w:r>
      <w:r w:rsidR="008478F8" w:rsidRPr="00B3186F">
        <w:t xml:space="preserve">for </w:t>
      </w:r>
      <w:r w:rsidR="00E46987" w:rsidRPr="00B3186F">
        <w:t>each condition.</w:t>
      </w:r>
      <w:r w:rsidR="00E46987">
        <w:t xml:space="preserve"> That is</w:t>
      </w:r>
      <w:r>
        <w:t xml:space="preserve">, the mean SAI will not differ across conditions (Learning SAI mean), but the SAI standard deviation (Learning SAI </w:t>
      </w:r>
      <w:r>
        <w:sym w:font="Symbol" w:char="F073"/>
      </w:r>
      <w:r>
        <w:t>) will</w:t>
      </w:r>
      <w:r w:rsidR="007D087E">
        <w:t xml:space="preserve"> (Figure 4D)</w:t>
      </w:r>
      <w:r>
        <w:t xml:space="preserve">. </w:t>
      </w:r>
      <w:r w:rsidR="00FB5294">
        <w:t>The purpose of the Learning phase is to provide the necessary task practice to develop potential use-dependent biases. The magnitude of use-dependent biases cannot be directly measured during Learning, since other processes are active during this period—</w:t>
      </w:r>
      <w:r w:rsidR="003B7452">
        <w:t xml:space="preserve">cognitive </w:t>
      </w:r>
      <w:r w:rsidR="00FB5294">
        <w:t xml:space="preserve">strategies in the case of the Strategy plus Use-Dependent model and Bayesian estimation of visual target location in the case of the Adaptive Bayesian model. Thus, as expected, </w:t>
      </w:r>
      <w:r>
        <w:t>our models do not make qualitatively different predictions regarding behavior during the Learning phase</w:t>
      </w:r>
      <w:r w:rsidR="007D087E">
        <w:t xml:space="preserve"> (Figure 3A, learning insets)</w:t>
      </w:r>
      <w:r>
        <w:t xml:space="preserve">. </w:t>
      </w:r>
    </w:p>
    <w:p w14:paraId="3A281FC1" w14:textId="77777777" w:rsidR="003C4546" w:rsidRDefault="003C4546" w:rsidP="00407563">
      <w:pPr>
        <w:spacing w:line="480" w:lineRule="auto"/>
      </w:pPr>
    </w:p>
    <w:p w14:paraId="327A0625" w14:textId="7CAE1543" w:rsidR="003C4546" w:rsidRDefault="00143A46" w:rsidP="00407563">
      <w:pPr>
        <w:spacing w:line="480" w:lineRule="auto"/>
      </w:pPr>
      <w:r>
        <w:t>O</w:t>
      </w:r>
      <w:r w:rsidR="00B90E23">
        <w:t>ur hypotheses focus on</w:t>
      </w:r>
      <w:r w:rsidR="000A0A14">
        <w:t xml:space="preserve"> </w:t>
      </w:r>
      <w:r w:rsidR="00B90E23">
        <w:t xml:space="preserve">use-dependent </w:t>
      </w:r>
      <w:r w:rsidR="000932B3">
        <w:t>biases,</w:t>
      </w:r>
      <w:r w:rsidR="000A0A14">
        <w:t xml:space="preserve"> </w:t>
      </w:r>
      <w:r>
        <w:t xml:space="preserve">probed during the no-feedback Washout phase. </w:t>
      </w:r>
      <w:r w:rsidR="003C4546">
        <w:t>U</w:t>
      </w:r>
      <w:r w:rsidR="00B90E23">
        <w:t>se</w:t>
      </w:r>
      <w:r w:rsidR="007562D9">
        <w:t xml:space="preserve">-dependent biases </w:t>
      </w:r>
      <w:r>
        <w:t xml:space="preserve">will be analyzed </w:t>
      </w:r>
      <w:r w:rsidR="007562D9">
        <w:t>at two different time points</w:t>
      </w:r>
      <w:r w:rsidR="00B94F95">
        <w:t>. First,</w:t>
      </w:r>
      <w:r w:rsidR="00CF21BD">
        <w:t xml:space="preserve"> to characterize the </w:t>
      </w:r>
      <w:r w:rsidR="007562D9">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to characterize</w:t>
      </w:r>
      <w:r w:rsidR="00047828">
        <w:t xml:space="preserve"> early changes in </w:t>
      </w:r>
      <w:r w:rsidR="00CF21BD">
        <w:t xml:space="preserve">use-dependent </w:t>
      </w:r>
      <w:r w:rsidR="00ED20F0">
        <w:t>biases</w:t>
      </w:r>
      <w:r w:rsidR="00CF21BD">
        <w:t xml:space="preserve"> </w:t>
      </w:r>
      <w:r w:rsidR="00ED20F0">
        <w:t xml:space="preserve">during the </w:t>
      </w:r>
      <w:r w:rsidR="00CF21BD">
        <w:t xml:space="preserve">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 xml:space="preserve">by regressing subsequent strides onto current strides for </w:t>
      </w:r>
      <w:r w:rsidR="00BF317F">
        <w:t xml:space="preserve">the first 50 </w:t>
      </w:r>
      <w:r w:rsidR="00F6786F">
        <w:t>stride</w:t>
      </w:r>
      <w:r w:rsidR="00BF317F">
        <w:t>s</w:t>
      </w:r>
      <w:r w:rsidR="00F6786F">
        <w:t xml:space="preserve"> of </w:t>
      </w:r>
      <w:r w:rsidR="007A3868">
        <w:t>the W</w:t>
      </w:r>
      <w:r w:rsidR="00F6786F">
        <w:t>ashout</w:t>
      </w:r>
      <w:r w:rsidR="007A3868">
        <w:t xml:space="preserve"> phase</w:t>
      </w:r>
      <w:r w:rsidR="00F6786F">
        <w:t>.</w:t>
      </w:r>
      <w:r w:rsidR="00A27A16">
        <w:t xml:space="preserve"> We will report 1-β (slope) as it quantifies the amount of unlearning per stride 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46671F9B" w14:textId="77777777" w:rsidR="005F0D9C" w:rsidRDefault="005F0D9C" w:rsidP="00407563">
      <w:pPr>
        <w:spacing w:line="480" w:lineRule="auto"/>
        <w:rPr>
          <w:b/>
          <w:bCs/>
        </w:rPr>
      </w:pPr>
    </w:p>
    <w:p w14:paraId="19881302" w14:textId="4CC5414E" w:rsidR="00414CFC" w:rsidRDefault="00105698" w:rsidP="00407563">
      <w:pPr>
        <w:spacing w:line="480" w:lineRule="auto"/>
        <w:rPr>
          <w:b/>
          <w:bCs/>
        </w:rPr>
      </w:pPr>
      <w:r w:rsidRPr="007D3C9C">
        <w:rPr>
          <w:b/>
          <w:bCs/>
        </w:rPr>
        <w:t>Model</w:t>
      </w:r>
      <w:r w:rsidR="00D611DC">
        <w:rPr>
          <w:b/>
          <w:bCs/>
        </w:rPr>
        <w:t>-</w:t>
      </w:r>
      <w:r w:rsidR="008E43A8">
        <w:rPr>
          <w:b/>
          <w:bCs/>
        </w:rPr>
        <w:t xml:space="preserve">Based </w:t>
      </w:r>
      <w:r w:rsidR="005E7F90">
        <w:rPr>
          <w:b/>
          <w:bCs/>
        </w:rPr>
        <w:t>Methods:</w:t>
      </w:r>
    </w:p>
    <w:p w14:paraId="4F01DAE0" w14:textId="137BEE70" w:rsidR="00591F30" w:rsidRDefault="00591F30" w:rsidP="00407563">
      <w:pPr>
        <w:spacing w:line="480" w:lineRule="auto"/>
      </w:pPr>
      <w:r>
        <w:t xml:space="preserve">We have adapted two computational models of use-dependent learning </w:t>
      </w:r>
      <w:r w:rsidR="000213D4">
        <w:t>that</w:t>
      </w:r>
      <w:r w:rsidR="00C6328C">
        <w:t xml:space="preserve"> can explain behavior following training with consistent targets (see </w:t>
      </w:r>
      <w:r w:rsidR="00392CC4">
        <w:t>S</w:t>
      </w:r>
      <w:r w:rsidR="00C6328C">
        <w:t xml:space="preserve">imulation section); however, </w:t>
      </w:r>
      <w:r w:rsidR="003B7452">
        <w:t>the two models</w:t>
      </w:r>
      <w:r w:rsidR="000213D4">
        <w:t xml:space="preserve"> </w:t>
      </w:r>
      <w:r>
        <w:t xml:space="preserve">make dissociable predictions regarding the effect </w:t>
      </w:r>
      <w:r w:rsidR="003B7452">
        <w:t xml:space="preserve">that </w:t>
      </w:r>
      <w:r w:rsidR="005F0D9C">
        <w:t xml:space="preserve">changes in </w:t>
      </w:r>
      <w:r w:rsidR="000213D4">
        <w:t xml:space="preserve">movement </w:t>
      </w:r>
      <w:r>
        <w:t xml:space="preserve">consistency </w:t>
      </w:r>
      <w:r w:rsidR="00B90E23">
        <w:t xml:space="preserve">during Learning </w:t>
      </w:r>
      <w:r>
        <w:t>ha</w:t>
      </w:r>
      <w:r w:rsidR="005F0D9C">
        <w:t>ve</w:t>
      </w:r>
      <w:r>
        <w:t xml:space="preserve"> on use-dependent bias</w:t>
      </w:r>
      <w:r w:rsidR="000D60A4">
        <w:t>es</w:t>
      </w:r>
      <w:r>
        <w:t xml:space="preserve">. </w:t>
      </w:r>
      <w:r w:rsidR="000213D4" w:rsidRPr="005B4CB5">
        <w:t>We refer to</w:t>
      </w:r>
      <w:r w:rsidR="001A5E58" w:rsidRPr="005B4CB5">
        <w:t xml:space="preserve"> the first model </w:t>
      </w:r>
      <w:r w:rsidR="003B0DF4" w:rsidRPr="005B4CB5">
        <w:t xml:space="preserve">as the Strategy </w:t>
      </w:r>
      <w:r w:rsidR="0017005F" w:rsidRPr="005B4CB5">
        <w:t>plus</w:t>
      </w:r>
      <w:r w:rsidR="003B0DF4" w:rsidRPr="005B4CB5">
        <w:t xml:space="preserve"> Use-Dependent model</w:t>
      </w:r>
      <w:r w:rsidR="005F0D9C" w:rsidRPr="005B4CB5">
        <w:t xml:space="preserve"> (Model 1). This model was inspired by a previous</w:t>
      </w:r>
      <w:r w:rsidR="00DE585D" w:rsidRPr="005B4CB5">
        <w:t>ly developed</w:t>
      </w:r>
      <w:r w:rsidR="005F0D9C" w:rsidRPr="005B4CB5">
        <w:t xml:space="preserve"> dual-process model of error-based and use-dependent learning</w:t>
      </w:r>
      <w:r w:rsidR="003B0DF4" w:rsidRPr="005B4CB5">
        <w:t xml:space="preserve"> </w:t>
      </w:r>
      <w:r w:rsidR="003B0DF4" w:rsidRPr="005B4CB5">
        <w:fldChar w:fldCharType="begin"/>
      </w:r>
      <w:r w:rsidR="005E1D22" w:rsidRPr="005B4CB5">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rsidRPr="005B4CB5">
        <w:fldChar w:fldCharType="separate"/>
      </w:r>
      <w:r w:rsidR="003B0DF4" w:rsidRPr="005B4CB5">
        <w:t>(Diedrichsen et al., 2010)</w:t>
      </w:r>
      <w:r w:rsidR="003B0DF4" w:rsidRPr="005B4CB5">
        <w:fldChar w:fldCharType="end"/>
      </w:r>
      <w:r w:rsidR="005F0D9C" w:rsidRPr="005B4CB5">
        <w:t>.</w:t>
      </w:r>
      <w:r w:rsidR="003B0DF4" w:rsidRPr="005B4CB5">
        <w:t xml:space="preserve"> </w:t>
      </w:r>
      <w:r w:rsidR="00EE1E48" w:rsidRPr="00B3186F">
        <w:t>Unlike the force-field adaptation task used in</w:t>
      </w:r>
      <w:r w:rsidR="00392CC4">
        <w:t xml:space="preserve"> the</w:t>
      </w:r>
      <w:r w:rsidR="00EE1E48" w:rsidRPr="00B3186F">
        <w:t xml:space="preserve"> </w:t>
      </w:r>
      <w:proofErr w:type="spellStart"/>
      <w:r w:rsidR="00EE1E48" w:rsidRPr="00B3186F">
        <w:t>Diedrichsen</w:t>
      </w:r>
      <w:proofErr w:type="spellEnd"/>
      <w:r w:rsidR="00EE1E48" w:rsidRPr="00B3186F">
        <w:t xml:space="preserve"> et al. study, </w:t>
      </w:r>
      <w:r w:rsidR="00E429FB" w:rsidRPr="00B3186F">
        <w:t>the learning paradigm we are proposing</w:t>
      </w:r>
      <w:r w:rsidR="00EE1E48" w:rsidRPr="00B3186F">
        <w:t xml:space="preserve"> </w:t>
      </w:r>
      <w:r w:rsidR="00E429FB" w:rsidRPr="00B3186F">
        <w:t>involves</w:t>
      </w:r>
      <w:r w:rsidR="005F1ED9" w:rsidRPr="00B3186F">
        <w:t>, in addition to use-dependent learning,</w:t>
      </w:r>
      <w:r w:rsidR="00E429FB" w:rsidRPr="00B3186F">
        <w:t xml:space="preserve"> </w:t>
      </w:r>
      <w:r w:rsidR="00434022" w:rsidRPr="00B3186F">
        <w:t xml:space="preserve">explicit </w:t>
      </w:r>
      <w:r w:rsidR="005F1ED9" w:rsidRPr="00B3186F">
        <w:t>strategies,</w:t>
      </w:r>
      <w:r w:rsidR="00434022" w:rsidRPr="00B3186F">
        <w:t xml:space="preserve"> without </w:t>
      </w:r>
      <w:r w:rsidR="00A8261D" w:rsidRPr="00B3186F">
        <w:t>contribution</w:t>
      </w:r>
      <w:r w:rsidR="005F1ED9" w:rsidRPr="00B3186F">
        <w:t>s</w:t>
      </w:r>
      <w:r w:rsidR="00A8261D" w:rsidRPr="00B3186F">
        <w:t xml:space="preserve"> from</w:t>
      </w:r>
      <w:r w:rsidR="00434022" w:rsidRPr="00B3186F">
        <w:t xml:space="preserve"> sensorimotor adaptation (French et al., 2018, Wood et al. 2020)</w:t>
      </w:r>
      <w:r w:rsidR="00EE1E48" w:rsidRPr="00B3186F">
        <w:t xml:space="preserve">. Therefore, </w:t>
      </w:r>
      <w:r w:rsidR="00434022" w:rsidRPr="00B3186F">
        <w:t>w</w:t>
      </w:r>
      <w:r w:rsidR="00E429FB" w:rsidRPr="00B3186F">
        <w:t xml:space="preserve">e </w:t>
      </w:r>
      <w:r w:rsidR="00944D87" w:rsidRPr="00B3186F">
        <w:t>replaced</w:t>
      </w:r>
      <w:r w:rsidR="00E429FB" w:rsidRPr="00B3186F">
        <w:t xml:space="preserve"> the </w:t>
      </w:r>
      <w:r w:rsidR="00A8261D" w:rsidRPr="00B3186F">
        <w:t>implicit adaptation</w:t>
      </w:r>
      <w:r w:rsidR="00E429FB" w:rsidRPr="00B3186F">
        <w:t xml:space="preserve"> process</w:t>
      </w:r>
      <w:r w:rsidR="00434022" w:rsidRPr="00B3186F">
        <w:t xml:space="preserve"> from the </w:t>
      </w:r>
      <w:proofErr w:type="spellStart"/>
      <w:r w:rsidR="00434022" w:rsidRPr="00B3186F">
        <w:t>Diedrichsen</w:t>
      </w:r>
      <w:proofErr w:type="spellEnd"/>
      <w:r w:rsidR="00434022" w:rsidRPr="00B3186F">
        <w:t xml:space="preserve"> model</w:t>
      </w:r>
      <w:r w:rsidR="00E429FB" w:rsidRPr="00B3186F">
        <w:t xml:space="preserve"> </w:t>
      </w:r>
      <w:r w:rsidR="00944D87" w:rsidRPr="00B3186F">
        <w:t>with</w:t>
      </w:r>
      <w:r w:rsidR="00E429FB" w:rsidRPr="00B3186F">
        <w:t xml:space="preserve"> a strategic process</w:t>
      </w:r>
      <w:r w:rsidR="00EE1E48" w:rsidRPr="00B3186F">
        <w:t xml:space="preserve"> which learns quickly</w:t>
      </w:r>
      <w:r w:rsidR="00E429FB" w:rsidRPr="00B3186F">
        <w:t>.</w:t>
      </w:r>
      <w:r w:rsidR="00434022">
        <w:t xml:space="preserve"> </w:t>
      </w:r>
      <w:r w:rsidR="005F0D9C" w:rsidRPr="005B4CB5">
        <w:t>T</w:t>
      </w:r>
      <w:r w:rsidRPr="005B4CB5">
        <w:t xml:space="preserve">he </w:t>
      </w:r>
      <w:r w:rsidR="00324208" w:rsidRPr="005B4CB5">
        <w:t>second model</w:t>
      </w:r>
      <w:r w:rsidR="003B0DF4" w:rsidRPr="005B4CB5">
        <w:t xml:space="preserve"> </w:t>
      </w:r>
      <w:r w:rsidR="005F0D9C" w:rsidRPr="005B4CB5">
        <w:t>is referred to as</w:t>
      </w:r>
      <w:r w:rsidR="003B0DF4" w:rsidRPr="005B4CB5">
        <w:t xml:space="preserve"> the Adaptive Bayesian model </w:t>
      </w:r>
      <w:r w:rsidR="005F0D9C" w:rsidRPr="005B4CB5">
        <w:t xml:space="preserve">(Model 2) and was </w:t>
      </w:r>
      <w:r w:rsidR="00DE585D" w:rsidRPr="005B4CB5">
        <w:t>adopted</w:t>
      </w:r>
      <w:r w:rsidR="005F0D9C" w:rsidRPr="005B4CB5">
        <w:t xml:space="preserve"> from </w:t>
      </w:r>
      <w:r w:rsidR="00DE585D" w:rsidRPr="005B4CB5">
        <w:t xml:space="preserve">a reaching study of use-dependent learning </w:t>
      </w:r>
      <w:r w:rsidR="003B0DF4" w:rsidRPr="005B4CB5">
        <w:fldChar w:fldCharType="begin"/>
      </w:r>
      <w:r w:rsidR="005E1D22" w:rsidRPr="005B4CB5">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rsidRPr="005B4CB5">
        <w:fldChar w:fldCharType="separate"/>
      </w:r>
      <w:r w:rsidR="003B0DF4" w:rsidRPr="005B4CB5">
        <w:t>(Verstynen and Sabes, 2011)</w:t>
      </w:r>
      <w:r w:rsidR="003B0DF4" w:rsidRPr="005B4CB5">
        <w:fldChar w:fldCharType="end"/>
      </w:r>
      <w:r w:rsidRPr="005B4CB5">
        <w:t>.</w:t>
      </w:r>
      <w:r w:rsidR="006F55AA">
        <w:t xml:space="preserve"> </w:t>
      </w:r>
    </w:p>
    <w:p w14:paraId="7FAE0F7F" w14:textId="53956F33" w:rsidR="005B646C" w:rsidRDefault="005B646C" w:rsidP="00407563">
      <w:pPr>
        <w:spacing w:line="480" w:lineRule="auto"/>
      </w:pPr>
    </w:p>
    <w:p w14:paraId="4B11AFBE" w14:textId="09208F3C" w:rsidR="005B646C" w:rsidRPr="00403D28" w:rsidRDefault="005B646C" w:rsidP="00407563">
      <w:pPr>
        <w:spacing w:line="480" w:lineRule="auto"/>
        <w:rPr>
          <w:i/>
          <w:iCs/>
          <w:u w:val="single"/>
        </w:rPr>
      </w:pPr>
      <w:r>
        <w:rPr>
          <w:i/>
          <w:iCs/>
          <w:u w:val="single"/>
        </w:rPr>
        <w:lastRenderedPageBreak/>
        <w:t xml:space="preserve">Strategy Plus </w:t>
      </w:r>
      <w:r w:rsidR="003B0DF4">
        <w:rPr>
          <w:i/>
          <w:iCs/>
          <w:u w:val="single"/>
        </w:rPr>
        <w:t>Use-Dependent</w:t>
      </w:r>
      <w:r w:rsidRPr="00002520">
        <w:rPr>
          <w:i/>
          <w:iCs/>
          <w:u w:val="single"/>
        </w:rPr>
        <w:t xml:space="preserve"> </w:t>
      </w:r>
      <w:r w:rsidR="000B5BB3">
        <w:rPr>
          <w:i/>
          <w:iCs/>
          <w:u w:val="single"/>
        </w:rPr>
        <w:t>M</w:t>
      </w:r>
      <w:r w:rsidRPr="00002520">
        <w:rPr>
          <w:i/>
          <w:iCs/>
          <w:u w:val="single"/>
        </w:rPr>
        <w:t>odel:</w:t>
      </w:r>
    </w:p>
    <w:p w14:paraId="008FE352" w14:textId="3BD90583"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5029E">
        <w:instrText xml:space="preserve"> ADDIN ZOTERO_ITEM CSL_CITATION {"citationID":"WVfHnYrg","properties":{"formattedCitation":"(French et al., 2018; Long et al., 2016; Wood et al., 2020)","plainCitation":"(French et al., 2018; Long et al., 2016;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8E10A8">
        <w:fldChar w:fldCharType="separate"/>
      </w:r>
      <w:r w:rsidR="0085029E" w:rsidRPr="0085029E">
        <w:t>(French et al., 2018; Long et al., 2016; Wood et al., 2020)</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73796267" w:rsidR="005B646C" w:rsidRPr="001579D6" w:rsidRDefault="00CD2C00"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2</w:t>
      </w:r>
      <w:r w:rsidR="005B646C">
        <w:rPr>
          <w:rFonts w:eastAsiaTheme="minorEastAsia"/>
        </w:rPr>
        <w:t>)</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66696F9C" w:rsidR="003427A8" w:rsidRPr="00D539FB" w:rsidRDefault="00CD2C00"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3</w:t>
      </w:r>
      <w:r w:rsidR="005B646C">
        <w:rPr>
          <w:rFonts w:eastAsiaTheme="minorEastAsia"/>
        </w:rPr>
        <w:t>)</w:t>
      </w:r>
    </w:p>
    <w:p w14:paraId="45F48A94" w14:textId="4A56259C" w:rsidR="003427A8" w:rsidRDefault="00CD2C00"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w:t>
      </w:r>
      <w:r w:rsidR="00C50295">
        <w:rPr>
          <w:rFonts w:eastAsiaTheme="minorEastAsia"/>
        </w:rPr>
        <w:t>4</w:t>
      </w:r>
      <w:r w:rsidR="003427A8">
        <w:rPr>
          <w:rFonts w:eastAsiaTheme="minorEastAsia"/>
        </w:rPr>
        <w:t>)</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31AD3591" w:rsidR="005B646C" w:rsidRDefault="00F610AC" w:rsidP="00407563">
      <w:pPr>
        <w:spacing w:line="480" w:lineRule="auto"/>
      </w:pPr>
      <w:r w:rsidRPr="00B3186F">
        <w:t xml:space="preserve">This model assumes that individuals </w:t>
      </w:r>
      <w:r w:rsidR="001E0BF9" w:rsidRPr="00B3186F">
        <w:t>remember</w:t>
      </w:r>
      <w:r w:rsidRPr="00B3186F">
        <w:t xml:space="preserve"> </w:t>
      </w:r>
      <w:r w:rsidR="001E0BF9" w:rsidRPr="00B3186F">
        <w:t>some proportion</w:t>
      </w:r>
      <w:r w:rsidR="005F1ED9" w:rsidRPr="00B3186F">
        <w:t>,</w:t>
      </w:r>
      <w:r w:rsidR="001E0BF9" w:rsidRPr="00B3186F">
        <w:t xml:space="preserve"> </w:t>
      </w:r>
      <m:oMath>
        <m:r>
          <w:rPr>
            <w:rStyle w:val="PlaceholderText"/>
            <w:rFonts w:ascii="Cambria Math" w:hAnsi="Cambria Math"/>
            <w:color w:val="auto"/>
          </w:rPr>
          <m:t>A</m:t>
        </m:r>
      </m:oMath>
      <w:r w:rsidR="005F1ED9" w:rsidRPr="00B3186F">
        <w:rPr>
          <w:rStyle w:val="PlaceholderText"/>
          <w:rFonts w:eastAsiaTheme="minorEastAsia"/>
          <w:color w:val="auto"/>
        </w:rPr>
        <w:t>,</w:t>
      </w:r>
      <w:r w:rsidRPr="00B3186F">
        <w:t xml:space="preserve"> </w:t>
      </w:r>
      <w:r w:rsidR="001E0BF9" w:rsidRPr="007F17C4">
        <w:rPr>
          <w:color w:val="000000"/>
          <w:shd w:val="clear" w:color="auto" w:fill="FFFFFF"/>
        </w:rPr>
        <w:t xml:space="preserve">of </w:t>
      </w:r>
      <w:r w:rsidR="001E0BF9" w:rsidRPr="00B3186F">
        <w:rPr>
          <w:rFonts w:eastAsia="Times New Roman"/>
          <w:bCs/>
          <w:iCs/>
          <w:color w:val="000000"/>
          <w:shd w:val="clear" w:color="auto" w:fill="FFFFFF"/>
        </w:rPr>
        <w:t xml:space="preserve">their explicit </w:t>
      </w:r>
      <w:r w:rsidR="00152AE6" w:rsidRPr="007F17C4">
        <w:rPr>
          <w:color w:val="000000"/>
          <w:shd w:val="clear" w:color="auto" w:fill="FFFFFF"/>
        </w:rPr>
        <w:t>strategy</w:t>
      </w:r>
      <w:r w:rsidR="001E0BF9" w:rsidRPr="00B3186F">
        <w:rPr>
          <w:rFonts w:eastAsia="Times New Roman"/>
          <w:bCs/>
          <w:iCs/>
          <w:color w:val="000000"/>
          <w:shd w:val="clear" w:color="auto" w:fill="FFFFFF"/>
        </w:rPr>
        <w:t xml:space="preserve">. For example, when a participant aims for the target, they </w:t>
      </w:r>
      <w:r w:rsidR="005F1ED9" w:rsidRPr="00B3186F">
        <w:rPr>
          <w:rFonts w:eastAsia="Times New Roman"/>
          <w:bCs/>
          <w:iCs/>
          <w:color w:val="000000"/>
          <w:shd w:val="clear" w:color="auto" w:fill="FFFFFF"/>
        </w:rPr>
        <w:t>will</w:t>
      </w:r>
      <w:r w:rsidR="001E0BF9" w:rsidRPr="00B3186F">
        <w:rPr>
          <w:rFonts w:eastAsia="Times New Roman"/>
          <w:bCs/>
          <w:iCs/>
          <w:color w:val="000000"/>
          <w:shd w:val="clear" w:color="auto" w:fill="FFFFFF"/>
        </w:rPr>
        <w:t xml:space="preserve"> remember</w:t>
      </w:r>
      <w:r w:rsidR="00392CC4">
        <w:rPr>
          <w:rFonts w:eastAsia="Times New Roman"/>
          <w:bCs/>
          <w:iCs/>
          <w:color w:val="000000"/>
          <w:shd w:val="clear" w:color="auto" w:fill="FFFFFF"/>
        </w:rPr>
        <w:t>,</w:t>
      </w:r>
      <w:r w:rsidR="001E0BF9" w:rsidRPr="007F17C4">
        <w:rPr>
          <w:color w:val="000000"/>
          <w:shd w:val="clear" w:color="auto" w:fill="FFFFFF"/>
        </w:rPr>
        <w:t xml:space="preserve"> </w:t>
      </w:r>
      <w:r w:rsidR="005F1ED9" w:rsidRPr="007F17C4">
        <w:rPr>
          <w:color w:val="000000"/>
          <w:shd w:val="clear" w:color="auto" w:fill="FFFFFF"/>
        </w:rPr>
        <w:t xml:space="preserve">to </w:t>
      </w:r>
      <w:r w:rsidR="005F1ED9" w:rsidRPr="00B3186F">
        <w:rPr>
          <w:rFonts w:eastAsia="Times New Roman"/>
          <w:bCs/>
          <w:iCs/>
          <w:color w:val="000000"/>
          <w:shd w:val="clear" w:color="auto" w:fill="FFFFFF"/>
        </w:rPr>
        <w:t>some degree</w:t>
      </w:r>
      <w:r w:rsidR="00392CC4">
        <w:rPr>
          <w:rFonts w:eastAsia="Times New Roman"/>
          <w:bCs/>
          <w:iCs/>
          <w:color w:val="000000"/>
          <w:shd w:val="clear" w:color="auto" w:fill="FFFFFF"/>
        </w:rPr>
        <w:t>,</w:t>
      </w:r>
      <w:r w:rsidR="001E0BF9" w:rsidRPr="00B3186F">
        <w:rPr>
          <w:rFonts w:eastAsia="Times New Roman"/>
          <w:bCs/>
          <w:iCs/>
          <w:color w:val="000000"/>
          <w:shd w:val="clear" w:color="auto" w:fill="FFFFFF"/>
        </w:rPr>
        <w:t xml:space="preserve"> where they aimed previously.</w:t>
      </w:r>
      <w:r w:rsidR="005B646C" w:rsidRPr="00B3186F">
        <w:t xml:space="preserve"> </w:t>
      </w:r>
      <w:r w:rsidR="001E0BF9" w:rsidRPr="00B3186F">
        <w:t xml:space="preserve">Participants also </w:t>
      </w:r>
      <w:r w:rsidR="00722DC7" w:rsidRPr="00B3186F">
        <w:t>correct a proportion</w:t>
      </w:r>
      <w:r w:rsidR="00CE2904">
        <w:t xml:space="preserve"> </w:t>
      </w:r>
      <w:r w:rsidR="005B646C" w:rsidRPr="00B3186F">
        <w:t>of the error</w:t>
      </w:r>
      <w:r w:rsidR="00194326" w:rsidRPr="00B3186F">
        <w:t xml:space="preserve">, </w:t>
      </w:r>
      <m:oMath>
        <m:r>
          <w:rPr>
            <w:rFonts w:ascii="Cambria Math" w:hAnsi="Cambria Math"/>
          </w:rPr>
          <m:t>C</m:t>
        </m:r>
      </m:oMath>
      <w:r w:rsidR="00194326" w:rsidRPr="00B3186F">
        <w:rPr>
          <w:rFonts w:eastAsiaTheme="minorEastAsia"/>
        </w:rPr>
        <w:t>,</w:t>
      </w:r>
      <w:r w:rsidR="005B646C" w:rsidRPr="00B3186F">
        <w:t xml:space="preserve"> o</w:t>
      </w:r>
      <w:r w:rsidR="005B646C">
        <w:t xml:space="preserve">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6EA272AC"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w:t>
      </w:r>
      <w:r w:rsidR="00B7625D">
        <w:t xml:space="preserve">Here, </w:t>
      </w:r>
      <w:r>
        <w:t>the update is a function of the motor output</w:t>
      </w:r>
      <w:r w:rsidR="00B7625D">
        <w:t xml:space="preserve"> which</w:t>
      </w:r>
      <w:r w:rsidR="00152AE6">
        <w:t>, in this experiment,</w:t>
      </w:r>
      <w:r w:rsidR="00B7625D">
        <w:t xml:space="preserve"> changes based on the error signal</w:t>
      </w:r>
      <w:r w:rsidR="00152AE6">
        <w:t>, due to strategic learning</w:t>
      </w:r>
      <w:r w:rsidR="00B7625D">
        <w:t xml:space="preserve"> </w:t>
      </w:r>
      <w:r w:rsidR="005618E6">
        <w:t>(</w:t>
      </w:r>
      <w:r w:rsidR="00B7625D">
        <w:t>equation 3</w:t>
      </w:r>
      <w:r w:rsidR="005618E6">
        <w:t>)</w:t>
      </w:r>
      <w:r w:rsidR="00152AE6">
        <w:t>, and the slowly evolving use-dependent bias.</w:t>
      </w:r>
      <w:r>
        <w:t xml:space="preserve"> </w:t>
      </w:r>
    </w:p>
    <w:p w14:paraId="745DAA5C" w14:textId="77777777" w:rsidR="005B646C" w:rsidRDefault="005B646C" w:rsidP="00407563">
      <w:pPr>
        <w:spacing w:line="480" w:lineRule="auto"/>
      </w:pPr>
    </w:p>
    <w:p w14:paraId="387CA41E" w14:textId="5C9F6409" w:rsidR="00507F44" w:rsidRPr="00D539FB" w:rsidRDefault="00CD2C00"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5</w:t>
      </w:r>
      <w:r w:rsidR="005B646C">
        <w:rPr>
          <w:rFonts w:eastAsiaTheme="minorEastAsia"/>
        </w:rPr>
        <w:t>)</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71D33127" w:rsidR="005B646C" w:rsidRDefault="003665D7" w:rsidP="00407563">
      <w:pPr>
        <w:spacing w:line="480" w:lineRule="auto"/>
      </w:pPr>
      <w:r w:rsidRPr="00B3186F">
        <w:t>Strategic learning</w:t>
      </w:r>
      <w:r w:rsidR="00770AD0" w:rsidRPr="00B3186F">
        <w:t xml:space="preserve"> </w:t>
      </w:r>
      <w:r w:rsidRPr="00B3186F">
        <w:t xml:space="preserve">in humans </w:t>
      </w:r>
      <w:r w:rsidR="00194326" w:rsidRPr="00B3186F">
        <w:t>is</w:t>
      </w:r>
      <w:r w:rsidRPr="00B3186F">
        <w:t xml:space="preserve"> highly flexible</w:t>
      </w:r>
      <w:r w:rsidR="00D31135" w:rsidRPr="00B3186F">
        <w:t xml:space="preserve"> </w:t>
      </w:r>
      <w:r w:rsidR="00770AD0" w:rsidRPr="00B3186F">
        <w:t xml:space="preserve">and, under certain conditions, </w:t>
      </w:r>
      <w:r w:rsidR="00194326" w:rsidRPr="00B3186F">
        <w:t xml:space="preserve">quite </w:t>
      </w:r>
      <w:r w:rsidR="00770AD0" w:rsidRPr="00B3186F">
        <w:t>rapid</w:t>
      </w:r>
      <w:r w:rsidRPr="00B3186F">
        <w:t xml:space="preserve"> </w:t>
      </w:r>
      <w:r w:rsidRPr="00B3186F">
        <w:fldChar w:fldCharType="begin"/>
      </w:r>
      <w:r w:rsidR="00D31135" w:rsidRPr="00B3186F">
        <w:instrText xml:space="preserve"> ADDIN ZOTERO_ITEM CSL_CITATION {"citationID":"uLLXRSHf","properties":{"formattedCitation":"(Bond and Taylor, 2015; Taylor and Ivry, 2011)","plainCitation":"(Bond and Taylor, 2015; Taylor and Ivry, 2011)","noteIndex":0},"citationItems":[{"id":1351,"uris":["http://zotero.org/users/5226272/items/KWB3RC3X"],"uri":["http://zotero.org/users/5226272/items/KWB3RC3X"],"itemData":{"id":1351,"type":"article-journal","abstract":"There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Pr="00B3186F">
        <w:fldChar w:fldCharType="separate"/>
      </w:r>
      <w:r w:rsidR="00D31135" w:rsidRPr="00B3186F">
        <w:t>(</w:t>
      </w:r>
      <w:r w:rsidR="00770AD0" w:rsidRPr="00B3186F">
        <w:t xml:space="preserve">&gt; 0.7 in Taylor and Ivry, 2011; </w:t>
      </w:r>
      <w:r w:rsidR="00D31135" w:rsidRPr="00B3186F">
        <w:t>Bond and Taylor, 2015;)</w:t>
      </w:r>
      <w:r w:rsidRPr="00B3186F">
        <w:fldChar w:fldCharType="end"/>
      </w:r>
      <w:r w:rsidR="00D31135" w:rsidRPr="00B3186F">
        <w:t>. Y</w:t>
      </w:r>
      <w:r w:rsidRPr="00B3186F">
        <w:t>et the use-dependent process learns slowly (</w:t>
      </w:r>
      <w:r w:rsidR="00770AD0" w:rsidRPr="00B3186F">
        <w:t xml:space="preserve">average learning rate of </w:t>
      </w:r>
      <w:r w:rsidRPr="00B3186F">
        <w:t xml:space="preserve">0.038 in </w:t>
      </w:r>
      <w:r w:rsidR="0017005F" w:rsidRPr="00B3186F">
        <w:fldChar w:fldCharType="begin"/>
      </w:r>
      <w:r w:rsidR="00D369DD" w:rsidRPr="00B3186F">
        <w:instrText xml:space="preserve"> ADDIN ZOTERO_ITEM CSL_CITATION {"citationID":"KVJhlOdP","properties":{"formattedCitation":"(Diedrichsen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rsidRPr="00B3186F">
        <w:fldChar w:fldCharType="separate"/>
      </w:r>
      <w:r w:rsidR="0017005F" w:rsidRPr="00B3186F">
        <w:t>Diedrichsen et al., 2010)</w:t>
      </w:r>
      <w:r w:rsidR="0017005F" w:rsidRPr="00B3186F">
        <w:fldChar w:fldCharType="end"/>
      </w:r>
      <w:r w:rsidRPr="00B3186F">
        <w:t>.</w:t>
      </w:r>
      <w:r w:rsidR="000322D0" w:rsidRPr="00B3186F">
        <w:t xml:space="preserve"> </w:t>
      </w:r>
      <w:r w:rsidRPr="00B3186F">
        <w:t xml:space="preserve">Therefore, we </w:t>
      </w:r>
      <w:r w:rsidR="00194326" w:rsidRPr="00B3186F">
        <w:t>add the constraint that</w:t>
      </w:r>
      <w:r w:rsidR="00C274B7" w:rsidRPr="00B3186F">
        <w:t xml:space="preserve"> </w:t>
      </w:r>
      <w:r w:rsidRPr="00B3186F">
        <w:t xml:space="preserve">the strategic learning rate, </w:t>
      </w:r>
      <m:oMath>
        <m:r>
          <w:rPr>
            <w:rFonts w:ascii="Cambria Math" w:hAnsi="Cambria Math"/>
          </w:rPr>
          <m:t>C</m:t>
        </m:r>
      </m:oMath>
      <w:r w:rsidRPr="00B3186F">
        <w:t xml:space="preserve">, </w:t>
      </w:r>
      <w:r w:rsidR="00194326" w:rsidRPr="00B3186F">
        <w:t>must</w:t>
      </w:r>
      <w:r w:rsidR="00C274B7" w:rsidRPr="00B3186F">
        <w:t xml:space="preserve"> be</w:t>
      </w:r>
      <w:r w:rsidRPr="00B3186F">
        <w:t xml:space="preserve"> at least 5x faster than the use-dependent learning rate, </w:t>
      </w:r>
      <m:oMath>
        <m:r>
          <w:rPr>
            <w:rFonts w:ascii="Cambria Math" w:hAnsi="Cambria Math"/>
          </w:rPr>
          <m:t>F</m:t>
        </m:r>
      </m:oMath>
      <w:r w:rsidRPr="00B3186F">
        <w:t xml:space="preserve">. </w:t>
      </w:r>
      <w:r w:rsidR="00107F56" w:rsidRPr="00B3186F">
        <w:t xml:space="preserve">This model </w:t>
      </w:r>
      <w:r w:rsidR="00C274B7" w:rsidRPr="00B3186F">
        <w:t xml:space="preserve">also </w:t>
      </w:r>
      <w:r w:rsidR="00107F56" w:rsidRPr="00B3186F">
        <w:t xml:space="preserve">assumes that this learning rate </w:t>
      </w:r>
      <m:oMath>
        <m:r>
          <w:rPr>
            <w:rFonts w:ascii="Cambria Math" w:hAnsi="Cambria Math"/>
          </w:rPr>
          <m:t>F</m:t>
        </m:r>
      </m:oMath>
      <w:r w:rsidR="00107F56" w:rsidRPr="00B3186F">
        <w:t xml:space="preserve"> is fixed and thus, is not sensitive to the consistency of motor output</w:t>
      </w:r>
      <w:r w:rsidR="0098525F" w:rsidRPr="00B3186F">
        <w:t xml:space="preserve"> </w:t>
      </w:r>
      <w:r w:rsidR="0005313B" w:rsidRPr="00B3186F">
        <w:t>(</w:t>
      </w:r>
      <w:proofErr w:type="spellStart"/>
      <w:r w:rsidR="0098525F" w:rsidRPr="00B3186F">
        <w:t>Diedrichsen</w:t>
      </w:r>
      <w:proofErr w:type="spellEnd"/>
      <w:r w:rsidR="0098525F" w:rsidRPr="00B3186F">
        <w:t xml:space="preserve"> et al. 2010</w:t>
      </w:r>
      <w:r w:rsidR="0005313B" w:rsidRPr="00B3186F">
        <w:t>)</w:t>
      </w:r>
      <w:r w:rsidR="00107F56" w:rsidRPr="00B3186F">
        <w:t>.</w:t>
      </w:r>
      <w:r w:rsidR="00107F56">
        <w:t xml:space="preserve"> </w:t>
      </w:r>
      <w:r w:rsidR="008E10A8">
        <w:t xml:space="preserve">During </w:t>
      </w:r>
      <w:r w:rsidR="00707D77">
        <w:t>washout</w:t>
      </w:r>
      <w:r w:rsidR="008E10A8">
        <w:t>, when</w:t>
      </w:r>
      <w:r w:rsidR="00550C7D">
        <w:t xml:space="preserve"> the visual feedback is off and</w:t>
      </w:r>
      <w:r w:rsidR="008E10A8">
        <w:t xml:space="preserve">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2CB0DA07" w:rsidR="00591F30" w:rsidRDefault="00345A0C" w:rsidP="00407563">
      <w:pPr>
        <w:spacing w:line="480" w:lineRule="auto"/>
      </w:pPr>
      <w:r>
        <w:lastRenderedPageBreak/>
        <w:t>Formally, t</w:t>
      </w:r>
      <w:r w:rsidR="00591F30">
        <w:t xml:space="preserve">his model </w:t>
      </w:r>
      <w:r>
        <w:t xml:space="preserve">follows </w:t>
      </w:r>
      <w:r w:rsidR="00964B11">
        <w:t xml:space="preserve">from </w:t>
      </w:r>
      <w:r>
        <w:t xml:space="preserve">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Sabes (2011)</w:t>
      </w:r>
      <w:r w:rsidR="00880873">
        <w:t>:</w:t>
      </w:r>
    </w:p>
    <w:p w14:paraId="30902638" w14:textId="77777777" w:rsidR="00591F30" w:rsidRDefault="00591F30" w:rsidP="00407563">
      <w:pPr>
        <w:spacing w:line="480" w:lineRule="auto"/>
      </w:pPr>
    </w:p>
    <w:p w14:paraId="7FFEDB75" w14:textId="0AFE3B07" w:rsidR="00591F30" w:rsidRDefault="00CD2C00"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prior</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r w:rsidR="007B6811">
        <w:rPr>
          <w:rFonts w:eastAsiaTheme="minorEastAsia"/>
        </w:rPr>
        <w:t>(</w:t>
      </w:r>
      <w:r w:rsidR="00C50295">
        <w:rPr>
          <w:rFonts w:eastAsiaTheme="minorEastAsia"/>
        </w:rPr>
        <w:t>6</w:t>
      </w:r>
      <w:r w:rsidR="007B6811">
        <w:rPr>
          <w:rFonts w:eastAsiaTheme="minorEastAsia"/>
        </w:rPr>
        <w:t>)</w:t>
      </w:r>
    </w:p>
    <w:p w14:paraId="58FC062F" w14:textId="4C8FF3C9" w:rsidR="004B6DF6" w:rsidRDefault="004B6DF6" w:rsidP="00407563">
      <w:pPr>
        <w:spacing w:line="480" w:lineRule="auto"/>
        <w:rPr>
          <w:rFonts w:eastAsiaTheme="minorEastAsia"/>
        </w:rPr>
      </w:pPr>
    </w:p>
    <w:p w14:paraId="3B391751" w14:textId="6EFD393B" w:rsidR="007E089C" w:rsidRDefault="00CF6962" w:rsidP="003665D7">
      <w:pPr>
        <w:spacing w:line="480" w:lineRule="auto"/>
        <w:rPr>
          <w:rFonts w:eastAsiaTheme="minorEastAsia"/>
        </w:rPr>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r w:rsidR="00C274B7">
        <w:rPr>
          <w:rFonts w:eastAsiaTheme="minorEastAsia"/>
        </w:rPr>
        <w:t>.</w:t>
      </w:r>
      <w:r w:rsidR="002502A3">
        <w:rPr>
          <w:rFonts w:eastAsiaTheme="minorEastAsia"/>
        </w:rPr>
        <w:t xml:space="preserve"> </w:t>
      </w:r>
      <w:r w:rsidR="00CE31EB">
        <w:rPr>
          <w:rFonts w:eastAsiaTheme="minorEastAsia"/>
        </w:rPr>
        <w:t>T</w:t>
      </w:r>
      <w:r w:rsidR="002C7B5B">
        <w:rPr>
          <w:rFonts w:eastAsiaTheme="minorEastAsia"/>
        </w:rPr>
        <w:t>herefore</w:t>
      </w:r>
      <w:r w:rsidR="007E089C">
        <w:rPr>
          <w:rFonts w:eastAsiaTheme="minorEastAsia"/>
        </w:rPr>
        <w:t>:</w:t>
      </w:r>
    </w:p>
    <w:p w14:paraId="5A6800DC" w14:textId="77777777" w:rsidR="007E089C" w:rsidRDefault="007E089C" w:rsidP="003665D7">
      <w:pPr>
        <w:spacing w:line="480" w:lineRule="auto"/>
        <w:rPr>
          <w:rFonts w:eastAsiaTheme="minorEastAsia"/>
        </w:rPr>
      </w:pPr>
    </w:p>
    <w:p w14:paraId="2E72D672" w14:textId="77F609E4" w:rsidR="007E089C" w:rsidRDefault="00CF6962" w:rsidP="003665D7">
      <w:pPr>
        <w:spacing w:line="480" w:lineRule="auto"/>
        <w:rPr>
          <w:rFonts w:eastAsiaTheme="minorEastAsia"/>
        </w:rPr>
      </w:pP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den>
        </m:f>
      </m:oMath>
      <w:r w:rsidR="002502A3">
        <w:rPr>
          <w:rFonts w:eastAsiaTheme="minorEastAsia"/>
        </w:rPr>
        <w:t xml:space="preserve"> </w:t>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t>(7)</w:t>
      </w:r>
    </w:p>
    <w:p w14:paraId="34AFE157" w14:textId="77777777" w:rsidR="007E089C" w:rsidRDefault="007E089C" w:rsidP="003665D7">
      <w:pPr>
        <w:spacing w:line="480" w:lineRule="auto"/>
      </w:pPr>
    </w:p>
    <w:p w14:paraId="0D8D6436" w14:textId="7723C606" w:rsidR="00144E2C" w:rsidRDefault="00752118" w:rsidP="003665D7">
      <w:pPr>
        <w:spacing w:line="480" w:lineRule="auto"/>
      </w:pPr>
      <w:r>
        <w:t>T</w:t>
      </w:r>
      <w:r w:rsidR="00591F30">
        <w:t xml:space="preserve">he </w:t>
      </w:r>
      <w:r w:rsidR="005E7DA2">
        <w:t xml:space="preserve">mean of the </w:t>
      </w:r>
      <w:r w:rsidR="00591F30">
        <w:t>likelihood</w:t>
      </w:r>
      <w:r w:rsidR="005E7DA2">
        <w:t xml:space="preserve"> </w:t>
      </w:r>
      <w:r>
        <w:t>is centered on the</w:t>
      </w:r>
      <w:r w:rsidR="00591F30">
        <w:t xml:space="preserve"> </w:t>
      </w:r>
      <w:r w:rsidR="002502A3">
        <w:t xml:space="preserve">true </w:t>
      </w:r>
      <w:r w:rsidR="00591F30">
        <w:t>target</w:t>
      </w:r>
      <w:r>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392CC4">
        <w:t>,</w:t>
      </w:r>
      <w:r w:rsidR="00591F30">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w:t>
      </w:r>
      <w:r w:rsidR="00ED360E">
        <w:t>During the</w:t>
      </w:r>
      <w:r w:rsidR="00A647D2">
        <w:t xml:space="preserve"> Baseline and</w:t>
      </w:r>
      <w:r w:rsidR="00ED360E">
        <w:t xml:space="preserve"> Washout phase</w:t>
      </w:r>
      <w:r w:rsidR="00A647D2">
        <w:t>s</w:t>
      </w:r>
      <w:r w:rsidR="00ED360E">
        <w:t>, the target is the participant</w:t>
      </w:r>
      <w:r w:rsidR="00D63480">
        <w:t>’</w:t>
      </w:r>
      <w:r w:rsidR="00ED360E">
        <w:t xml:space="preserve">s baseline </w:t>
      </w:r>
      <w:r w:rsidR="00A647D2">
        <w:t>walking pattern</w:t>
      </w:r>
      <w:r w:rsidR="00ED360E">
        <w:t>.</w:t>
      </w:r>
      <w:r w:rsidR="00144E2C">
        <w:t xml:space="preserve"> We assume that the amount of uncertainty surrounding the participant</w:t>
      </w:r>
      <w:r w:rsidR="00194326">
        <w:t>’</w:t>
      </w:r>
      <w:r w:rsidR="00144E2C">
        <w:t xml:space="preserve">s baseline walking is similar to the uncertainty surrounding the visual targets. </w:t>
      </w:r>
      <w:r w:rsidR="00A647D2">
        <w:t xml:space="preserve">Therefore, </w:t>
      </w:r>
      <w:r w:rsidR="00144E2C">
        <w:t>we set the likelihood variance to be consistent throughout the experiment</w:t>
      </w:r>
      <w:r w:rsidR="00A647D2">
        <w:t>.</w:t>
      </w:r>
      <w:r w:rsidR="00ED360E">
        <w:t xml:space="preserve"> </w:t>
      </w:r>
    </w:p>
    <w:p w14:paraId="753571DC" w14:textId="77777777" w:rsidR="00144E2C" w:rsidRDefault="00144E2C" w:rsidP="003665D7">
      <w:pPr>
        <w:spacing w:line="480" w:lineRule="auto"/>
      </w:pPr>
    </w:p>
    <w:p w14:paraId="283A7F66" w14:textId="15E3AC25" w:rsidR="00591F30" w:rsidRDefault="00194326" w:rsidP="003665D7">
      <w:pPr>
        <w:spacing w:line="480" w:lineRule="auto"/>
      </w:pPr>
      <w:r>
        <w:t xml:space="preserve">As </w:t>
      </w:r>
      <w:r w:rsidR="00144E2C">
        <w:t>belief</w:t>
      </w:r>
      <w:r>
        <w:t>s</w:t>
      </w:r>
      <w:r w:rsidR="00144E2C">
        <w:t xml:space="preserve"> about the consistency of targets during the Learning phase </w:t>
      </w:r>
      <w:r>
        <w:t xml:space="preserve">are likely to adjust </w:t>
      </w:r>
      <w:r w:rsidR="00144E2C">
        <w:t>as more evidence about target locations arrive</w:t>
      </w:r>
      <w:r>
        <w:t>s, u</w:t>
      </w:r>
      <w:r w:rsidR="00D31135">
        <w:t xml:space="preserve">se-dependent learning </w:t>
      </w:r>
      <w:r>
        <w:t>has been</w:t>
      </w:r>
      <w:r w:rsidR="00D31135">
        <w:t xml:space="preserve"> more accurately modeled using adaptive priors </w:t>
      </w:r>
      <w:r>
        <w:t>as compared to</w:t>
      </w:r>
      <w:r w:rsidR="00D31135">
        <w:t xml:space="preserve"> a normative Bayesian model </w:t>
      </w:r>
      <w:r w:rsidR="00D63480">
        <w:t xml:space="preserve">that does not include learning of priors </w:t>
      </w:r>
      <w:r w:rsidR="00D31135">
        <w:fldChar w:fldCharType="begin"/>
      </w:r>
      <w:r w:rsidR="00D31135">
        <w:instrText xml:space="preserve"> ADDIN ZOTERO_ITEM CSL_CITATION {"citationID":"3u3jCAH3","properties":{"formattedCitation":"(Verstynen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D31135">
        <w:fldChar w:fldCharType="separate"/>
      </w:r>
      <w:r w:rsidR="00D31135" w:rsidRPr="00144E2C">
        <w:t>(Verstynen and Sabes, 2011)</w:t>
      </w:r>
      <w:r w:rsidR="00D31135">
        <w:fldChar w:fldCharType="end"/>
      </w:r>
      <w:r w:rsidR="00D31135">
        <w:t xml:space="preserve">. </w:t>
      </w:r>
      <w:r>
        <w:t>Here, we also</w:t>
      </w:r>
      <w:r w:rsidR="00944B02">
        <w:t xml:space="preserve"> assume that the prior </w:t>
      </w:r>
      <w:r>
        <w:t xml:space="preserve">will </w:t>
      </w:r>
      <w:r>
        <w:lastRenderedPageBreak/>
        <w:t>change</w:t>
      </w:r>
      <w:r w:rsidR="00944B02">
        <w:t xml:space="preserve"> on </w:t>
      </w:r>
      <w:r w:rsidR="002C1E16">
        <w:t>a</w:t>
      </w:r>
      <w:r w:rsidR="00944B02">
        <w:t xml:space="preserve"> stride</w:t>
      </w:r>
      <w:r w:rsidR="000B5BB3">
        <w:t>-</w:t>
      </w:r>
      <w:r w:rsidR="002C1E16">
        <w:t>by</w:t>
      </w:r>
      <w:r w:rsidR="000B5BB3">
        <w:t>-</w:t>
      </w:r>
      <w:r w:rsidR="002C1E16">
        <w:t>stride basis</w:t>
      </w:r>
      <w:r w:rsidR="00944B02">
        <w:t xml:space="preserve">. </w:t>
      </w:r>
      <w:r w:rsidR="00591F30">
        <w:t xml:space="preserve">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0389703E" w:rsidR="00591F30" w:rsidRDefault="00CD2C00"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w:t>
      </w:r>
      <w:r w:rsidR="00C753F8">
        <w:t>8</w:t>
      </w:r>
      <w:r w:rsidR="007B6811">
        <w:t>)</w:t>
      </w:r>
    </w:p>
    <w:p w14:paraId="44A4D404" w14:textId="4AA3ABE7" w:rsidR="00507F44" w:rsidRPr="00D539FB" w:rsidRDefault="00CD2C00"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0" w:name="_Hlk37794084"/>
            <m:r>
              <w:rPr>
                <w:rFonts w:ascii="Cambria Math" w:hAnsi="Cambria Math"/>
              </w:rPr>
              <m:t>β</m:t>
            </m:r>
            <w:bookmarkEnd w:id="0"/>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w:t>
      </w:r>
      <w:r w:rsidR="00C753F8">
        <w:t>9</w:t>
      </w:r>
      <w:r w:rsidR="007B6811">
        <w:t>)</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71F132E3" w:rsidR="00FC4149" w:rsidRDefault="00591F30" w:rsidP="00407563">
      <w:pPr>
        <w:spacing w:line="480" w:lineRule="auto"/>
      </w:pPr>
      <m:oMath>
        <m:r>
          <w:rPr>
            <w:rFonts w:ascii="Cambria Math" w:hAnsi="Cambria Math"/>
          </w:rPr>
          <m:t>β</m:t>
        </m:r>
      </m:oMath>
      <w:r>
        <w:t xml:space="preserve"> is a free parameter representing the learning rate</w:t>
      </w:r>
      <w:r w:rsidR="00F802B0">
        <w:t>.</w:t>
      </w:r>
      <w:r w:rsidR="00E84A95">
        <w:t xml:space="preserve"> </w:t>
      </w:r>
      <w:r w:rsidR="003B7452">
        <w:t>T</w:t>
      </w:r>
      <w:r w:rsidR="00A24826">
        <w: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5A5B69D2" w14:textId="2326EE1C" w:rsidR="00D12592" w:rsidRPr="0085029E" w:rsidRDefault="00345A0C" w:rsidP="00407563">
      <w:pPr>
        <w:spacing w:line="480" w:lineRule="auto"/>
        <w:rPr>
          <w:u w:val="single"/>
        </w:rPr>
      </w:pPr>
      <w:bookmarkStart w:id="1"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w:t>
      </w:r>
      <w:r w:rsidR="003B7452">
        <w:t xml:space="preserve">(or the absence of them, as during Washout) </w:t>
      </w:r>
      <w:r w:rsidR="00D061A8">
        <w:t xml:space="preserve">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bookmarkEnd w:id="1"/>
      <w:r w:rsidR="00BD2F3B">
        <w:t>In this study</w:t>
      </w:r>
      <w:r w:rsidR="00C274B7">
        <w:t xml:space="preserve">, the primary </w:t>
      </w:r>
      <w:r w:rsidR="00D63480">
        <w:t>comparisons</w:t>
      </w:r>
      <w:r w:rsidR="00C274B7">
        <w:t xml:space="preserve"> are </w:t>
      </w:r>
      <w:r w:rsidR="00BD2F3B">
        <w:t xml:space="preserve">between </w:t>
      </w:r>
      <w:r w:rsidR="00C274B7">
        <w:t xml:space="preserve">the </w:t>
      </w:r>
      <w:r w:rsidR="00BD2F3B">
        <w:t>two models differ</w:t>
      </w:r>
      <w:r w:rsidR="00C538EF">
        <w:t>ing</w:t>
      </w:r>
      <w:r w:rsidR="00BD2F3B">
        <w:t xml:space="preserve"> </w:t>
      </w:r>
      <w:r w:rsidR="00C274B7">
        <w:t>predict</w:t>
      </w:r>
      <w:r w:rsidR="00BD2F3B">
        <w:t>ions</w:t>
      </w:r>
      <w:r w:rsidR="00C274B7">
        <w:t xml:space="preserve"> </w:t>
      </w:r>
      <w:r w:rsidR="00BD2F3B">
        <w:t xml:space="preserve">regarding </w:t>
      </w:r>
      <w:r w:rsidR="00C274B7">
        <w:t xml:space="preserve">use-dependent </w:t>
      </w:r>
      <w:r w:rsidR="0022790A">
        <w:t>biases</w:t>
      </w:r>
      <w:r w:rsidR="00C274B7">
        <w:t xml:space="preserve"> in response to varying degrees of practice consistency</w:t>
      </w:r>
      <w:r w:rsidR="00BD2F3B">
        <w:t xml:space="preserve"> and the empirically observed </w:t>
      </w:r>
      <w:r w:rsidR="0022790A">
        <w:t>biases</w:t>
      </w:r>
      <w:r w:rsidR="00C274B7">
        <w:t xml:space="preserve">. The Strategy plus Use-Dependent model predicts that the use-dependent </w:t>
      </w:r>
      <w:r w:rsidR="0022790A">
        <w:t>bias</w:t>
      </w:r>
      <w:r w:rsidR="00C274B7">
        <w:t xml:space="preserve"> </w:t>
      </w:r>
      <w:r w:rsidR="00C274B7">
        <w:lastRenderedPageBreak/>
        <w:t xml:space="preserve">will be similar across the three different conditions while </w:t>
      </w:r>
      <w:r w:rsidR="00A451A6">
        <w:t xml:space="preserve">the Adaptive Bayesian model predicts </w:t>
      </w:r>
      <w:r w:rsidR="005F4665">
        <w:t xml:space="preserve">progressively smaller </w:t>
      </w:r>
      <w:r w:rsidR="00A451A6">
        <w:t xml:space="preserve">use-dependent </w:t>
      </w:r>
      <w:r w:rsidR="0022790A">
        <w:t>bias</w:t>
      </w:r>
      <w:r w:rsidR="00A451A6">
        <w:t xml:space="preserve"> </w:t>
      </w:r>
      <w:r w:rsidR="00CD3AC6">
        <w:t xml:space="preserve">as </w:t>
      </w:r>
      <w:r w:rsidR="00A451A6">
        <w:t>target consistency</w:t>
      </w:r>
      <w:r w:rsidR="00CD3AC6">
        <w:t xml:space="preserve"> is reduced</w:t>
      </w:r>
      <w:r w:rsidR="00A451A6">
        <w:t>.</w:t>
      </w:r>
    </w:p>
    <w:p w14:paraId="7D529E57" w14:textId="753A0F0E" w:rsidR="007A61A4" w:rsidRDefault="007A61A4" w:rsidP="00407563">
      <w:pPr>
        <w:tabs>
          <w:tab w:val="left" w:pos="3510"/>
        </w:tabs>
        <w:spacing w:line="480" w:lineRule="auto"/>
      </w:pPr>
    </w:p>
    <w:p w14:paraId="17F7CBF3" w14:textId="1F6BB87C" w:rsidR="00D67E04" w:rsidRDefault="00390B43" w:rsidP="00407563">
      <w:pPr>
        <w:tabs>
          <w:tab w:val="left" w:pos="3510"/>
        </w:tabs>
        <w:spacing w:line="480" w:lineRule="auto"/>
        <w:rPr>
          <w:b/>
          <w:bCs/>
        </w:rPr>
      </w:pPr>
      <w:r w:rsidRPr="007A3868">
        <w:rPr>
          <w:b/>
          <w:bCs/>
        </w:rPr>
        <w:t>S</w:t>
      </w:r>
      <w:r w:rsidR="001C7AA5" w:rsidRPr="007A3868">
        <w:rPr>
          <w:b/>
          <w:bCs/>
        </w:rPr>
        <w:t xml:space="preserve">tatistical </w:t>
      </w:r>
      <w:r w:rsidR="00EA3C2E" w:rsidRPr="007A3868">
        <w:rPr>
          <w:b/>
          <w:bCs/>
        </w:rPr>
        <w:t>A</w:t>
      </w:r>
      <w:r w:rsidR="001C7AA5" w:rsidRPr="007A3868">
        <w:rPr>
          <w:b/>
          <w:bCs/>
        </w:rPr>
        <w:t>nalysis:</w:t>
      </w:r>
    </w:p>
    <w:p w14:paraId="029131E9" w14:textId="4FF89AAF" w:rsidR="00DD1498" w:rsidRDefault="00DD1498" w:rsidP="00407563">
      <w:pPr>
        <w:tabs>
          <w:tab w:val="left" w:pos="3510"/>
        </w:tabs>
        <w:spacing w:line="480" w:lineRule="auto"/>
      </w:pPr>
      <w:r>
        <w:t>Model fitting and model selection, in conjunction with behavioral analyses, will form the basis for our inferences regarding which of the two models (hypotheses) is more strongly supported.</w:t>
      </w:r>
    </w:p>
    <w:p w14:paraId="7B7CA63B" w14:textId="77777777" w:rsidR="00DD1498" w:rsidRPr="007A3868" w:rsidRDefault="00DD1498" w:rsidP="00407563">
      <w:pPr>
        <w:tabs>
          <w:tab w:val="left" w:pos="3510"/>
        </w:tabs>
        <w:spacing w:line="480" w:lineRule="auto"/>
        <w:rPr>
          <w:b/>
          <w:bCs/>
        </w:rPr>
      </w:pPr>
    </w:p>
    <w:p w14:paraId="4F607D01" w14:textId="42A97AA8" w:rsidR="007A61A4" w:rsidRPr="0085029E" w:rsidRDefault="00A37E3C" w:rsidP="00407563">
      <w:pPr>
        <w:tabs>
          <w:tab w:val="left" w:pos="3510"/>
        </w:tabs>
        <w:spacing w:line="480" w:lineRule="auto"/>
        <w:rPr>
          <w:i/>
          <w:iCs/>
        </w:rPr>
      </w:pPr>
      <w:r>
        <w:rPr>
          <w:i/>
          <w:iCs/>
          <w:u w:val="single"/>
        </w:rPr>
        <w:t xml:space="preserve">Computational </w:t>
      </w:r>
      <w:r w:rsidR="00D67E04" w:rsidRPr="0085029E">
        <w:rPr>
          <w:i/>
          <w:iCs/>
          <w:u w:val="single"/>
        </w:rPr>
        <w:t>Model</w:t>
      </w:r>
      <w:r>
        <w:rPr>
          <w:i/>
          <w:iCs/>
          <w:u w:val="single"/>
        </w:rPr>
        <w:t>s</w:t>
      </w:r>
      <w:r w:rsidR="00D67E04" w:rsidRPr="0085029E">
        <w:rPr>
          <w:i/>
          <w:iCs/>
          <w:u w:val="single"/>
        </w:rPr>
        <w:t>:</w:t>
      </w:r>
      <w:r w:rsidR="001C7AA5" w:rsidRPr="0085029E">
        <w:rPr>
          <w:i/>
          <w:iCs/>
        </w:rPr>
        <w:t xml:space="preserve"> </w:t>
      </w:r>
    </w:p>
    <w:p w14:paraId="26C87B28" w14:textId="715FCE5D" w:rsidR="00444FF7" w:rsidRDefault="007A61A4" w:rsidP="001C7AA5">
      <w:pPr>
        <w:spacing w:line="480" w:lineRule="auto"/>
      </w:pPr>
      <w:r>
        <w:t>Our competing hypotheses are encapsulated by our two computational models, the Strategy plus Use-Dependent model (Model 1) and the Adaptive Bayesian model (Model 2), and their corresponding predictions regarding use-dependent biases</w:t>
      </w:r>
      <w:r w:rsidR="007C3788">
        <w:t xml:space="preserve">: The </w:t>
      </w:r>
      <w:r w:rsidR="00BD2F3B">
        <w:t>S</w:t>
      </w:r>
      <w:r w:rsidR="007C3788">
        <w:t xml:space="preserve">trategy plus Use-Dependent model predicts no difference in </w:t>
      </w:r>
      <w:r w:rsidR="0022790A">
        <w:t>use-dependent bias</w:t>
      </w:r>
      <w:r w:rsidR="007C3788">
        <w:t xml:space="preserve"> across conditions while the Adaptive Bayesian model predicts reduced </w:t>
      </w:r>
      <w:r w:rsidR="0022790A">
        <w:t>use-dependent bias</w:t>
      </w:r>
      <w:r w:rsidR="007C3788">
        <w:t xml:space="preserve"> </w:t>
      </w:r>
      <w:r w:rsidR="00D342A2">
        <w:t>during</w:t>
      </w:r>
      <w:r w:rsidR="007C3788">
        <w:t xml:space="preserve"> less consistent conditions</w:t>
      </w:r>
      <w:r>
        <w:t>.</w:t>
      </w:r>
      <w:r w:rsidR="00444FF7">
        <w:t xml:space="preserve"> After the data are collected, we will fit both models to individual participant data from all three conditions combined, using the </w:t>
      </w:r>
      <w:proofErr w:type="spellStart"/>
      <w:r w:rsidR="00444FF7">
        <w:t>fmincon</w:t>
      </w:r>
      <w:proofErr w:type="spellEnd"/>
      <w:r w:rsidR="00444FF7">
        <w:t xml:space="preserve"> function in MATLAB. This will allow us to obtain one set of parameter values for each individual participant</w:t>
      </w:r>
      <w:r w:rsidR="00D342A2">
        <w:t xml:space="preserve"> and model</w:t>
      </w:r>
      <w:r w:rsidR="00444FF7">
        <w:t xml:space="preserve">. We will provide </w:t>
      </w:r>
      <w:r w:rsidR="00E63698">
        <w:t>a figure containing</w:t>
      </w:r>
      <w:r w:rsidR="00444FF7">
        <w:t xml:space="preserve"> individual and group fits for each model</w:t>
      </w:r>
      <w:r w:rsidR="00DC21D4">
        <w:t xml:space="preserve"> and </w:t>
      </w:r>
      <w:r w:rsidR="00E63698">
        <w:t xml:space="preserve">comparisons of simulated </w:t>
      </w:r>
      <w:r w:rsidR="0022790A">
        <w:t>biases</w:t>
      </w:r>
      <w:r w:rsidR="00E63698">
        <w:t xml:space="preserve"> (using best-fit model parameters) with the behavioral data to further </w:t>
      </w:r>
      <w:r w:rsidR="00D31135">
        <w:t>bolster</w:t>
      </w:r>
      <w:r w:rsidR="00E63698">
        <w:t xml:space="preserve"> </w:t>
      </w:r>
      <w:r w:rsidR="00444FF7">
        <w:t xml:space="preserve">support for one model </w:t>
      </w:r>
      <w:r w:rsidR="00152AE6">
        <w:t>over</w:t>
      </w:r>
      <w:r w:rsidR="00444FF7">
        <w:t xml:space="preserve"> the other. </w:t>
      </w:r>
    </w:p>
    <w:p w14:paraId="5BC5DDED" w14:textId="037CB9A1" w:rsidR="00444FF7" w:rsidRDefault="00444FF7" w:rsidP="001C7AA5">
      <w:pPr>
        <w:spacing w:line="480" w:lineRule="auto"/>
      </w:pPr>
    </w:p>
    <w:p w14:paraId="082994D4" w14:textId="61D910CA" w:rsidR="001C7AA5" w:rsidRDefault="00D342A2" w:rsidP="007F17C4">
      <w:pPr>
        <w:spacing w:line="480" w:lineRule="auto"/>
      </w:pPr>
      <w:r>
        <w:t>Additional objective</w:t>
      </w:r>
      <w:r w:rsidR="00444FF7">
        <w:t xml:space="preserve"> support for one model over the other will be formally assessed using model selection criteria, specifically Akaike Information Criterion (AIC) scores. </w:t>
      </w:r>
      <w:r w:rsidR="001C7AA5">
        <w:t xml:space="preserve">We will compare these AIC values between the two models using a paired t-test. Quality of model fits will be reported using R-squared values. The number of subjects best fit by each model will be </w:t>
      </w:r>
      <w:r w:rsidR="003B7452">
        <w:t xml:space="preserve">reported and presented in </w:t>
      </w:r>
      <w:r w:rsidR="001C7AA5">
        <w:t xml:space="preserve">visual </w:t>
      </w:r>
      <w:r w:rsidR="003B7452">
        <w:t xml:space="preserve">format </w:t>
      </w:r>
      <w:r w:rsidR="001C7AA5">
        <w:t xml:space="preserve">in a figure. As fits to individual data can be noisy </w:t>
      </w:r>
      <w:r w:rsidR="001C7AA5">
        <w:fldChar w:fldCharType="begin"/>
      </w:r>
      <w:r w:rsidR="007A3868">
        <w:instrText xml:space="preserve"> ADDIN ZOTERO_ITEM CSL_CITATION {"citationID":"1HJnX1LO","properties":{"formattedCitation":"(Wilson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1C7AA5">
        <w:fldChar w:fldCharType="separate"/>
      </w:r>
      <w:r w:rsidR="001C7AA5" w:rsidRPr="00EC7030">
        <w:t>(Wilson and Collins, 2019)</w:t>
      </w:r>
      <w:r w:rsidR="001C7AA5">
        <w:fldChar w:fldCharType="end"/>
      </w:r>
      <w:r w:rsidR="001C7AA5">
        <w:t xml:space="preserve">, we will also calculate AIC scores on fits to the average learning functions across </w:t>
      </w:r>
      <w:r w:rsidR="001C7AA5">
        <w:lastRenderedPageBreak/>
        <w:t>conditions. To provide confidence intervals on parameter estimates, we will fit the average learning function for each of 10,000 bootstrapped samples and report the empirical 2.5</w:t>
      </w:r>
      <w:r w:rsidR="001C7AA5" w:rsidRPr="00C941D4">
        <w:rPr>
          <w:vertAlign w:val="superscript"/>
        </w:rPr>
        <w:t>th</w:t>
      </w:r>
      <w:r w:rsidR="001C7AA5">
        <w:t xml:space="preserve"> and 97.5</w:t>
      </w:r>
      <w:r w:rsidR="001C7AA5" w:rsidRPr="00C941D4">
        <w:rPr>
          <w:vertAlign w:val="superscript"/>
        </w:rPr>
        <w:t>th</w:t>
      </w:r>
      <w:r w:rsidR="001C7AA5">
        <w:t xml:space="preserve"> percentile values. </w:t>
      </w:r>
    </w:p>
    <w:p w14:paraId="583D7DD9" w14:textId="32B2CD3D" w:rsidR="001C7AA5" w:rsidRDefault="001C7AA5" w:rsidP="007A61A4">
      <w:pPr>
        <w:spacing w:line="480" w:lineRule="auto"/>
      </w:pPr>
    </w:p>
    <w:p w14:paraId="107870B5" w14:textId="2A9854A2" w:rsidR="00D67E04" w:rsidRPr="0085029E" w:rsidRDefault="00A37E3C" w:rsidP="007A61A4">
      <w:pPr>
        <w:spacing w:line="480" w:lineRule="auto"/>
        <w:rPr>
          <w:i/>
          <w:iCs/>
          <w:u w:val="single"/>
        </w:rPr>
      </w:pPr>
      <w:r>
        <w:rPr>
          <w:i/>
          <w:iCs/>
          <w:u w:val="single"/>
        </w:rPr>
        <w:t>Behavior</w:t>
      </w:r>
      <w:r w:rsidR="007A3868">
        <w:rPr>
          <w:i/>
          <w:iCs/>
          <w:u w:val="single"/>
        </w:rPr>
        <w:t>:</w:t>
      </w:r>
    </w:p>
    <w:p w14:paraId="2A93F13D" w14:textId="62EA0212" w:rsidR="0061724C" w:rsidRDefault="0061724C" w:rsidP="007A61A4">
      <w:pPr>
        <w:spacing w:line="480" w:lineRule="auto"/>
      </w:pPr>
      <w:r>
        <w:t xml:space="preserve">As stated above, </w:t>
      </w:r>
      <w:r w:rsidR="00840153">
        <w:t>we do not have competing hypotheses regarding the Learning phase, and we expect participants to accurately follow the visual targets. T</w:t>
      </w:r>
      <w:r>
        <w:t xml:space="preserve">his should result in </w:t>
      </w:r>
      <w:r w:rsidRPr="00FE00C3">
        <w:t>Learning SAI mean</w:t>
      </w:r>
      <w:r>
        <w:t xml:space="preserve"> values that do not differ across conditions, but larger </w:t>
      </w:r>
      <w:r w:rsidRPr="00FE00C3">
        <w:t xml:space="preserve">Learning SAI </w:t>
      </w:r>
      <w:r w:rsidRPr="00FE00C3">
        <w:sym w:font="Symbol" w:char="F073"/>
      </w:r>
      <w:r>
        <w:t xml:space="preserve"> values when going from Constant to Low Variability and High Variability conditions (see Pilot Data section and Figure 4</w:t>
      </w:r>
      <w:r w:rsidR="00DC21D4">
        <w:t>D</w:t>
      </w:r>
      <w:r>
        <w:t>). These assumptions will be assessed using repeated measures ANOVA and</w:t>
      </w:r>
      <w:r w:rsidR="00A8261D">
        <w:t xml:space="preserve"> in the case of a significant test</w:t>
      </w:r>
      <w:r w:rsidR="006C27CC">
        <w:t>, we will perform</w:t>
      </w:r>
      <w:r>
        <w:t xml:space="preserve"> post-hoc Bonferroni</w:t>
      </w:r>
      <w:r w:rsidR="00DE585D">
        <w:t>-</w:t>
      </w:r>
      <w:r>
        <w:t xml:space="preserve">corrected pairwise comparisons. </w:t>
      </w:r>
    </w:p>
    <w:p w14:paraId="56D864A1" w14:textId="77777777" w:rsidR="0061724C" w:rsidRDefault="0061724C" w:rsidP="007A61A4">
      <w:pPr>
        <w:spacing w:line="480" w:lineRule="auto"/>
      </w:pPr>
    </w:p>
    <w:p w14:paraId="7007C85C" w14:textId="3E6A4C71" w:rsidR="007A61A4" w:rsidRDefault="007A61A4" w:rsidP="007A61A4">
      <w:pPr>
        <w:spacing w:line="480" w:lineRule="auto"/>
      </w:pPr>
      <w:r>
        <w:t xml:space="preserve">As </w:t>
      </w:r>
      <w:r w:rsidR="00EA3C2E">
        <w:t>the</w:t>
      </w:r>
      <w:r>
        <w:t xml:space="preserve"> </w:t>
      </w:r>
      <w:r w:rsidR="00C64912">
        <w:t xml:space="preserve">Adaptive Bayesian model predicts differences in use-dependent bias across conditions, </w:t>
      </w:r>
      <w:r>
        <w:t xml:space="preserve">we will perform statistical analyses of Initial Bias, Early Washout and washout rate using separate repeated measures ANOVAs. In cases of a significant ANOVA, post-hoc pairwise comparisons will be performed with Bonferroni-corrected t-tests. </w:t>
      </w:r>
      <w:r w:rsidR="00C64912">
        <w:t xml:space="preserve">Because </w:t>
      </w:r>
      <w:r>
        <w:t>the Strategy plus Use-Dependent model predicts similar use-dependent biases across conditions</w:t>
      </w:r>
      <w:r w:rsidR="00C64912">
        <w:t xml:space="preserve">, </w:t>
      </w:r>
      <w:r>
        <w:t xml:space="preserve">we will also perform equivalence tests on Initial Bias, Early Washout and washout rate using the two one-sided tests (TOST) procedure </w:t>
      </w:r>
      <w:r>
        <w:fldChar w:fldCharType="begin"/>
      </w:r>
      <w:r w:rsidR="00D369DD">
        <w:instrText xml:space="preserve"> ADDIN ZOTERO_ITEM CSL_CITATION {"citationID":"aBdigHz8","properties":{"formattedCitation":"(Lakens, 2017)","plainCitation":"(Lakens, 2017)","noteIndex":0},"citationItems":[{"id":"KwVdL5Wo/FuWZMW7N","uris":["http://zotero.org/users/3643520/items/EYVDI4DY"],"uri":["http://zotero.org/users/3643520/items/EYVDI4DY"],"itemData":{"id":6094,"type":"article-journal","abstract":"Scientists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fldChar w:fldCharType="separate"/>
      </w:r>
      <w:r>
        <w:rPr>
          <w:noProof/>
        </w:rPr>
        <w:t>(Lakens, 2017)</w:t>
      </w:r>
      <w:r>
        <w:fldChar w:fldCharType="end"/>
      </w:r>
      <w:r>
        <w:t xml:space="preserve">. Briefly, the TOST procedure involves two composite null hypotheses that an observed effect is either below or above chosen equivalence bounds (Cohen’s </w:t>
      </w:r>
      <w:r>
        <w:rPr>
          <w:i/>
        </w:rPr>
        <w:t xml:space="preserve">d </w:t>
      </w:r>
      <w:r>
        <w:t xml:space="preserve">of </w:t>
      </w:r>
      <w:r w:rsidR="004554D1">
        <w:t xml:space="preserve">± </w:t>
      </w:r>
      <w:r>
        <w:t xml:space="preserve">0.3; see </w:t>
      </w:r>
      <w:r>
        <w:fldChar w:fldCharType="begin"/>
      </w:r>
      <w:r w:rsidR="00D369DD">
        <w:instrText xml:space="preserve"> ADDIN ZOTERO_ITEM CSL_CITATION {"citationID":"EEeVBAde","properties":{"formattedCitation":"(Lakens, 2013)","plainCitation":"(Lakens, 2013)","dontUpdate":true,"noteIndex":0},"citationItems":[{"id":"KwVdL5Wo/XIt70l1Y","uris":["http://zotero.org/users/3643520/items/IIEDZML3"],"uri":["http://zotero.org/users/3643520/items/IIEDZML3"],"itemData":{"id":3335,"type":"article-journal","abstract":"Effect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fldChar w:fldCharType="separate"/>
      </w:r>
      <w:r>
        <w:rPr>
          <w:noProof/>
        </w:rPr>
        <w:t>Lakens, 2013)</w:t>
      </w:r>
      <w:r>
        <w:fldChar w:fldCharType="end"/>
      </w:r>
      <w:r>
        <w:t xml:space="preserve">, and thus provides a rigorous means of inferring the lack of a meaningful effect.  </w:t>
      </w:r>
    </w:p>
    <w:p w14:paraId="09CD1742" w14:textId="77777777" w:rsidR="007A61A4" w:rsidRDefault="007A61A4" w:rsidP="007A61A4">
      <w:pPr>
        <w:spacing w:line="480" w:lineRule="auto"/>
      </w:pPr>
    </w:p>
    <w:p w14:paraId="1C01E797" w14:textId="5872D1FD" w:rsidR="007A61A4" w:rsidRDefault="007A61A4" w:rsidP="007A61A4">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ANOVAs). For equivalence testing, we will also report the empirical equivalence bounds for which we would be able to reject the </w:t>
      </w:r>
      <w:r>
        <w:lastRenderedPageBreak/>
        <w:t xml:space="preserve">null hypothesis that there is an effect of condition. </w:t>
      </w:r>
      <w:r w:rsidR="00106858">
        <w:rPr>
          <w:rFonts w:eastAsia="Times New Roman"/>
          <w:szCs w:val="24"/>
        </w:rPr>
        <w:t xml:space="preserve">Bonferroni corrected p-values will be used for tests involving multiple comparisons. </w:t>
      </w:r>
      <w:r>
        <w:t xml:space="preserve">Assumptions of normality and equality of variances will be tested with the Shapiro-Wilks test and </w:t>
      </w:r>
      <w:proofErr w:type="spellStart"/>
      <w:r>
        <w:t>Levene’s</w:t>
      </w:r>
      <w:proofErr w:type="spellEnd"/>
      <w:r>
        <w:t xml:space="preserve"> test, respectively. In cases where these assumptions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p>
    <w:p w14:paraId="101E5091" w14:textId="77777777" w:rsidR="007A61A4" w:rsidRDefault="007A61A4" w:rsidP="007A61A4">
      <w:pPr>
        <w:spacing w:line="480" w:lineRule="auto"/>
      </w:pPr>
    </w:p>
    <w:p w14:paraId="6680351D" w14:textId="07F56CFD" w:rsidR="006D7AA6" w:rsidRDefault="007A61A4" w:rsidP="007A61A4">
      <w:pPr>
        <w:spacing w:line="480" w:lineRule="auto"/>
      </w:pPr>
      <w:r>
        <w:t xml:space="preserve">In addition to our parametric analyses of pre-selected epochs, we will also employ a cluster permutation analysis in order to assess potential SAI differences across the entire Washout phases for each condition </w:t>
      </w:r>
      <w:r>
        <w:fldChar w:fldCharType="begin"/>
      </w:r>
      <w:r w:rsidR="007A3868">
        <w:instrText xml:space="preserve"> ADDIN ZOTERO_ITEM CSL_CITATION {"citationID":"OIgwdNYr","properties":{"formattedCitation":"(Holmes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fldChar w:fldCharType="separate"/>
      </w:r>
      <w:r w:rsidRPr="00D70C81">
        <w:t>(Holmes et al., 1996; Maris and Oostenveld, 2007)</w:t>
      </w:r>
      <w:r>
        <w:fldChar w:fldCharType="end"/>
      </w:r>
      <w:r>
        <w:t xml:space="preserve">. In this analysis, we will compare SAI differences between two conditions at a time with paired t-tests </w:t>
      </w:r>
      <w:r w:rsidR="00390B43">
        <w:t xml:space="preserve">between bins of </w:t>
      </w:r>
      <w:r w:rsidR="004A1657">
        <w:t xml:space="preserve">3 </w:t>
      </w:r>
      <w:r>
        <w:t>stride</w:t>
      </w:r>
      <w:r w:rsidR="00390B43">
        <w:t>s</w:t>
      </w:r>
      <w:r>
        <w:t xml:space="preserve">. </w:t>
      </w:r>
      <w:r w:rsidR="003C38B7">
        <w:t>Binning</w:t>
      </w:r>
      <w:r w:rsidR="00C50295">
        <w:t>,</w:t>
      </w:r>
      <w:r w:rsidR="003C38B7">
        <w:t xml:space="preserve"> in this case</w:t>
      </w:r>
      <w:r w:rsidR="00C50295">
        <w:t>,</w:t>
      </w:r>
      <w:r w:rsidR="003C38B7">
        <w:t xml:space="preserve"> is used to mitigate the effects of</w:t>
      </w:r>
      <w:r w:rsidR="0061724C">
        <w:t xml:space="preserve"> stride</w:t>
      </w:r>
      <w:r w:rsidR="00840153">
        <w:t>-</w:t>
      </w:r>
      <w:r w:rsidR="0061724C">
        <w:t>to</w:t>
      </w:r>
      <w:r w:rsidR="00840153">
        <w:t>-</w:t>
      </w:r>
      <w:r w:rsidR="0061724C">
        <w:t>stride</w:t>
      </w:r>
      <w:r w:rsidR="003C38B7">
        <w:t xml:space="preserve"> </w:t>
      </w:r>
      <w:r w:rsidR="0061724C">
        <w:t xml:space="preserve">SAI variability </w:t>
      </w:r>
      <w:r w:rsidR="003C38B7">
        <w:t>on the analysis</w:t>
      </w:r>
      <w:r w:rsidR="00840153">
        <w:t xml:space="preserve"> and thereby reduce the probability of a Type II error</w:t>
      </w:r>
      <w:r w:rsidR="003C38B7">
        <w:t xml:space="preserve">. </w:t>
      </w:r>
      <w:r>
        <w:t>The largest cluster of</w:t>
      </w:r>
      <w:r w:rsidR="00C50295">
        <w:t xml:space="preserve"> consecutive</w:t>
      </w:r>
      <w:r>
        <w:t xml:space="preserve"> significant paired t-tests (p &lt; 0.05) will be determined and the t-statistics for this cluster will be summed. The summed t-statistics will be compared to a null distribution of summed t-statistics. The null distribution is built from resampling each group without replacement 10,000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10,000 samples. This comparison provides a probability that the empirical cluster is different from the null distribution while controlling for type I error </w:t>
      </w:r>
      <w:r>
        <w:fldChar w:fldCharType="begin"/>
      </w:r>
      <w:r w:rsidR="007A3868">
        <w:instrText xml:space="preserve"> ADDIN ZOTERO_ITEM CSL_CITATION {"citationID":"5C367SMF","properties":{"formattedCitation":"(Maris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fldChar w:fldCharType="separate"/>
      </w:r>
      <w:r w:rsidRPr="00AD6FB6">
        <w:t>(Maris and Oostenveld, 2007; Nichols and Holmes, 2002)</w:t>
      </w:r>
      <w:r>
        <w:fldChar w:fldCharType="end"/>
      </w:r>
      <w:r>
        <w:t xml:space="preserve">. This analysis will be performed three times to compare differences between each condition. </w:t>
      </w:r>
    </w:p>
    <w:p w14:paraId="2999531C" w14:textId="77777777" w:rsidR="00E23CA2" w:rsidRDefault="00E23CA2" w:rsidP="00407563">
      <w:pPr>
        <w:spacing w:line="480" w:lineRule="auto"/>
        <w:rPr>
          <w:u w:val="single"/>
        </w:rPr>
      </w:pPr>
    </w:p>
    <w:p w14:paraId="159629BE" w14:textId="50F5E355" w:rsidR="00D67E04" w:rsidRPr="0061724C" w:rsidRDefault="00D67E04" w:rsidP="00407563">
      <w:pPr>
        <w:spacing w:line="480" w:lineRule="auto"/>
        <w:rPr>
          <w:i/>
          <w:iCs/>
          <w:u w:val="single"/>
        </w:rPr>
      </w:pPr>
      <w:r w:rsidRPr="0061724C">
        <w:rPr>
          <w:i/>
          <w:iCs/>
          <w:u w:val="single"/>
        </w:rPr>
        <w:t xml:space="preserve">Power </w:t>
      </w:r>
      <w:r w:rsidR="000B5BB3">
        <w:rPr>
          <w:i/>
          <w:iCs/>
          <w:u w:val="single"/>
        </w:rPr>
        <w:t>A</w:t>
      </w:r>
      <w:r w:rsidRPr="0061724C">
        <w:rPr>
          <w:i/>
          <w:iCs/>
          <w:u w:val="single"/>
        </w:rPr>
        <w:t>nalysis:</w:t>
      </w:r>
    </w:p>
    <w:p w14:paraId="5C6CD405" w14:textId="04E68D85" w:rsidR="007A3868" w:rsidRDefault="007A3868" w:rsidP="007A3868">
      <w:pPr>
        <w:spacing w:line="480" w:lineRule="auto"/>
      </w:pPr>
      <w:r>
        <w:t>We performed a power analysis to determine the sample size required to detect differences in use-dependent biases across conditions, with alpha of 0.05 and power of 0.90.</w:t>
      </w:r>
      <w:ins w:id="2" w:author="Jonathan Wood" w:date="2020-10-18T16:15:00Z">
        <w:r w:rsidR="005C3D85">
          <w:t xml:space="preserve"> We</w:t>
        </w:r>
      </w:ins>
      <w:r>
        <w:t xml:space="preserve"> </w:t>
      </w:r>
      <w:del w:id="3" w:author="Jonathan Wood" w:date="2020-10-18T16:15:00Z">
        <w:r w:rsidDel="005C3D85">
          <w:delText>Based</w:delText>
        </w:r>
      </w:del>
      <w:del w:id="4" w:author="Jonathan Wood" w:date="2020-10-18T16:16:00Z">
        <w:r w:rsidDel="005C3D85">
          <w:delText xml:space="preserve"> on an </w:delText>
        </w:r>
      </w:del>
      <w:r>
        <w:t>estimated</w:t>
      </w:r>
      <w:ins w:id="5" w:author="Jonathan Wood" w:date="2020-10-18T16:16:00Z">
        <w:r w:rsidR="005C3D85">
          <w:t xml:space="preserve"> a</w:t>
        </w:r>
      </w:ins>
      <w:r>
        <w:t xml:space="preserve"> standardized effect size (Cohen’s </w:t>
      </w:r>
      <w:r w:rsidRPr="00812DE8">
        <w:rPr>
          <w:i/>
        </w:rPr>
        <w:t>d</w:t>
      </w:r>
      <w:r>
        <w:t xml:space="preserve">) </w:t>
      </w:r>
      <w:r w:rsidRPr="00812DE8">
        <w:t>of</w:t>
      </w:r>
      <w:r>
        <w:t xml:space="preserve"> 0.91 </w:t>
      </w:r>
      <w:ins w:id="6" w:author="Jonathan Wood" w:date="2020-10-18T16:16:00Z">
        <w:r w:rsidR="005C3D85">
          <w:t xml:space="preserve">using group step asymmetry differences during the early washout phase of experiment 2 from Wood et al., 2020. </w:t>
        </w:r>
      </w:ins>
      <w:del w:id="7" w:author="Jonathan Wood" w:date="2020-10-18T16:16:00Z">
        <w:r w:rsidDel="005C3D85">
          <w:delText>from a prior study comparing locomotor use-dependent biases across</w:delText>
        </w:r>
      </w:del>
      <w:del w:id="8" w:author="Jonathan Wood" w:date="2020-10-18T16:17:00Z">
        <w:r w:rsidDel="005C3D85">
          <w:delText xml:space="preserve"> different magnitudes of induced stepping asymmetries during </w:delText>
        </w:r>
        <w:r w:rsidR="002E2976" w:rsidDel="005C3D85">
          <w:delText xml:space="preserve">an abrupt </w:delText>
        </w:r>
        <w:r w:rsidDel="005C3D85">
          <w:delText xml:space="preserve">learning phase </w:delText>
        </w:r>
        <w:r w:rsidDel="005C3D85">
          <w:fldChar w:fldCharType="begin"/>
        </w:r>
        <w:r w:rsidDel="005C3D85">
          <w:del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delInstrText>
        </w:r>
        <w:r w:rsidDel="005C3D85">
          <w:fldChar w:fldCharType="separate"/>
        </w:r>
        <w:r w:rsidRPr="004613D4" w:rsidDel="005C3D85">
          <w:delText>(Wood et al., 2020)</w:delText>
        </w:r>
        <w:r w:rsidDel="005C3D85">
          <w:fldChar w:fldCharType="end"/>
        </w:r>
      </w:del>
      <w:ins w:id="9" w:author="Jonathan Wood" w:date="2020-10-18T16:17:00Z">
        <w:r w:rsidR="005C3D85">
          <w:t>. Based on this estimated effect size</w:t>
        </w:r>
      </w:ins>
      <w:r>
        <w:t xml:space="preserve">, we will require 15 subjects. </w:t>
      </w:r>
      <w:ins w:id="10" w:author="Jonathan Wood" w:date="2020-10-18T16:17:00Z">
        <w:r w:rsidR="005C3D85">
          <w:t>However, in order to ensure we safely exceed this threshold for power, we plan to recruit 18 subjects</w:t>
        </w:r>
      </w:ins>
      <w:ins w:id="11" w:author="Jonathan Wood" w:date="2020-10-18T16:18:00Z">
        <w:r w:rsidR="005C3D85">
          <w:t xml:space="preserve">. </w:t>
        </w:r>
      </w:ins>
      <w:r>
        <w:t>We therefore expect to recruit 1</w:t>
      </w:r>
      <w:ins w:id="12" w:author="Jonathan Wood" w:date="2020-10-18T16:18:00Z">
        <w:r w:rsidR="005C3D85">
          <w:t>8</w:t>
        </w:r>
      </w:ins>
      <w:del w:id="13" w:author="Jonathan Wood" w:date="2020-10-18T16:18:00Z">
        <w:r w:rsidDel="005C3D85">
          <w:delText>5</w:delText>
        </w:r>
      </w:del>
      <w:r>
        <w:t>-2</w:t>
      </w:r>
      <w:ins w:id="14" w:author="Jonathan Wood" w:date="2020-10-18T16:18:00Z">
        <w:r w:rsidR="005C3D85">
          <w:t>4</w:t>
        </w:r>
      </w:ins>
      <w:del w:id="15" w:author="Jonathan Wood" w:date="2020-10-18T16:18:00Z">
        <w:r w:rsidDel="005C3D85">
          <w:delText>1</w:delText>
        </w:r>
      </w:del>
      <w:r>
        <w:t xml:space="preserve"> individuals for this study in order to account for possible attrition and to exceed the minimum acceptable power. </w:t>
      </w:r>
      <w:r w:rsidRPr="0049425E">
        <w:t>Th</w:t>
      </w:r>
      <w:r>
        <w:t>is</w:t>
      </w:r>
      <w:r w:rsidRPr="0049425E">
        <w:t xml:space="preserve"> </w:t>
      </w:r>
      <w:r>
        <w:t>sample size</w:t>
      </w:r>
      <w:r w:rsidRPr="0049425E">
        <w:t xml:space="preserve"> </w:t>
      </w:r>
      <w:r>
        <w:t>will</w:t>
      </w:r>
      <w:r w:rsidRPr="0049425E">
        <w:t xml:space="preserve"> </w:t>
      </w:r>
      <w:r>
        <w:t>also ensure appropriate counterbalancing of practice schedules across participants while also being well-above</w:t>
      </w:r>
      <w:r w:rsidRPr="0049425E">
        <w:t xml:space="preserve"> the threshold </w:t>
      </w:r>
      <w:r>
        <w:t>of</w:t>
      </w:r>
      <w:r w:rsidRPr="0049425E">
        <w:t xml:space="preserve"> statistical power documented</w:t>
      </w:r>
      <w:r>
        <w:t xml:space="preserve"> </w:t>
      </w:r>
      <w:r w:rsidRPr="0049425E">
        <w:t xml:space="preserve">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7FF94961" w14:textId="24486783" w:rsidR="00D67E04" w:rsidRDefault="00D67E04" w:rsidP="00407563">
      <w:pPr>
        <w:spacing w:line="480" w:lineRule="auto"/>
        <w:rPr>
          <w:u w:val="single"/>
        </w:rPr>
      </w:pPr>
    </w:p>
    <w:p w14:paraId="1D1EC74F" w14:textId="1C85C15B" w:rsidR="00E23CA2" w:rsidRDefault="00E23CA2" w:rsidP="00E23CA2">
      <w:pPr>
        <w:spacing w:line="480" w:lineRule="auto"/>
        <w:rPr>
          <w:i/>
          <w:iCs/>
          <w:u w:val="single"/>
        </w:rPr>
      </w:pPr>
      <w:r w:rsidRPr="00BD4609">
        <w:rPr>
          <w:i/>
          <w:iCs/>
          <w:u w:val="single"/>
        </w:rPr>
        <w:t xml:space="preserve">Data </w:t>
      </w:r>
      <w:r w:rsidR="000B5BB3">
        <w:rPr>
          <w:i/>
          <w:iCs/>
          <w:u w:val="single"/>
        </w:rPr>
        <w:t>R</w:t>
      </w:r>
      <w:r w:rsidRPr="00BD4609">
        <w:rPr>
          <w:i/>
          <w:iCs/>
          <w:u w:val="single"/>
        </w:rPr>
        <w:t>eplacement:</w:t>
      </w:r>
    </w:p>
    <w:p w14:paraId="40D0E50F" w14:textId="77777777" w:rsidR="00E23CA2" w:rsidRDefault="00E23CA2" w:rsidP="00E23CA2">
      <w:pPr>
        <w:spacing w:line="480" w:lineRule="auto"/>
        <w:rPr>
          <w:iCs/>
          <w:u w:val="single"/>
        </w:rPr>
      </w:pPr>
      <w:r>
        <w:rPr>
          <w:iCs/>
          <w:u w:val="single"/>
        </w:rPr>
        <w:t xml:space="preserve">Data will only be replaced under the following conditions: </w:t>
      </w:r>
    </w:p>
    <w:p w14:paraId="28F0559B" w14:textId="77777777" w:rsidR="00E23CA2" w:rsidRDefault="00E23CA2" w:rsidP="00E23CA2">
      <w:pPr>
        <w:spacing w:line="480" w:lineRule="auto"/>
      </w:pPr>
      <w:r w:rsidRPr="00173209">
        <w:rPr>
          <w:iCs/>
        </w:rPr>
        <w:t xml:space="preserve">1) </w:t>
      </w:r>
      <w:r>
        <w:rPr>
          <w:iCs/>
        </w:rPr>
        <w:t>I</w:t>
      </w:r>
      <w:r w:rsidRPr="00173209">
        <w:rPr>
          <w:iCs/>
        </w:rPr>
        <w:t xml:space="preserve">f a participant does not complete the entire learning task for all 3 conditions due </w:t>
      </w:r>
      <w:r w:rsidRPr="00E25B3A">
        <w:rPr>
          <w:iCs/>
        </w:rPr>
        <w:t>to a</w:t>
      </w:r>
      <w:r>
        <w:rPr>
          <w:iCs/>
          <w:u w:val="single"/>
        </w:rPr>
        <w:t xml:space="preserve"> </w:t>
      </w:r>
      <w:r w:rsidRPr="000B545E">
        <w:t xml:space="preserve">technical error or equipment failure in the middle of data collection or if the </w:t>
      </w:r>
      <w:r>
        <w:t>participant</w:t>
      </w:r>
      <w:r w:rsidRPr="000B545E">
        <w:t xml:space="preserve"> chooses to drop out of the experiment</w:t>
      </w:r>
      <w:r>
        <w:t>.</w:t>
      </w:r>
    </w:p>
    <w:p w14:paraId="2710D707" w14:textId="77777777" w:rsidR="00E23CA2" w:rsidRDefault="00E23CA2" w:rsidP="00E23CA2">
      <w:pPr>
        <w:spacing w:line="480" w:lineRule="auto"/>
      </w:pPr>
      <w:r>
        <w:t>2) I</w:t>
      </w:r>
      <w:r w:rsidRPr="000B545E">
        <w:t xml:space="preserve">f the experimenter deems the </w:t>
      </w:r>
      <w:r>
        <w:t>participant</w:t>
      </w:r>
      <w:r w:rsidRPr="000B545E">
        <w:t xml:space="preserve"> unsafe to continue the study</w:t>
      </w:r>
      <w:r>
        <w:t>,</w:t>
      </w:r>
      <w:r w:rsidRPr="000B545E">
        <w:t xml:space="preserve"> which may occur if there is an injury or illness after the </w:t>
      </w:r>
      <w:r>
        <w:t>participant</w:t>
      </w:r>
      <w:r w:rsidRPr="000B545E">
        <w:t xml:space="preserve"> has been enrolled</w:t>
      </w:r>
      <w:r>
        <w:t>.</w:t>
      </w:r>
    </w:p>
    <w:p w14:paraId="4C15F877" w14:textId="77777777" w:rsidR="00E23CA2" w:rsidRDefault="00E23CA2" w:rsidP="00E23CA2">
      <w:pPr>
        <w:spacing w:line="480" w:lineRule="auto"/>
      </w:pPr>
      <w:r w:rsidRPr="002039BA">
        <w:t xml:space="preserve">3) </w:t>
      </w:r>
      <w:r>
        <w:t>I</w:t>
      </w:r>
      <w:r w:rsidRPr="002039BA">
        <w:t>f a participant does not meet a threshold of performance on the task, which will be defined as falling outside of 3 standard deviations from the mean performance in terms of target accuracy.</w:t>
      </w:r>
      <w:r>
        <w:t xml:space="preserve"> </w:t>
      </w:r>
      <w:r>
        <w:lastRenderedPageBreak/>
        <w:t>Target accuracy will be defined as the mean absolute difference between the target SAI and the actual SAI measured across the entire Learning phase.</w:t>
      </w:r>
    </w:p>
    <w:p w14:paraId="09683230" w14:textId="77777777" w:rsidR="00D67E04" w:rsidRDefault="00D67E04" w:rsidP="00407563">
      <w:pPr>
        <w:spacing w:line="480" w:lineRule="auto"/>
        <w:rPr>
          <w:u w:val="single"/>
        </w:rPr>
      </w:pPr>
    </w:p>
    <w:p w14:paraId="1B7CAE18" w14:textId="03700A7A" w:rsidR="004216BF" w:rsidRPr="0017005F" w:rsidRDefault="004216BF" w:rsidP="00407563">
      <w:pPr>
        <w:spacing w:line="480" w:lineRule="auto"/>
        <w:rPr>
          <w:b/>
          <w:bCs/>
        </w:rPr>
      </w:pPr>
      <w:r w:rsidRPr="004216BF">
        <w:rPr>
          <w:b/>
          <w:bCs/>
        </w:rPr>
        <w:t xml:space="preserve">Completed </w:t>
      </w:r>
      <w:r w:rsidR="000B5BB3">
        <w:rPr>
          <w:b/>
          <w:bCs/>
        </w:rPr>
        <w:t>W</w:t>
      </w:r>
      <w:r w:rsidRPr="004216BF">
        <w:rPr>
          <w:b/>
          <w:bCs/>
        </w:rPr>
        <w:t>ork:</w:t>
      </w:r>
    </w:p>
    <w:p w14:paraId="3F4A0A3A" w14:textId="63E88DC5" w:rsidR="004216BF" w:rsidRPr="000322D0" w:rsidRDefault="00F9403F" w:rsidP="00407563">
      <w:pPr>
        <w:spacing w:line="480" w:lineRule="auto"/>
        <w:rPr>
          <w:i/>
          <w:iCs/>
          <w:u w:val="single"/>
        </w:rPr>
      </w:pPr>
      <w:r>
        <w:rPr>
          <w:i/>
          <w:iCs/>
          <w:u w:val="single"/>
        </w:rPr>
        <w:t>Model Recovery</w:t>
      </w:r>
    </w:p>
    <w:p w14:paraId="1757C09F" w14:textId="40F14E56" w:rsidR="004216BF" w:rsidRDefault="00D342A2" w:rsidP="00407563">
      <w:pPr>
        <w:spacing w:line="480" w:lineRule="auto"/>
      </w:pPr>
      <w:r>
        <w:t>Due to the central importance of model selection in the proposed study</w:t>
      </w:r>
      <w:r w:rsidR="00321787">
        <w:t xml:space="preserve">, </w:t>
      </w:r>
      <w:r w:rsidR="00707326">
        <w:t xml:space="preserve">we performed model recovery analysis </w:t>
      </w:r>
      <w:r>
        <w:t xml:space="preserve">in order </w:t>
      </w:r>
      <w:r w:rsidR="00707326">
        <w:t>to 1)</w:t>
      </w:r>
      <w:r w:rsidR="002B4E33">
        <w:t xml:space="preserve"> </w:t>
      </w:r>
      <w:r>
        <w:t>confirm</w:t>
      </w:r>
      <w:r w:rsidR="00CE2904">
        <w:t xml:space="preserve"> </w:t>
      </w:r>
      <w:r w:rsidR="002B4E33">
        <w:t>that the models are distinguishable under idea</w:t>
      </w:r>
      <w:r w:rsidR="00044CCE">
        <w:t>l</w:t>
      </w:r>
      <w:r w:rsidR="002B4E33">
        <w:t xml:space="preserve"> circumstances </w:t>
      </w:r>
      <w:r w:rsidR="002B4E33">
        <w:fldChar w:fldCharType="begin"/>
      </w:r>
      <w:r w:rsidR="002B4E33">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2B4E33">
        <w:fldChar w:fldCharType="separate"/>
      </w:r>
      <w:r w:rsidR="002B4E33" w:rsidRPr="00647E38">
        <w:t>(Hardwick et al., 2019; Wilson and Collins, 2019)</w:t>
      </w:r>
      <w:r w:rsidR="002B4E33">
        <w:fldChar w:fldCharType="end"/>
      </w:r>
      <w:r w:rsidR="00707326">
        <w:t xml:space="preserve"> and 2)</w:t>
      </w:r>
      <w:r w:rsidR="002B4E33">
        <w:t xml:space="preserve"> </w:t>
      </w:r>
      <w:r>
        <w:t>identify</w:t>
      </w:r>
      <w:r w:rsidR="002B4E33">
        <w:t xml:space="preserve"> the</w:t>
      </w:r>
      <w:r w:rsidR="00321787">
        <w:t xml:space="preserve"> ideal</w:t>
      </w:r>
      <w:r w:rsidR="002B4E33">
        <w:t xml:space="preserve"> method of model comparison</w:t>
      </w:r>
      <w:r w:rsidR="00E32CFB">
        <w:t xml:space="preserve"> for this situation</w:t>
      </w:r>
      <w:r w:rsidR="00707326">
        <w:t xml:space="preserve"> (between Akaike Information Criterion (AIC) </w:t>
      </w:r>
      <w:r w:rsidR="00044CCE">
        <w:t>and</w:t>
      </w:r>
      <w:r w:rsidR="00707326">
        <w:t xml:space="preserve"> Bayesian Information Criterion (BIC); </w:t>
      </w:r>
      <w:r w:rsidR="00707326" w:rsidRPr="00647E38">
        <w:t>Wilson and Collins, 2019)</w:t>
      </w:r>
      <w:r w:rsidR="00E32CFB">
        <w:t>.</w:t>
      </w:r>
      <w:r w:rsidR="002B4E33">
        <w:t xml:space="preserve"> We first </w:t>
      </w:r>
      <w:r w:rsidR="004216BF">
        <w:t>sequentially simulat</w:t>
      </w:r>
      <w:r w:rsidR="002B4E33">
        <w:t>ed</w:t>
      </w:r>
      <w:r w:rsidR="004216BF">
        <w:t xml:space="preserve"> data </w:t>
      </w:r>
      <w:r w:rsidR="00BF768A" w:rsidRPr="00BF768A">
        <w:t>1000</w:t>
      </w:r>
      <w:r w:rsidR="00BF768A">
        <w:t xml:space="preserve"> times per condition with both models using</w:t>
      </w:r>
      <w:r w:rsidR="002B4E33">
        <w:t xml:space="preserve"> randomized parameter values </w:t>
      </w:r>
      <w:r w:rsidR="00BF768A">
        <w:t xml:space="preserve">obtained by fitting data from a similar study (details in </w:t>
      </w:r>
      <w:r w:rsidR="00BF768A" w:rsidRPr="00CE2904">
        <w:t>Simulations</w:t>
      </w:r>
      <w:r w:rsidR="00BF768A">
        <w:t xml:space="preserve"> section)</w:t>
      </w:r>
      <w:r w:rsidR="002B4E33">
        <w:t>. We then fit the simulated data with each model</w:t>
      </w:r>
      <w:r w:rsidR="00F610AC">
        <w:t xml:space="preserve">, </w:t>
      </w:r>
      <w:r w:rsidR="002B4E33">
        <w:t>calculat</w:t>
      </w:r>
      <w:r w:rsidR="00F610AC">
        <w:t>ing</w:t>
      </w:r>
      <w:r w:rsidR="002B4E33">
        <w:t xml:space="preserve"> AIC </w:t>
      </w:r>
      <w:r w:rsidR="00B52FEA">
        <w:t xml:space="preserve">scores </w:t>
      </w:r>
      <w:r w:rsidR="002B4E33">
        <w:t xml:space="preserve">for each </w:t>
      </w:r>
      <w:r w:rsidR="00F610AC">
        <w:t>model</w:t>
      </w:r>
      <w:r w:rsidR="002B4E33">
        <w:t xml:space="preserve"> fit and directly compared the </w:t>
      </w:r>
      <w:r w:rsidR="00707326">
        <w:t>two values</w:t>
      </w:r>
      <w:r w:rsidR="002B4E33">
        <w:t xml:space="preserve">. </w:t>
      </w:r>
      <w:r w:rsidR="00C8433D">
        <w:t>A</w:t>
      </w:r>
      <w:r w:rsidR="002B4E33">
        <w:t xml:space="preserve"> confusion matri</w:t>
      </w:r>
      <w:r w:rsidR="00C8433D">
        <w:t>x</w:t>
      </w:r>
      <w:r w:rsidR="002B4E33">
        <w:t xml:space="preserve"> </w:t>
      </w:r>
      <w:r w:rsidR="00F610AC">
        <w:t xml:space="preserve">summarizes this process, providing </w:t>
      </w:r>
      <w:r w:rsidR="002B4E33">
        <w:t xml:space="preserve">the probability that the model which generated the simulated data was better fit by itself or the other model. </w:t>
      </w:r>
      <w:r w:rsidR="00C8433D">
        <w:t>Ideally, the model that generated simulated data will be better fit by itself than by the other model, resulting in values closer to 1 when comparing the simulations and fits from the same models (lighter colors on main diagonals in Figure 2) and values closer to 0 when comparing simulations and fits from opposing models (duller colors on off-diagonals in Figure 2).</w:t>
      </w:r>
      <w:r w:rsidR="00C3506A">
        <w:t xml:space="preserve"> </w:t>
      </w:r>
      <w:r w:rsidR="00C8433D">
        <w:t>In Figure 2, w</w:t>
      </w:r>
      <w:r w:rsidR="004216BF">
        <w:t>e show</w:t>
      </w:r>
      <w:r w:rsidR="00C8433D">
        <w:t xml:space="preserve"> one confusion matrix for each condition and a combined confusion matrix which reveals </w:t>
      </w:r>
      <w:r w:rsidR="004216BF">
        <w:t>that the models are distinguishable under these ideal circumstances</w:t>
      </w:r>
      <w:r w:rsidR="00C8433D">
        <w:t xml:space="preserve"> when using AIC as an objective model comparison criteria</w:t>
      </w:r>
      <w:r w:rsidR="004216BF">
        <w:t xml:space="preserve">. </w:t>
      </w:r>
      <w:r w:rsidR="00C8433D">
        <w:t xml:space="preserve">We performed the same procedure for BIC, however this analysis revealed </w:t>
      </w:r>
      <w:r w:rsidR="0038677C">
        <w:t xml:space="preserve">reduced model discriminability (i.e., </w:t>
      </w:r>
      <w:r w:rsidR="00FA1DBA">
        <w:t>smaller range between on- and off-diagonal values</w:t>
      </w:r>
      <w:r w:rsidR="00C8433D">
        <w:t xml:space="preserve"> </w:t>
      </w:r>
      <w:r w:rsidR="00F610AC">
        <w:t>in the confusion matrix</w:t>
      </w:r>
      <w:r w:rsidR="00FA1DBA">
        <w:t>)</w:t>
      </w:r>
      <w:r w:rsidR="00F610AC">
        <w:t>.</w:t>
      </w:r>
      <w:r w:rsidR="00C8433D">
        <w:t xml:space="preserve"> Therefore, this analysis demonstrates that the two models are distinguishable under these </w:t>
      </w:r>
      <w:r w:rsidR="00BF768A">
        <w:t>constraints</w:t>
      </w:r>
      <w:r w:rsidR="00C8433D">
        <w:t xml:space="preserve"> and th</w:t>
      </w:r>
      <w:r w:rsidR="0038677C">
        <w:t>at</w:t>
      </w:r>
      <w:r w:rsidR="00C8433D">
        <w:t xml:space="preserve"> AIC is </w:t>
      </w:r>
      <w:r w:rsidR="00BF768A">
        <w:t>better-matched</w:t>
      </w:r>
      <w:r w:rsidR="00C8433D">
        <w:t xml:space="preserve"> for the current </w:t>
      </w:r>
      <w:r w:rsidR="00F610AC">
        <w:t>experiment</w:t>
      </w:r>
      <w:r w:rsidR="00C8433D">
        <w:t xml:space="preserve">. </w:t>
      </w:r>
      <w:r w:rsidR="004216BF">
        <w:t xml:space="preserve">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08AC65F" w:rsidR="000B101F" w:rsidRDefault="000B101F" w:rsidP="00407563">
      <w:pPr>
        <w:spacing w:line="480" w:lineRule="auto"/>
      </w:pPr>
      <w:r>
        <w:t xml:space="preserve">We simulated both models to demonstrate how each accounts for the </w:t>
      </w:r>
      <w:r w:rsidR="00800585">
        <w:t xml:space="preserve">consistency </w:t>
      </w:r>
      <w:r>
        <w:t xml:space="preserve">of practiced target step lengths. </w:t>
      </w:r>
      <w:r w:rsidR="000E106F">
        <w:t>T</w:t>
      </w:r>
      <w:r>
        <w:t xml:space="preserve">he </w:t>
      </w:r>
      <w:r w:rsidR="007A1489">
        <w:t>Strategy plus Use-Dependent model is robust to environmental consistency in cases, as here, where there is a large asymmetry in one direction. The model assumes use-dependent learning is slow</w:t>
      </w:r>
      <w:r w:rsidR="00D73523">
        <w:t>er</w:t>
      </w:r>
      <w:r w:rsidR="007A1489">
        <w:t xml:space="preserve"> to learn and washout</w:t>
      </w:r>
      <w:r w:rsidR="00D73523">
        <w:t xml:space="preserve"> than cognitive strategies</w:t>
      </w:r>
      <w:r w:rsidR="007A1489">
        <w:t xml:space="preserve">; therefore, as long as the practiced asymmetry is much larger than the current state of use-dependent learning, the consistency of target step lengths has minimal impact on its output. </w:t>
      </w:r>
      <w:r w:rsidR="009D497D">
        <w:t>The Adaptive Bayesian model stands i</w:t>
      </w:r>
      <w:r w:rsidR="007A1489">
        <w:t>n direct contrast to this framework</w:t>
      </w:r>
      <w:r w:rsidR="009D497D">
        <w:t xml:space="preserve">. In this model, </w:t>
      </w:r>
      <w:r>
        <w:t>the MAP estimate</w:t>
      </w:r>
      <w:r w:rsidR="009D497D">
        <w:t>,</w:t>
      </w:r>
      <w:r w:rsidR="00D73523">
        <w:t xml:space="preserve"> and thus the observed use-dependent bias during Washout,</w:t>
      </w:r>
      <w:r>
        <w:t xml:space="preserve"> is sensitive to environmental consistency: </w:t>
      </w:r>
      <w:r w:rsidR="009D497D">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46235D4B" w:rsidR="000B101F" w:rsidRDefault="008762DC" w:rsidP="00407563">
      <w:pPr>
        <w:spacing w:line="480" w:lineRule="auto"/>
      </w:pPr>
      <w:bookmarkStart w:id="16" w:name="_Hlk49946367"/>
      <w:r w:rsidRPr="00CE2904">
        <w:rPr>
          <w:shd w:val="clear" w:color="auto" w:fill="FFFFFF"/>
        </w:rPr>
        <w:t xml:space="preserve">Preliminary model </w:t>
      </w:r>
      <w:r w:rsidRPr="007F17C4">
        <w:rPr>
          <w:shd w:val="clear" w:color="auto" w:fill="FFFFFF"/>
        </w:rPr>
        <w:t xml:space="preserve">parameters </w:t>
      </w:r>
      <w:r w:rsidRPr="00CE2904">
        <w:rPr>
          <w:shd w:val="clear" w:color="auto" w:fill="FFFFFF"/>
        </w:rPr>
        <w:t xml:space="preserve">were obtained </w:t>
      </w:r>
      <w:r w:rsidRPr="007F17C4">
        <w:rPr>
          <w:shd w:val="clear" w:color="auto" w:fill="FFFFFF"/>
        </w:rPr>
        <w:t xml:space="preserve">by fitting the models to </w:t>
      </w:r>
      <w:r w:rsidRPr="00CE2904">
        <w:rPr>
          <w:shd w:val="clear" w:color="auto" w:fill="FFFFFF"/>
        </w:rPr>
        <w:t>walking data (n=16</w:t>
      </w:r>
      <w:r w:rsidR="00B52FEA" w:rsidRPr="00CE2904">
        <w:rPr>
          <w:shd w:val="clear" w:color="auto" w:fill="FFFFFF"/>
        </w:rPr>
        <w:t xml:space="preserve"> participants</w:t>
      </w:r>
      <w:r w:rsidRPr="00CE2904">
        <w:rPr>
          <w:shd w:val="clear" w:color="auto" w:fill="FFFFFF"/>
        </w:rPr>
        <w:t>)</w:t>
      </w:r>
      <w:r w:rsidRPr="007F17C4">
        <w:rPr>
          <w:shd w:val="clear" w:color="auto" w:fill="FFFFFF"/>
        </w:rPr>
        <w:t xml:space="preserve"> from </w:t>
      </w:r>
      <w:r w:rsidRPr="00CE2904">
        <w:rPr>
          <w:shd w:val="clear" w:color="auto" w:fill="FFFFFF"/>
        </w:rPr>
        <w:t>[withheld due to double-blinding]</w:t>
      </w:r>
      <w:r w:rsidR="00B52FEA" w:rsidRPr="00CE2904">
        <w:rPr>
          <w:shd w:val="clear" w:color="auto" w:fill="FFFFFF"/>
        </w:rPr>
        <w:t>,</w:t>
      </w:r>
      <w:r w:rsidRPr="00CE2904">
        <w:rPr>
          <w:shd w:val="clear" w:color="auto" w:fill="FFFFFF"/>
        </w:rPr>
        <w:t xml:space="preserve"> which </w:t>
      </w:r>
      <w:r w:rsidR="00B52FEA" w:rsidRPr="00CE2904">
        <w:rPr>
          <w:shd w:val="clear" w:color="auto" w:fill="FFFFFF"/>
        </w:rPr>
        <w:t xml:space="preserve">used </w:t>
      </w:r>
      <w:r w:rsidR="00B52FEA" w:rsidRPr="007F17C4">
        <w:rPr>
          <w:shd w:val="clear" w:color="auto" w:fill="FFFFFF"/>
        </w:rPr>
        <w:t>a</w:t>
      </w:r>
      <w:r w:rsidRPr="007F17C4">
        <w:rPr>
          <w:shd w:val="clear" w:color="auto" w:fill="FFFFFF"/>
        </w:rPr>
        <w:t xml:space="preserve"> </w:t>
      </w:r>
      <w:bookmarkStart w:id="17" w:name="_Hlk49947232"/>
      <w:r w:rsidRPr="00CE2904">
        <w:rPr>
          <w:shd w:val="clear" w:color="auto" w:fill="FFFFFF"/>
        </w:rPr>
        <w:t xml:space="preserve">protocol </w:t>
      </w:r>
      <w:r w:rsidR="00B52FEA" w:rsidRPr="00CE2904">
        <w:rPr>
          <w:shd w:val="clear" w:color="auto" w:fill="FFFFFF"/>
        </w:rPr>
        <w:t xml:space="preserve">most similar </w:t>
      </w:r>
      <w:r w:rsidRPr="00CE2904">
        <w:rPr>
          <w:shd w:val="clear" w:color="auto" w:fill="FFFFFF"/>
        </w:rPr>
        <w:t xml:space="preserve">to the </w:t>
      </w:r>
      <w:r w:rsidR="00B52FEA" w:rsidRPr="00CE2904">
        <w:rPr>
          <w:shd w:val="clear" w:color="auto" w:fill="FFFFFF"/>
        </w:rPr>
        <w:t xml:space="preserve">Constant condition that </w:t>
      </w:r>
      <w:r w:rsidR="00BF768A" w:rsidRPr="00CE2904">
        <w:rPr>
          <w:shd w:val="clear" w:color="auto" w:fill="FFFFFF"/>
        </w:rPr>
        <w:t>we</w:t>
      </w:r>
      <w:r w:rsidRPr="00CE2904">
        <w:rPr>
          <w:shd w:val="clear" w:color="auto" w:fill="FFFFFF"/>
        </w:rPr>
        <w:t xml:space="preserve"> </w:t>
      </w:r>
      <w:r w:rsidR="00B52FEA" w:rsidRPr="00CE2904">
        <w:rPr>
          <w:shd w:val="clear" w:color="auto" w:fill="FFFFFF"/>
        </w:rPr>
        <w:t>currently</w:t>
      </w:r>
      <w:r w:rsidRPr="00CE2904">
        <w:rPr>
          <w:shd w:val="clear" w:color="auto" w:fill="FFFFFF"/>
        </w:rPr>
        <w:t xml:space="preserve"> propos</w:t>
      </w:r>
      <w:r w:rsidR="00B52FEA" w:rsidRPr="00CE2904">
        <w:rPr>
          <w:shd w:val="clear" w:color="auto" w:fill="FFFFFF"/>
        </w:rPr>
        <w:t>e</w:t>
      </w:r>
      <w:bookmarkEnd w:id="16"/>
      <w:bookmarkEnd w:id="17"/>
      <w:r w:rsidRPr="00CE2904">
        <w:rPr>
          <w:shd w:val="clear" w:color="auto" w:fill="FFFFFF"/>
        </w:rPr>
        <w:t>.</w:t>
      </w:r>
      <w:r w:rsidRPr="007F17C4">
        <w:rPr>
          <w:shd w:val="clear" w:color="auto" w:fill="FFFFFF"/>
        </w:rPr>
        <w:t xml:space="preserve"> </w:t>
      </w:r>
      <w:r w:rsidR="00C6328C" w:rsidRPr="00CE2904">
        <w:t>(</w:t>
      </w:r>
      <w:bookmarkStart w:id="18" w:name="_Hlk48115962"/>
      <w:r w:rsidR="000A746F" w:rsidRPr="00CE2904">
        <w:t>R</w:t>
      </w:r>
      <w:r w:rsidR="00CA4A83" w:rsidRPr="00CE2904">
        <w:t>-squared values:</w:t>
      </w:r>
      <w:r w:rsidR="00C6328C" w:rsidRPr="00CE2904">
        <w:t xml:space="preserve"> </w:t>
      </w:r>
      <w:r w:rsidR="007A61A4" w:rsidRPr="00CE2904">
        <w:t xml:space="preserve">Adaptive </w:t>
      </w:r>
      <w:r w:rsidR="00C6328C" w:rsidRPr="00CE2904">
        <w:t>Bayes</w:t>
      </w:r>
      <w:r w:rsidR="007A61A4" w:rsidRPr="00CE2904">
        <w:t>ian model</w:t>
      </w:r>
      <w:r w:rsidR="00C6328C" w:rsidRPr="00CE2904">
        <w:t xml:space="preserve"> </w:t>
      </w:r>
      <w:r w:rsidR="00893E9C" w:rsidRPr="00CE2904">
        <w:t>= 0.895</w:t>
      </w:r>
      <w:r w:rsidR="00D74095" w:rsidRPr="00CE2904">
        <w:t xml:space="preserve"> ± 0.019</w:t>
      </w:r>
      <w:r w:rsidR="00893E9C" w:rsidRPr="00CE2904">
        <w:t xml:space="preserve">; Strategy </w:t>
      </w:r>
      <w:r w:rsidR="000E60C1" w:rsidRPr="00CE2904">
        <w:t>plus</w:t>
      </w:r>
      <w:r w:rsidR="00893E9C" w:rsidRPr="00CE2904">
        <w:t xml:space="preserve"> Use-Dependent = 0.870</w:t>
      </w:r>
      <w:r w:rsidR="00D74095" w:rsidRPr="00CE2904">
        <w:t xml:space="preserve"> ± 0.021</w:t>
      </w:r>
      <w:r w:rsidR="00E454F4" w:rsidRPr="00CE2904">
        <w:t xml:space="preserve"> [mean ± SEM]</w:t>
      </w:r>
      <w:r w:rsidR="00C6328C" w:rsidRPr="00CE2904">
        <w:t>)</w:t>
      </w:r>
      <w:r w:rsidR="000B101F" w:rsidRPr="00CE2904">
        <w:t xml:space="preserve">. </w:t>
      </w:r>
      <w:bookmarkEnd w:id="18"/>
      <w:r w:rsidR="000B101F" w:rsidRPr="00CE2904">
        <w:t xml:space="preserve">We then simulated our proposed experiment 1000 </w:t>
      </w:r>
      <w:r w:rsidR="00F914B3" w:rsidRPr="00CE2904">
        <w:t>times</w:t>
      </w:r>
      <w:r w:rsidR="00443F01" w:rsidRPr="00CE2904">
        <w:t xml:space="preserve"> </w:t>
      </w:r>
      <w:r w:rsidR="000322D0" w:rsidRPr="00CE2904">
        <w:t>with</w:t>
      </w:r>
      <w:r w:rsidR="00443F01" w:rsidRPr="00CE2904">
        <w:t xml:space="preserve"> the mean </w:t>
      </w:r>
      <w:r w:rsidR="00905174" w:rsidRPr="00CE2904">
        <w:t xml:space="preserve">learning function </w:t>
      </w:r>
      <w:r w:rsidR="00443F01" w:rsidRPr="00CE2904">
        <w:t xml:space="preserve">from each </w:t>
      </w:r>
      <w:r w:rsidR="000B101F" w:rsidRPr="00CE2904">
        <w:t xml:space="preserve">bootstrapped sample of the individual parameter fits. Figure </w:t>
      </w:r>
      <w:r w:rsidR="00912883">
        <w:t>3</w:t>
      </w:r>
      <w:r w:rsidR="000B101F">
        <w:t xml:space="preserve"> details the simulated data from these parameters for each condition. The panels in Figure </w:t>
      </w:r>
      <w:r w:rsidR="00912883">
        <w:t>3</w:t>
      </w:r>
      <w:r w:rsidR="000B101F">
        <w:t xml:space="preserve">A show each model simulation for the entire experiment. </w:t>
      </w:r>
      <w:r w:rsidR="00220B35">
        <w:t>Across all 3 conditions, t</w:t>
      </w:r>
      <w:r w:rsidR="000B101F">
        <w:t xml:space="preserve">he models </w:t>
      </w:r>
      <w:r w:rsidR="000B55EA">
        <w:t>diverge</w:t>
      </w:r>
      <w:r w:rsidR="00912883">
        <w:t xml:space="preserve"> </w:t>
      </w:r>
      <w:r w:rsidR="00D73523">
        <w:t>in</w:t>
      </w:r>
      <w:r w:rsidR="00220B35">
        <w:t xml:space="preserve"> their predictions </w:t>
      </w:r>
      <w:r w:rsidR="009463CF">
        <w:t>regarding</w:t>
      </w:r>
      <w:r w:rsidR="00D73523">
        <w:t xml:space="preserve"> use-dependent biases </w:t>
      </w:r>
      <w:r w:rsidR="00220B35">
        <w:t xml:space="preserve">during the </w:t>
      </w:r>
      <w:r w:rsidR="000B101F">
        <w:t xml:space="preserve">Washout phase. </w:t>
      </w:r>
    </w:p>
    <w:p w14:paraId="4FEDD7B9" w14:textId="7279B1DD" w:rsidR="000B101F" w:rsidRDefault="000B101F" w:rsidP="00407563">
      <w:pPr>
        <w:spacing w:line="480" w:lineRule="auto"/>
      </w:pPr>
    </w:p>
    <w:p w14:paraId="7BA68A8B" w14:textId="21003BF1" w:rsidR="000B101F" w:rsidRDefault="000B101F" w:rsidP="00407563">
      <w:pPr>
        <w:spacing w:line="480" w:lineRule="auto"/>
      </w:pPr>
      <w:r>
        <w:lastRenderedPageBreak/>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w:t>
      </w:r>
      <w:r w:rsidR="0022790A">
        <w:t xml:space="preserve">bias </w:t>
      </w:r>
      <w:r w:rsidR="00F66EA9">
        <w:t xml:space="preserve">when the conditions become less stable during the Learning phase. </w:t>
      </w:r>
      <w:r w:rsidR="00DE585D" w:rsidRPr="00210EAD">
        <w:t>For our third point of direct comparison between model predictions, w</w:t>
      </w:r>
      <w:r w:rsidR="00F66EA9" w:rsidRPr="00210EAD">
        <w:t>e also analyzed the washout rates for each model</w:t>
      </w:r>
      <w:r w:rsidR="005E7F90" w:rsidRPr="00210EAD">
        <w:t xml:space="preserve"> (Figure 3D)</w:t>
      </w:r>
      <w:r w:rsidR="00F66EA9" w:rsidRPr="00210EAD">
        <w:t>.</w:t>
      </w:r>
      <w:r w:rsidR="00F66EA9">
        <w:t xml:space="preserve"> </w:t>
      </w:r>
      <w:r w:rsidR="000E106F">
        <w:t>The Strategy plus Use-Dependent model predicts a consistent washout rate across conditions</w:t>
      </w:r>
      <w:r w:rsidR="00D73523">
        <w:t>, whereas</w:t>
      </w:r>
      <w:r w:rsidR="000E106F">
        <w:t xml:space="preserve"> </w:t>
      </w:r>
      <w:r w:rsidR="00D73523">
        <w:t>t</w:t>
      </w:r>
      <w:r w:rsidR="00912883">
        <w:t xml:space="preserve">he Adaptative Bayesian model predicts </w:t>
      </w:r>
      <w:r w:rsidR="00F66EA9">
        <w:t>slower</w:t>
      </w:r>
      <w:r w:rsidR="00912883">
        <w:t xml:space="preserve"> washout as the conditions </w:t>
      </w:r>
      <w:r w:rsidR="009463CF">
        <w:t>during Learning increase in variability</w:t>
      </w:r>
      <w:r w:rsidR="00912883">
        <w:t xml:space="preserve">. </w:t>
      </w:r>
      <w:r w:rsidR="004216BF" w:rsidRPr="00210EAD">
        <w:t xml:space="preserve">Based on these simulations, </w:t>
      </w:r>
      <w:r w:rsidR="000E106F" w:rsidRPr="00210EAD">
        <w:t xml:space="preserve">if the Strategy plus Use-Dependent model is </w:t>
      </w:r>
      <w:r w:rsidR="00DE585D" w:rsidRPr="00210EAD">
        <w:t xml:space="preserve">a </w:t>
      </w:r>
      <w:r w:rsidR="000E106F" w:rsidRPr="00210EAD">
        <w:t xml:space="preserve">more </w:t>
      </w:r>
      <w:r w:rsidR="00DE585D" w:rsidRPr="00210EAD">
        <w:t>accurate model</w:t>
      </w:r>
      <w:r w:rsidR="000E106F" w:rsidRPr="00210EAD">
        <w:t xml:space="preserve">, we will observe </w:t>
      </w:r>
      <w:r w:rsidR="009463CF" w:rsidRPr="00210EAD">
        <w:t>similar use-dependent biases</w:t>
      </w:r>
      <w:r w:rsidR="000E106F" w:rsidRPr="00210EAD">
        <w:t xml:space="preserve"> between conditions; however, </w:t>
      </w:r>
      <w:r w:rsidR="004216BF" w:rsidRPr="00210EAD">
        <w:t xml:space="preserve">if the Adaptive Bayes model is </w:t>
      </w:r>
      <w:r w:rsidR="00DE585D" w:rsidRPr="00210EAD">
        <w:t>more accurate</w:t>
      </w:r>
      <w:r w:rsidR="004216BF" w:rsidRPr="00210EAD">
        <w:t>, we should observe differen</w:t>
      </w:r>
      <w:r w:rsidR="00957134">
        <w:t>t use-dependent biases</w:t>
      </w:r>
      <w:r w:rsidR="004216BF" w:rsidRPr="00210EAD">
        <w:t xml:space="preserve"> between conditions</w:t>
      </w:r>
      <w:r w:rsidR="000E106F" w:rsidRPr="00210EAD">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210844D3"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w:t>
      </w:r>
      <w:r w:rsidR="00F20D26">
        <w:t xml:space="preserve">High Variability </w:t>
      </w:r>
      <w:r>
        <w:t>condition</w:t>
      </w:r>
      <w:r w:rsidR="00AC59AC">
        <w:t xml:space="preserve">, with 2/3 of these individual also completing the </w:t>
      </w:r>
      <w:r w:rsidR="00F20D26">
        <w:t xml:space="preserve">Constant </w:t>
      </w:r>
      <w:r w:rsidR="00AC59AC">
        <w:t>condition</w:t>
      </w:r>
      <w:r w:rsidR="005E7F90">
        <w:t xml:space="preserve"> (see Figure 4)</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w:t>
      </w:r>
      <w:r w:rsidR="00F20D26">
        <w:t xml:space="preserve">High Variability </w:t>
      </w:r>
      <w:r w:rsidR="00AC59AC">
        <w:t xml:space="preserve">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r w:rsidR="003600BA">
        <w:t xml:space="preserve"> (Figure 4A</w:t>
      </w:r>
      <w:r w:rsidR="00C15142">
        <w:t>)</w:t>
      </w:r>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r w:rsidR="003600BA">
        <w:t xml:space="preserve">We also calculated the Initial Bias and Early Washout for those participants who completed both the Constant and </w:t>
      </w:r>
      <w:r w:rsidR="00BF768A">
        <w:t>H</w:t>
      </w:r>
      <w:r w:rsidR="003600BA">
        <w:t xml:space="preserve">igh Variability conditions (Figure 4B &amp; C). </w:t>
      </w:r>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w:t>
      </w:r>
      <w:r w:rsidR="009A2D50">
        <w:lastRenderedPageBreak/>
        <w:t xml:space="preserve">standard deviation </w:t>
      </w:r>
      <w:r w:rsidR="00AC59AC">
        <w:t xml:space="preserve">(Learning SAI </w:t>
      </w:r>
      <w:r w:rsidR="00AC59AC">
        <w:sym w:font="Symbol" w:char="F073"/>
      </w:r>
      <w:r w:rsidR="00AC59AC">
        <w:t xml:space="preserve">) </w:t>
      </w:r>
      <w:r w:rsidR="009A2D50">
        <w:t xml:space="preserve">will be different (Figure </w:t>
      </w:r>
      <w:r w:rsidR="00787A66">
        <w:t>4</w:t>
      </w:r>
      <w:r w:rsidR="001F4926">
        <w:t>D</w:t>
      </w:r>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18AE6CCA" w:rsidR="007F3390" w:rsidRPr="0096514B" w:rsidRDefault="007F3390" w:rsidP="00407563">
      <w:pPr>
        <w:spacing w:line="480" w:lineRule="auto"/>
        <w:rPr>
          <w:b/>
          <w:bCs/>
        </w:rPr>
      </w:pPr>
      <w:r w:rsidRPr="0096514B">
        <w:rPr>
          <w:b/>
          <w:bCs/>
        </w:rPr>
        <w:t xml:space="preserve">Timeline for </w:t>
      </w:r>
      <w:r w:rsidR="000B5BB3">
        <w:rPr>
          <w:b/>
          <w:bCs/>
        </w:rPr>
        <w:t>C</w:t>
      </w:r>
      <w:r w:rsidRPr="0096514B">
        <w:rPr>
          <w:b/>
          <w:bCs/>
        </w:rPr>
        <w:t xml:space="preserve">ompletion: </w:t>
      </w:r>
    </w:p>
    <w:p w14:paraId="54824CF3" w14:textId="398B3B76"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w:t>
      </w:r>
      <w:r w:rsidR="00A37E3C">
        <w:t xml:space="preserve">between </w:t>
      </w:r>
      <w:r w:rsidR="00BF61D7">
        <w:t xml:space="preserve">January </w:t>
      </w:r>
      <w:r w:rsidR="00A85F44">
        <w:t>15</w:t>
      </w:r>
      <w:r w:rsidR="00A85F44" w:rsidRPr="00A85F44">
        <w:rPr>
          <w:vertAlign w:val="superscript"/>
        </w:rPr>
        <w:t>th</w:t>
      </w:r>
      <w:r w:rsidR="0034691E">
        <w:t>, 202</w:t>
      </w:r>
      <w:r w:rsidR="00BF61D7">
        <w:t>1</w:t>
      </w:r>
      <w:r w:rsidR="0034691E">
        <w:t xml:space="preserve"> </w:t>
      </w:r>
      <w:r w:rsidR="00A37E3C">
        <w:t>and</w:t>
      </w:r>
      <w:r w:rsidR="00A85F44">
        <w:t xml:space="preserve"> </w:t>
      </w:r>
      <w:r w:rsidR="00A37E3C">
        <w:t xml:space="preserve">June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lastRenderedPageBreak/>
        <w:t>References:</w:t>
      </w:r>
    </w:p>
    <w:p w14:paraId="1C2D7432" w14:textId="77777777" w:rsidR="00D31135" w:rsidRPr="00D31135" w:rsidRDefault="00F849E4" w:rsidP="00D31135">
      <w:pPr>
        <w:pStyle w:val="Bibliography"/>
      </w:pPr>
      <w:r>
        <w:fldChar w:fldCharType="begin"/>
      </w:r>
      <w:r w:rsidR="00B2319E">
        <w:instrText xml:space="preserve"> ADDIN ZOTERO_BIBL {"uncited":[],"omitted":[],"custom":[]} CSL_BIBLIOGRAPHY </w:instrText>
      </w:r>
      <w:r>
        <w:fldChar w:fldCharType="separate"/>
      </w:r>
      <w:r w:rsidR="00D31135" w:rsidRPr="00D31135">
        <w:t>Bond KM, Taylor JA (2015) Flexible explicit but rigid implicit learning in a visuomotor adaptation task. J Neurophysiol 113:3836–3849.</w:t>
      </w:r>
    </w:p>
    <w:p w14:paraId="16CF533F" w14:textId="77777777" w:rsidR="00D31135" w:rsidRPr="00D31135" w:rsidRDefault="00D31135" w:rsidP="00D31135">
      <w:pPr>
        <w:pStyle w:val="Bibliography"/>
      </w:pPr>
      <w:r w:rsidRPr="00D31135">
        <w:t>Cherry-Allen KM, Statton MA, Celnik PA, Bastian AJ (2018) A dual-learning paradigm simultaneously improves multiple features of gait post-stroke. Neurorehabil Neural Repair 32:810–820.</w:t>
      </w:r>
    </w:p>
    <w:p w14:paraId="2AB94A64" w14:textId="77777777" w:rsidR="00D31135" w:rsidRPr="00D31135" w:rsidRDefault="00D31135" w:rsidP="00D31135">
      <w:pPr>
        <w:pStyle w:val="Bibliography"/>
      </w:pPr>
      <w:r w:rsidRPr="00D31135">
        <w:t>Classen J, Liepert J, Wise SP, Hallett M, Cohen LG (1998) Rapid plasticity of human cortical movement representation induced by practice. J Neurophysiol 79:1117–1123.</w:t>
      </w:r>
    </w:p>
    <w:p w14:paraId="2167A224" w14:textId="77777777" w:rsidR="00D31135" w:rsidRPr="00D31135" w:rsidRDefault="00D31135" w:rsidP="00D31135">
      <w:pPr>
        <w:pStyle w:val="Bibliography"/>
      </w:pPr>
      <w:r w:rsidRPr="00D31135">
        <w:t>Day KA, Leech KA, Roemmich RT, Bastian AJ (2018) Accelerating locomotor savings in learning: compressing four training days to one. J Neurophysiol 119:2100–2113.</w:t>
      </w:r>
    </w:p>
    <w:p w14:paraId="1FC40151" w14:textId="77777777" w:rsidR="00D31135" w:rsidRPr="00D31135" w:rsidRDefault="00D31135" w:rsidP="00D31135">
      <w:pPr>
        <w:pStyle w:val="Bibliography"/>
      </w:pPr>
      <w:r w:rsidRPr="00D31135">
        <w:t>Diedrichsen J, White O, Newman D, Lally N (2010) Use-dependent and error-based learning of motor behaviors. J Neurosci 30:5159–5166.</w:t>
      </w:r>
    </w:p>
    <w:p w14:paraId="3D7349C8" w14:textId="77777777" w:rsidR="00D31135" w:rsidRPr="00D31135" w:rsidRDefault="00D31135" w:rsidP="00D31135">
      <w:pPr>
        <w:pStyle w:val="Bibliography"/>
      </w:pPr>
      <w:r w:rsidRPr="00D31135">
        <w:t>Ernst MO, Banks MS (2002) Humans integrate visual and haptic information in a statistically optimal fashion. Nature 415:429–433.</w:t>
      </w:r>
    </w:p>
    <w:p w14:paraId="0AE250D5" w14:textId="022F0CEE" w:rsidR="00D31135" w:rsidRPr="00D31135" w:rsidRDefault="00D31135" w:rsidP="00D31135">
      <w:pPr>
        <w:pStyle w:val="Bibliography"/>
      </w:pPr>
      <w:r w:rsidRPr="00D31135">
        <w:t xml:space="preserve">Finley JM, Long A, Bastian AJ, Torres-Oviedo G (2015) Spatial and </w:t>
      </w:r>
      <w:r w:rsidR="004748A5">
        <w:t>t</w:t>
      </w:r>
      <w:r w:rsidRPr="00D31135">
        <w:t xml:space="preserve">emporal </w:t>
      </w:r>
      <w:r w:rsidR="004748A5">
        <w:t>c</w:t>
      </w:r>
      <w:r w:rsidRPr="00D31135">
        <w:t xml:space="preserve">ontrol </w:t>
      </w:r>
      <w:r w:rsidR="004748A5">
        <w:t>c</w:t>
      </w:r>
      <w:r w:rsidRPr="00D31135">
        <w:t xml:space="preserve">ontribute to </w:t>
      </w:r>
      <w:r w:rsidR="004748A5">
        <w:t>s</w:t>
      </w:r>
      <w:r w:rsidRPr="00D31135">
        <w:t xml:space="preserve">tep </w:t>
      </w:r>
      <w:r w:rsidR="004748A5">
        <w:t>l</w:t>
      </w:r>
      <w:r w:rsidRPr="00D31135">
        <w:t xml:space="preserve">ength </w:t>
      </w:r>
      <w:r w:rsidR="004748A5">
        <w:t>a</w:t>
      </w:r>
      <w:r w:rsidRPr="00D31135">
        <w:t xml:space="preserve">symmetry </w:t>
      </w:r>
      <w:r w:rsidR="004748A5">
        <w:t>d</w:t>
      </w:r>
      <w:r w:rsidRPr="00D31135">
        <w:t xml:space="preserve">uring </w:t>
      </w:r>
      <w:r w:rsidR="004748A5">
        <w:t>s</w:t>
      </w:r>
      <w:r w:rsidRPr="00D31135">
        <w:t>plit-</w:t>
      </w:r>
      <w:r w:rsidR="004748A5">
        <w:t>b</w:t>
      </w:r>
      <w:r w:rsidRPr="00D31135">
        <w:t xml:space="preserve">elt </w:t>
      </w:r>
      <w:r w:rsidR="004748A5">
        <w:t>a</w:t>
      </w:r>
      <w:r w:rsidRPr="00D31135">
        <w:t xml:space="preserve">daptation and </w:t>
      </w:r>
      <w:r w:rsidR="004748A5">
        <w:t>h</w:t>
      </w:r>
      <w:r w:rsidRPr="00D31135">
        <w:t xml:space="preserve">emiparetic </w:t>
      </w:r>
      <w:r w:rsidR="004748A5">
        <w:t>g</w:t>
      </w:r>
      <w:r w:rsidRPr="00D31135">
        <w:t>ait. Neurorehabil Neural Repair 29:786–795.</w:t>
      </w:r>
    </w:p>
    <w:p w14:paraId="2743A052" w14:textId="77777777" w:rsidR="00D31135" w:rsidRPr="00D31135" w:rsidRDefault="00D31135" w:rsidP="00D31135">
      <w:pPr>
        <w:pStyle w:val="Bibliography"/>
      </w:pPr>
      <w:r w:rsidRPr="00D31135">
        <w:t>French MA, Morton SM, Charalambous CC, Reisman DS (2018) A locomotor learning paradigm using distorted visual feedback elicits strategic learning. J Neurophysiol 120:1923–1931.</w:t>
      </w:r>
    </w:p>
    <w:p w14:paraId="686A3251" w14:textId="77777777" w:rsidR="00D31135" w:rsidRPr="00D31135" w:rsidRDefault="00D31135" w:rsidP="00D31135">
      <w:pPr>
        <w:pStyle w:val="Bibliography"/>
      </w:pPr>
      <w:r w:rsidRPr="00D31135">
        <w:t>Hammerbeck U, Yousif N, Greenwood R, Rothwell JC, Diedrichsen J (2014) Movement speed is biased by prior experience. Journal of Neurophysiology 111:128–134.</w:t>
      </w:r>
    </w:p>
    <w:p w14:paraId="4D194709" w14:textId="77777777" w:rsidR="00D31135" w:rsidRPr="00D31135" w:rsidRDefault="00D31135" w:rsidP="00D31135">
      <w:pPr>
        <w:pStyle w:val="Bibliography"/>
      </w:pPr>
      <w:r w:rsidRPr="00D31135">
        <w:t>Hardwick RM, Forrence AD, Krakauer JW, Haith AM (2019) Time-dependent competition between goal-directed and habitual response preparation. Nat Hum Behav 3:1252–1262.</w:t>
      </w:r>
    </w:p>
    <w:p w14:paraId="5DC6F68A" w14:textId="77777777" w:rsidR="00D31135" w:rsidRPr="00D31135" w:rsidRDefault="00D31135" w:rsidP="00D31135">
      <w:pPr>
        <w:pStyle w:val="Bibliography"/>
      </w:pPr>
      <w:r w:rsidRPr="00D31135">
        <w:t>Holmes AP, Blair RC, Watson JD, Ford I (1996) Nonparametric analysis of statistic images from functional mapping experiments. J Cereb Blood Flow Metab 16:7–22.</w:t>
      </w:r>
    </w:p>
    <w:p w14:paraId="34ECF6E8" w14:textId="77777777" w:rsidR="00D31135" w:rsidRPr="00D31135" w:rsidRDefault="00D31135" w:rsidP="00D31135">
      <w:pPr>
        <w:pStyle w:val="Bibliography"/>
      </w:pPr>
      <w:r w:rsidRPr="00D31135">
        <w:t>Hussain SJ, Hanson AS, Tseng S-C, Morton SM (2013) A locomotor adaptation including explicit knowledge and removal of postadaptation errors induces complete 24-hour retention. J Neurophysiol 110:916–925.</w:t>
      </w:r>
    </w:p>
    <w:p w14:paraId="01C8F5E8" w14:textId="77777777" w:rsidR="00D31135" w:rsidRPr="00D31135" w:rsidRDefault="00D31135" w:rsidP="00D31135">
      <w:pPr>
        <w:pStyle w:val="Bibliography"/>
      </w:pPr>
      <w:r w:rsidRPr="00D31135">
        <w:t>Kim S-J, Krebs HI (2012) Effects of implicit visual feedback distortion on human gait. Exp Brain Res 218:495–502.</w:t>
      </w:r>
    </w:p>
    <w:p w14:paraId="158E6DAC" w14:textId="77777777" w:rsidR="00D31135" w:rsidRPr="00D31135" w:rsidRDefault="00D31135" w:rsidP="00D31135">
      <w:pPr>
        <w:pStyle w:val="Bibliography"/>
      </w:pPr>
      <w:r w:rsidRPr="00D31135">
        <w:t>Kim S-J, Mugisha D (2014) Effect of explicit visual feedback distortion on human gait. J Neuroeng Rehabil 11:74.</w:t>
      </w:r>
    </w:p>
    <w:p w14:paraId="14120F4B" w14:textId="77777777" w:rsidR="00D31135" w:rsidRPr="00D31135" w:rsidRDefault="00D31135" w:rsidP="00D31135">
      <w:pPr>
        <w:pStyle w:val="Bibliography"/>
      </w:pPr>
      <w:r w:rsidRPr="00D31135">
        <w:t>Kitago T, Ryan SL, Mazzoni P, Krakauer JW, Haith AM (2013) Unlearning versus savings in visuomotor adaptation: comparing effects of washout, passage of time, and removal of errors on motor memory. Front Hum Neurosci 7.</w:t>
      </w:r>
    </w:p>
    <w:p w14:paraId="13E17662" w14:textId="7D7FC747" w:rsidR="00D31135" w:rsidRPr="00D31135" w:rsidRDefault="00D31135" w:rsidP="00D31135">
      <w:pPr>
        <w:pStyle w:val="Bibliography"/>
      </w:pPr>
      <w:r w:rsidRPr="00D31135">
        <w:t xml:space="preserve">Körding K (2007) Decision </w:t>
      </w:r>
      <w:r w:rsidR="004748A5">
        <w:t>t</w:t>
      </w:r>
      <w:r w:rsidRPr="00D31135">
        <w:t xml:space="preserve">heory: </w:t>
      </w:r>
      <w:r w:rsidR="004748A5">
        <w:t>w</w:t>
      </w:r>
      <w:r w:rsidRPr="00D31135">
        <w:t>hat “</w:t>
      </w:r>
      <w:r w:rsidR="004748A5">
        <w:t>s</w:t>
      </w:r>
      <w:r w:rsidRPr="00D31135">
        <w:t xml:space="preserve">hould” the </w:t>
      </w:r>
      <w:r w:rsidR="004748A5">
        <w:t>n</w:t>
      </w:r>
      <w:r w:rsidRPr="00D31135">
        <w:t xml:space="preserve">ervous </w:t>
      </w:r>
      <w:r w:rsidR="004748A5">
        <w:t>s</w:t>
      </w:r>
      <w:r w:rsidRPr="00D31135">
        <w:t xml:space="preserve">ystem </w:t>
      </w:r>
      <w:r w:rsidR="004748A5">
        <w:t>d</w:t>
      </w:r>
      <w:r w:rsidRPr="00D31135">
        <w:t>o? Science 318:606–610.</w:t>
      </w:r>
    </w:p>
    <w:p w14:paraId="4B8741AD" w14:textId="4C0C73CF" w:rsidR="00D31135" w:rsidRPr="00D31135" w:rsidRDefault="00D31135" w:rsidP="00D31135">
      <w:pPr>
        <w:pStyle w:val="Bibliography"/>
      </w:pPr>
      <w:r w:rsidRPr="00D31135">
        <w:t xml:space="preserve">Lakens D (2017) Equivalence </w:t>
      </w:r>
      <w:r w:rsidR="004748A5">
        <w:t>t</w:t>
      </w:r>
      <w:r w:rsidRPr="00D31135">
        <w:t xml:space="preserve">ests: </w:t>
      </w:r>
      <w:r w:rsidR="004748A5">
        <w:t>a</w:t>
      </w:r>
      <w:r w:rsidRPr="00D31135">
        <w:t xml:space="preserve"> </w:t>
      </w:r>
      <w:r w:rsidR="004748A5">
        <w:t>p</w:t>
      </w:r>
      <w:r w:rsidRPr="00D31135">
        <w:t>ractical</w:t>
      </w:r>
      <w:r w:rsidR="004748A5">
        <w:t xml:space="preserve"> p</w:t>
      </w:r>
      <w:r w:rsidRPr="00D31135">
        <w:t xml:space="preserve">rimer for t </w:t>
      </w:r>
      <w:r w:rsidR="004748A5">
        <w:t>t</w:t>
      </w:r>
      <w:r w:rsidRPr="00D31135">
        <w:t xml:space="preserve">ests, </w:t>
      </w:r>
      <w:r w:rsidR="004748A5">
        <w:t>c</w:t>
      </w:r>
      <w:r w:rsidRPr="00D31135">
        <w:t xml:space="preserve">orrelations, and </w:t>
      </w:r>
      <w:r w:rsidR="004748A5">
        <w:t>m</w:t>
      </w:r>
      <w:r w:rsidRPr="00D31135">
        <w:t>eta-</w:t>
      </w:r>
      <w:r w:rsidR="004748A5">
        <w:t>a</w:t>
      </w:r>
      <w:r w:rsidRPr="00D31135">
        <w:t>nalyses. Social Psychological and Personality Science.</w:t>
      </w:r>
    </w:p>
    <w:p w14:paraId="1EEF6CE8" w14:textId="77777777" w:rsidR="00D31135" w:rsidRPr="00D31135" w:rsidRDefault="00D31135" w:rsidP="00D31135">
      <w:pPr>
        <w:pStyle w:val="Bibliography"/>
      </w:pPr>
      <w:r w:rsidRPr="00D31135">
        <w:t>Lakens D (2013) Calculating and reporting effect sizes to facilitate cumulative science: a practical primer for t-tests and ANOVAs. Front Psychol 4.</w:t>
      </w:r>
    </w:p>
    <w:p w14:paraId="6231B8B3" w14:textId="77777777" w:rsidR="00D31135" w:rsidRPr="00D31135" w:rsidRDefault="00D31135" w:rsidP="00D31135">
      <w:pPr>
        <w:pStyle w:val="Bibliography"/>
      </w:pPr>
      <w:r w:rsidRPr="00D31135">
        <w:t>Leech KA, Roemmich RT, Bastian AJ (2018) Creating flexible motor memories in human walking. Sci Rep 8:94.</w:t>
      </w:r>
    </w:p>
    <w:p w14:paraId="2887A29D" w14:textId="77777777" w:rsidR="00D31135" w:rsidRPr="00D31135" w:rsidRDefault="00D31135" w:rsidP="00D31135">
      <w:pPr>
        <w:pStyle w:val="Bibliography"/>
      </w:pPr>
      <w:r w:rsidRPr="00D31135">
        <w:t>Long AW, Roemmich RT, Bastian AJ (2016) Blocking trial-by-trial error correction does not interfere with motor learning in human walking. J Neurophysiol 115:2341–2348.</w:t>
      </w:r>
    </w:p>
    <w:p w14:paraId="767636FA" w14:textId="77777777" w:rsidR="00D31135" w:rsidRPr="00D31135" w:rsidRDefault="00D31135" w:rsidP="00D31135">
      <w:pPr>
        <w:pStyle w:val="Bibliography"/>
      </w:pPr>
      <w:r w:rsidRPr="00D31135">
        <w:t>Maris E, Oostenveld R (2007) Nonparametric statistical testing of EEG- and MEG-data. Journal of Neuroscience Methods 164:177–190.</w:t>
      </w:r>
    </w:p>
    <w:p w14:paraId="3027FBC6" w14:textId="203F2AD3" w:rsidR="00D31135" w:rsidRPr="00D31135" w:rsidRDefault="00D31135" w:rsidP="00D31135">
      <w:pPr>
        <w:pStyle w:val="Bibliography"/>
      </w:pPr>
      <w:r w:rsidRPr="00D31135">
        <w:t xml:space="preserve">Mawase F, Lopez D, Celnik PA, Haith AM (2018) Movement </w:t>
      </w:r>
      <w:r w:rsidR="004748A5">
        <w:t>r</w:t>
      </w:r>
      <w:r w:rsidRPr="00D31135">
        <w:t xml:space="preserve">epetition </w:t>
      </w:r>
      <w:r w:rsidR="004748A5">
        <w:t>f</w:t>
      </w:r>
      <w:r w:rsidRPr="00D31135">
        <w:t xml:space="preserve">acilitates </w:t>
      </w:r>
      <w:r w:rsidR="004748A5">
        <w:t>r</w:t>
      </w:r>
      <w:r w:rsidRPr="00D31135">
        <w:t xml:space="preserve">esponse </w:t>
      </w:r>
      <w:r w:rsidR="004748A5">
        <w:t>p</w:t>
      </w:r>
      <w:r w:rsidRPr="00D31135">
        <w:t>reparation. Cell Reports 24:801–808.</w:t>
      </w:r>
    </w:p>
    <w:p w14:paraId="08F2A496" w14:textId="77777777" w:rsidR="00D31135" w:rsidRPr="00D31135" w:rsidRDefault="00D31135" w:rsidP="00D31135">
      <w:pPr>
        <w:pStyle w:val="Bibliography"/>
      </w:pPr>
      <w:r w:rsidRPr="00D31135">
        <w:lastRenderedPageBreak/>
        <w:t>Nichols TE, Holmes AP (2002) Nonparametric permutation tests for functional neuroimaging: A primer with examples. Hum Brain Mapp 15:1–25.</w:t>
      </w:r>
    </w:p>
    <w:p w14:paraId="5FA0D72C" w14:textId="77777777" w:rsidR="00D31135" w:rsidRPr="00D31135" w:rsidRDefault="00D31135" w:rsidP="00D31135">
      <w:pPr>
        <w:pStyle w:val="Bibliography"/>
      </w:pPr>
      <w:r w:rsidRPr="00D31135">
        <w:t>Orban de Xivry J-J, Criscimagna-Hemminger SE, Shadmehr R (2011) Contributions of the motor cortex to adaptive control of reaching depend on the perturbation schedule. Cereb Cortex 21:1475–1484.</w:t>
      </w:r>
    </w:p>
    <w:p w14:paraId="386B942B" w14:textId="2B60ADFD" w:rsidR="00D31135" w:rsidRPr="00D31135" w:rsidRDefault="00D31135" w:rsidP="00D31135">
      <w:pPr>
        <w:pStyle w:val="Bibliography"/>
      </w:pPr>
      <w:r w:rsidRPr="00D31135">
        <w:t>Sánchez N, Simha SN, Donelan JM, Finley JM (2020) Using asymmetry to your advantage: learning to acquire and accept external assistance during prolonged split-belt walking (preprint</w:t>
      </w:r>
      <w:r w:rsidR="004748A5">
        <w:t>, bioRxiv</w:t>
      </w:r>
      <w:r w:rsidRPr="00D31135">
        <w:t>). Neuroscience.</w:t>
      </w:r>
    </w:p>
    <w:p w14:paraId="121FFFA7" w14:textId="77777777" w:rsidR="00D31135" w:rsidRPr="00D31135" w:rsidRDefault="00D31135" w:rsidP="00D31135">
      <w:pPr>
        <w:pStyle w:val="Bibliography"/>
      </w:pPr>
      <w:r w:rsidRPr="00D31135">
        <w:t>Schmidt RA, Lee TD (2005) Motor control and learning: A behavioral emphasis, 4th ed, Motor control and learning: A behavioral emphasis, 4th ed. Champaign, IL, US: Human Kinetics.</w:t>
      </w:r>
    </w:p>
    <w:p w14:paraId="709F6ED3" w14:textId="77777777" w:rsidR="00D31135" w:rsidRPr="00D31135" w:rsidRDefault="00D31135" w:rsidP="00D31135">
      <w:pPr>
        <w:pStyle w:val="Bibliography"/>
      </w:pPr>
      <w:r w:rsidRPr="00D31135">
        <w:t>Statton MA, Toliver A, Bastian AJ (2016) A dual-learning paradigm can simultaneously train multiple characteristics of walking. J Neurophysiol 115:2692–2700.</w:t>
      </w:r>
    </w:p>
    <w:p w14:paraId="2F6B8798" w14:textId="77777777" w:rsidR="00D31135" w:rsidRPr="00D31135" w:rsidRDefault="00D31135" w:rsidP="00D31135">
      <w:pPr>
        <w:pStyle w:val="Bibliography"/>
      </w:pPr>
      <w:r w:rsidRPr="00D31135">
        <w:t>Taylor JA, Ivry RB (2011) Flexible cognitive strategies during motor learning. PLoS Comput Biol 7.</w:t>
      </w:r>
    </w:p>
    <w:p w14:paraId="4B3D9E45" w14:textId="77777777" w:rsidR="00D31135" w:rsidRPr="00D31135" w:rsidRDefault="00D31135" w:rsidP="00D31135">
      <w:pPr>
        <w:pStyle w:val="Bibliography"/>
      </w:pPr>
      <w:r w:rsidRPr="00D31135">
        <w:t>Verstynen T, Sabes PN (2011) How each movement changes the next: an experimental and theoretical study of fast adaptive priors in reaching. J Neurosci 31:10050–10059.</w:t>
      </w:r>
    </w:p>
    <w:p w14:paraId="15EDA4EB" w14:textId="77777777" w:rsidR="00D31135" w:rsidRPr="00D31135" w:rsidRDefault="00D31135" w:rsidP="00D31135">
      <w:pPr>
        <w:pStyle w:val="Bibliography"/>
      </w:pPr>
      <w:r w:rsidRPr="00D31135">
        <w:t>Wei K, Körding K (2009) Relevance of error: what drives motor adaptation? J Neurophysiol 101:655–664.</w:t>
      </w:r>
    </w:p>
    <w:p w14:paraId="58DC9BC5" w14:textId="77777777" w:rsidR="00D31135" w:rsidRPr="00D31135" w:rsidRDefault="00D31135" w:rsidP="00D31135">
      <w:pPr>
        <w:pStyle w:val="Bibliography"/>
      </w:pPr>
      <w:r w:rsidRPr="00D31135">
        <w:t>Wilson RC, Collins AG (2019) Ten simple rules for the computational modeling of behavioral data. eLife 8:e49547.</w:t>
      </w:r>
    </w:p>
    <w:p w14:paraId="2250AA96" w14:textId="77777777" w:rsidR="00D31135" w:rsidRPr="00D31135" w:rsidRDefault="00D31135" w:rsidP="00D31135">
      <w:pPr>
        <w:pStyle w:val="Bibliography"/>
      </w:pPr>
      <w:r w:rsidRPr="00D31135">
        <w:t>Wong AL, Goldsmith J, Forrence AD, Haith AM, Krakauer JW (2017) Reaction times can reflect habits rather than computations. Elife 6.</w:t>
      </w:r>
    </w:p>
    <w:p w14:paraId="0BAD040D" w14:textId="58C83254" w:rsidR="00D31135" w:rsidRPr="00D31135" w:rsidRDefault="00D31135" w:rsidP="00D31135">
      <w:pPr>
        <w:pStyle w:val="Bibliography"/>
      </w:pPr>
      <w:r w:rsidRPr="00D31135">
        <w:t>Wood J, Kim H, French MA, Reisman DS, Morton SM (2020) Use-</w:t>
      </w:r>
      <w:r w:rsidR="004748A5">
        <w:t>d</w:t>
      </w:r>
      <w:r w:rsidRPr="00D31135">
        <w:t xml:space="preserve">ependent </w:t>
      </w:r>
      <w:r w:rsidR="004748A5">
        <w:t>p</w:t>
      </w:r>
      <w:r w:rsidRPr="00D31135">
        <w:t xml:space="preserve">lasticity </w:t>
      </w:r>
      <w:r w:rsidR="004748A5">
        <w:t>e</w:t>
      </w:r>
      <w:r w:rsidRPr="00D31135">
        <w:t xml:space="preserve">xplains </w:t>
      </w:r>
      <w:r w:rsidR="004748A5">
        <w:t>a</w:t>
      </w:r>
      <w:r w:rsidRPr="00D31135">
        <w:t xml:space="preserve">ftereffects in </w:t>
      </w:r>
      <w:r w:rsidR="004748A5">
        <w:t>v</w:t>
      </w:r>
      <w:r w:rsidRPr="00D31135">
        <w:t xml:space="preserve">isually </w:t>
      </w:r>
      <w:r w:rsidR="004748A5">
        <w:t>g</w:t>
      </w:r>
      <w:r w:rsidRPr="00D31135">
        <w:t xml:space="preserve">uided </w:t>
      </w:r>
      <w:r w:rsidR="004748A5">
        <w:t>l</w:t>
      </w:r>
      <w:r w:rsidRPr="00D31135">
        <w:t xml:space="preserve">ocomotor </w:t>
      </w:r>
      <w:r w:rsidR="004748A5">
        <w:t>l</w:t>
      </w:r>
      <w:r w:rsidRPr="00D31135">
        <w:t xml:space="preserve">earning of a </w:t>
      </w:r>
      <w:r w:rsidR="004748A5">
        <w:t>n</w:t>
      </w:r>
      <w:r w:rsidRPr="00D31135">
        <w:t xml:space="preserve">ovel </w:t>
      </w:r>
      <w:r w:rsidR="004748A5">
        <w:t>s</w:t>
      </w:r>
      <w:r w:rsidRPr="00D31135">
        <w:t xml:space="preserve">tep </w:t>
      </w:r>
      <w:r w:rsidR="004748A5">
        <w:t>l</w:t>
      </w:r>
      <w:r w:rsidRPr="00D31135">
        <w:t xml:space="preserve">ength </w:t>
      </w:r>
      <w:r w:rsidR="004748A5">
        <w:t>a</w:t>
      </w:r>
      <w:r w:rsidRPr="00D31135">
        <w:t>symmetry. Journal of Neurophysiology.</w:t>
      </w:r>
    </w:p>
    <w:p w14:paraId="07812C1C" w14:textId="77777777" w:rsidR="00D31135" w:rsidRPr="00D31135" w:rsidRDefault="00D31135" w:rsidP="00D31135">
      <w:pPr>
        <w:pStyle w:val="Bibliography"/>
      </w:pPr>
      <w:r w:rsidRPr="00D31135">
        <w:t>Zeni JA, Richards JG, Higginson JS (2008) Two simple methods for determining gait events during treadmill and overground walking using kinematic data. Gait &amp; Posture 27:710–714.</w:t>
      </w:r>
    </w:p>
    <w:p w14:paraId="7D4BCE92" w14:textId="0953A1CA"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lastRenderedPageBreak/>
        <w:t>Figure Legends:</w:t>
      </w:r>
    </w:p>
    <w:p w14:paraId="6F4EED90" w14:textId="78DFEE45" w:rsidR="00A54C54" w:rsidRDefault="00A54C54" w:rsidP="00407563">
      <w:pPr>
        <w:spacing w:line="480" w:lineRule="auto"/>
      </w:pPr>
      <w:r>
        <w:rPr>
          <w:b/>
          <w:bCs/>
        </w:rPr>
        <w:t>Figure</w:t>
      </w:r>
      <w:r w:rsidR="00461857">
        <w:rPr>
          <w:b/>
          <w:bCs/>
        </w:rPr>
        <w:t xml:space="preserve"> </w:t>
      </w:r>
      <w:r>
        <w:rPr>
          <w:b/>
          <w:bCs/>
        </w:rPr>
        <w:t xml:space="preserve">1: </w:t>
      </w:r>
      <w:r w:rsidR="000A3677" w:rsidRPr="00762ECE">
        <w:rPr>
          <w:b/>
          <w:bCs/>
        </w:rPr>
        <w:t>Experimental setup.</w:t>
      </w:r>
      <w:r w:rsidR="000A3677">
        <w:t xml:space="preserve">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at the moment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w:t>
      </w:r>
      <w:r w:rsidR="00F20D26">
        <w:t xml:space="preserve">Constant </w:t>
      </w:r>
      <w:r w:rsidR="001E4289">
        <w:t xml:space="preserve">condition targets will </w:t>
      </w:r>
      <w:r w:rsidR="006E30BF">
        <w:t>always be at</w:t>
      </w:r>
      <w:r w:rsidR="001E4289">
        <w:t xml:space="preserve"> </w:t>
      </w:r>
      <w:r w:rsidR="00AD3EDA">
        <w:t>22% SAI</w:t>
      </w:r>
      <w:r w:rsidR="006E30BF">
        <w:t xml:space="preserve"> during the Learning phase</w:t>
      </w:r>
      <w:r w:rsidR="001E4289">
        <w:t xml:space="preserve">. </w:t>
      </w:r>
      <w:r w:rsidR="00AD3EDA">
        <w:t xml:space="preserve">During the </w:t>
      </w:r>
      <w:r w:rsidR="00F20D26">
        <w:t>Low Variability</w:t>
      </w:r>
      <w:r w:rsidR="00AD3EDA">
        <w:t xml:space="preserve"> condition targets will be drawn from a normal distribution centered around 22% SAI and a standard deviation of 5% SAI. During the </w:t>
      </w:r>
      <w:r w:rsidR="00F20D26">
        <w:t xml:space="preserve">High Variability </w:t>
      </w:r>
      <w:r w:rsidR="00AD3EDA">
        <w:t xml:space="preserve">condition targets will be drawn from a uniform distribution between 5% and 39% SAI. </w:t>
      </w:r>
      <w:r w:rsidR="000E60C1">
        <w:t>Note the different scales for the y-axes</w:t>
      </w:r>
      <w:r w:rsidR="00923FF0">
        <w:t>.</w:t>
      </w:r>
      <w:r w:rsidR="000E60C1">
        <w:t xml:space="preserve"> </w:t>
      </w:r>
      <w:r w:rsidR="000A3677">
        <w:rPr>
          <w:b/>
          <w:bCs/>
        </w:rPr>
        <w:t xml:space="preserve">(D) </w:t>
      </w:r>
      <w:r w:rsidR="00AD3EDA">
        <w:t xml:space="preserve">Learning schedule for each condition: </w:t>
      </w:r>
      <w:r w:rsidR="00C04364">
        <w:t>Each condition will include a Baseline (</w:t>
      </w:r>
      <w:proofErr w:type="spellStart"/>
      <w:r w:rsidR="00C04364">
        <w:t>Bsl</w:t>
      </w:r>
      <w:proofErr w:type="spellEnd"/>
      <w:r w:rsidR="00C04364">
        <w:t xml:space="preserve">),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0A0333EB" w14:textId="77777777" w:rsidR="00CD59CE" w:rsidRPr="00CD59CE" w:rsidRDefault="00CD59CE" w:rsidP="00407563">
      <w:pPr>
        <w:spacing w:line="480" w:lineRule="auto"/>
      </w:pPr>
    </w:p>
    <w:p w14:paraId="629FB030" w14:textId="52D752CE" w:rsidR="00B37452" w:rsidRDefault="00A156A8" w:rsidP="00407563">
      <w:pPr>
        <w:spacing w:line="480" w:lineRule="auto"/>
      </w:pPr>
      <w:r>
        <w:rPr>
          <w:b/>
          <w:bCs/>
        </w:rPr>
        <w:t xml:space="preserve">Figure </w:t>
      </w:r>
      <w:r w:rsidR="00F66EA9">
        <w:rPr>
          <w:b/>
          <w:bCs/>
        </w:rPr>
        <w:t>2</w:t>
      </w:r>
      <w:r w:rsidRPr="00762ECE">
        <w:rPr>
          <w:b/>
          <w:bCs/>
        </w:rPr>
        <w:t>: Confusion matrices</w:t>
      </w:r>
      <w:r w:rsidR="00E454F4" w:rsidRPr="00762ECE">
        <w:rPr>
          <w:b/>
          <w:bCs/>
        </w:rPr>
        <w:t>.</w:t>
      </w:r>
      <w:r w:rsidR="00E454F4">
        <w:t xml:space="preserve"> Four different confusion</w:t>
      </w:r>
      <w:r w:rsidR="00762ECE">
        <w:t xml:space="preserve"> matrices</w:t>
      </w:r>
      <w:r>
        <w:t xml:space="preserve"> for each condition and all conditions combined. Lighter colors indicate higher percentages of better fits for each simulated model. Model fits were compared using AIC. </w:t>
      </w:r>
      <w:r w:rsidR="00CD59CE">
        <w:t xml:space="preserve">AB is </w:t>
      </w:r>
      <w:r w:rsidR="002C5AE0">
        <w:t>the Adaptive Bayesian model, S+U is the Strategy plus Use-Dependent model.</w:t>
      </w:r>
    </w:p>
    <w:p w14:paraId="1471697F" w14:textId="77777777" w:rsidR="00B37452" w:rsidRDefault="00B37452" w:rsidP="00407563">
      <w:pPr>
        <w:spacing w:line="480" w:lineRule="auto"/>
      </w:pPr>
    </w:p>
    <w:p w14:paraId="49354FF3" w14:textId="554515F0" w:rsidR="00A156A8" w:rsidRPr="00C04364" w:rsidRDefault="00B37452" w:rsidP="00407563">
      <w:pPr>
        <w:spacing w:line="480" w:lineRule="auto"/>
      </w:pPr>
      <w:r>
        <w:rPr>
          <w:b/>
          <w:bCs/>
        </w:rPr>
        <w:t xml:space="preserve">Figure </w:t>
      </w:r>
      <w:r w:rsidR="00F66EA9" w:rsidRPr="00762ECE">
        <w:rPr>
          <w:b/>
          <w:bCs/>
        </w:rPr>
        <w:t>3</w:t>
      </w:r>
      <w:r w:rsidRPr="00762ECE">
        <w:rPr>
          <w:b/>
          <w:bCs/>
        </w:rPr>
        <w:t>: Simulated results.</w:t>
      </w:r>
      <w:r>
        <w:t xml:space="preserve">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simulation are plotted as means with shaded errors indicating standard deviation</w:t>
      </w:r>
      <w:r w:rsidR="00220B35">
        <w:t xml:space="preserve"> of bootstrapped sample means</w:t>
      </w:r>
      <w:r>
        <w:t xml:space="preserve">. The first </w:t>
      </w:r>
      <w:r w:rsidR="003600BA">
        <w:t xml:space="preserve">10 strides of the Learning phase and the first </w:t>
      </w:r>
      <w:r>
        <w:t xml:space="preserve">50 strides </w:t>
      </w:r>
      <w:r>
        <w:lastRenderedPageBreak/>
        <w:t xml:space="preserve">of </w:t>
      </w:r>
      <w:r w:rsidR="00973512">
        <w:t xml:space="preserve">the </w:t>
      </w:r>
      <w:r w:rsidR="00F66EA9">
        <w:t>W</w:t>
      </w:r>
      <w:r>
        <w:t>ashout</w:t>
      </w:r>
      <w:r w:rsidR="00973512">
        <w:t xml:space="preserve"> phase</w:t>
      </w:r>
      <w:r>
        <w:t xml:space="preserve"> are plotted in the insets. </w:t>
      </w:r>
      <w:r w:rsidR="000A3677">
        <w:rPr>
          <w:b/>
          <w:bCs/>
        </w:rPr>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Washout phase.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w:t>
      </w:r>
      <w:r w:rsidR="005E7F90">
        <w:t xml:space="preserve">filled circles represent the mean and error bars represent one standard deviation of bootstrapped sample means. Some </w:t>
      </w:r>
      <w:r w:rsidR="00A27A16">
        <w:t xml:space="preserve">error bars are not visible as their values are small and thus obscured by dots representing mean values. </w:t>
      </w:r>
    </w:p>
    <w:p w14:paraId="218E3F23" w14:textId="6918E7FF" w:rsidR="00F66EA9" w:rsidRDefault="00F66EA9" w:rsidP="00407563">
      <w:pPr>
        <w:spacing w:line="480" w:lineRule="auto"/>
      </w:pPr>
    </w:p>
    <w:p w14:paraId="5351EFE7" w14:textId="367A02D1" w:rsidR="00F66EA9" w:rsidRDefault="00F66EA9" w:rsidP="00407563">
      <w:pPr>
        <w:spacing w:line="480" w:lineRule="auto"/>
      </w:pPr>
      <w:r>
        <w:rPr>
          <w:b/>
          <w:bCs/>
        </w:rPr>
        <w:t>Figure 4:</w:t>
      </w:r>
      <w:r>
        <w:t xml:space="preserve"> </w:t>
      </w:r>
      <w:r w:rsidRPr="00762ECE">
        <w:rPr>
          <w:b/>
          <w:bCs/>
        </w:rPr>
        <w:t>Pilot data.</w:t>
      </w:r>
      <w:r>
        <w:t xml:space="preserve"> </w:t>
      </w:r>
      <w:r w:rsidR="00AB462B">
        <w:rPr>
          <w:b/>
          <w:bCs/>
        </w:rPr>
        <w:t>(A)</w:t>
      </w:r>
      <w:r w:rsidR="00AB462B">
        <w:t xml:space="preserve"> Stride</w:t>
      </w:r>
      <w:r w:rsidR="000B5BB3">
        <w:t>-</w:t>
      </w:r>
      <w:r w:rsidR="00AB462B">
        <w:t>by</w:t>
      </w:r>
      <w:r w:rsidR="000B5BB3">
        <w:t>-</w:t>
      </w:r>
      <w:r w:rsidR="00AB462B">
        <w:t xml:space="preserve">stride data for individual participants and the mean for the Constant (top) and High Variability </w:t>
      </w:r>
      <w:r w:rsidR="00DC1E00">
        <w:t xml:space="preserve">(bottom) </w:t>
      </w:r>
      <w:r w:rsidR="00AB462B">
        <w:t>condition</w:t>
      </w:r>
      <w:r w:rsidR="00DC1E00">
        <w:t>s</w:t>
      </w:r>
      <w:r w:rsidR="00AB462B">
        <w:t xml:space="preserve">. Two participants completed both conditions, </w:t>
      </w:r>
      <w:r w:rsidR="00487925">
        <w:t xml:space="preserve">while </w:t>
      </w:r>
      <w:r w:rsidR="00AB462B">
        <w:t xml:space="preserve">one participant </w:t>
      </w:r>
      <w:r w:rsidR="00487925">
        <w:t>performed</w:t>
      </w:r>
      <w:r w:rsidR="00AB462B">
        <w:t xml:space="preserve"> the High Variability condition only</w:t>
      </w:r>
      <w:r w:rsidR="00487925">
        <w:t>.</w:t>
      </w:r>
      <w:r w:rsidR="002235D5">
        <w:t>*</w:t>
      </w:r>
      <w:r w:rsidR="00CB6674">
        <w:t xml:space="preserve"> </w:t>
      </w:r>
      <w:r w:rsidR="00AB462B">
        <w:t xml:space="preserve">Each phase (Baseline, Learning, Washout) was truncated to </w:t>
      </w:r>
      <w:r w:rsidR="007E089C">
        <w:t xml:space="preserve">match </w:t>
      </w:r>
      <w:r w:rsidR="00AB462B">
        <w:t xml:space="preserve">the length of the </w:t>
      </w:r>
      <w:r w:rsidR="007E089C">
        <w:t xml:space="preserve">participant with </w:t>
      </w:r>
      <w:r w:rsidR="00AB462B">
        <w:t xml:space="preserve">shortest </w:t>
      </w:r>
      <w:r w:rsidR="007E089C">
        <w:t>time</w:t>
      </w:r>
      <w:r w:rsidR="005857FD">
        <w:t xml:space="preserve"> </w:t>
      </w:r>
      <w:r w:rsidR="007E089C">
        <w:t>series</w:t>
      </w:r>
      <w:r w:rsidR="00AB462B">
        <w:t xml:space="preserve"> and strides were averaged in bins of 3. </w:t>
      </w:r>
      <w:r w:rsidR="00BB7CB8">
        <w:t xml:space="preserve">Note that the </w:t>
      </w:r>
      <w:r w:rsidR="00BB7CB8">
        <w:rPr>
          <w:i/>
        </w:rPr>
        <w:t xml:space="preserve">Mean Target </w:t>
      </w:r>
      <w:r w:rsidR="00BB7CB8">
        <w:t xml:space="preserve">locations are shown, which in the case of the </w:t>
      </w:r>
      <w:r w:rsidR="00BB7CB8">
        <w:rPr>
          <w:i/>
        </w:rPr>
        <w:t xml:space="preserve">High Variability </w:t>
      </w:r>
      <w:r w:rsidR="00BB7CB8">
        <w:t>condition is a smoothed version of the actual target</w:t>
      </w:r>
      <w:r w:rsidR="00BB7CB8">
        <w:rPr>
          <w:i/>
        </w:rPr>
        <w:t xml:space="preserve"> </w:t>
      </w:r>
      <w:r w:rsidR="00BB7CB8">
        <w:t xml:space="preserve">locations, in order to aid visualization of the behavioral data. </w:t>
      </w:r>
      <w:r w:rsidR="00AB462B">
        <w:rPr>
          <w:b/>
          <w:bCs/>
        </w:rPr>
        <w:t>(B</w:t>
      </w:r>
      <w:r w:rsidR="002235D5">
        <w:rPr>
          <w:b/>
          <w:bCs/>
        </w:rPr>
        <w:t>-</w:t>
      </w:r>
      <w:r w:rsidR="00AB462B">
        <w:rPr>
          <w:b/>
          <w:bCs/>
        </w:rPr>
        <w:t>C)</w:t>
      </w:r>
      <w:r w:rsidR="00AB462B">
        <w:t xml:space="preserve"> </w:t>
      </w:r>
      <w:r w:rsidR="0022790A">
        <w:t>Use-dependent bias</w:t>
      </w:r>
      <w:r w:rsidR="00AB462B">
        <w:t xml:space="preserve"> for the two participants who completed both conditions. </w:t>
      </w:r>
      <w:r w:rsidR="00AB462B">
        <w:rPr>
          <w:b/>
          <w:bCs/>
        </w:rPr>
        <w:t>(B)</w:t>
      </w:r>
      <w:r w:rsidR="00AB462B">
        <w:t xml:space="preserve"> Initial bias is the mean of the first 5 strides of the Washout phase and </w:t>
      </w:r>
      <w:r w:rsidR="00AB462B">
        <w:rPr>
          <w:b/>
          <w:bCs/>
        </w:rPr>
        <w:t>(C)</w:t>
      </w:r>
      <w:r w:rsidR="00AB462B">
        <w:t xml:space="preserve"> Early Washout is the mean of strides 6 – 30 </w:t>
      </w:r>
      <w:r w:rsidR="007F17C4">
        <w:t>of</w:t>
      </w:r>
      <w:r w:rsidR="00AB462B">
        <w:t xml:space="preserve"> the Washout phase. </w:t>
      </w:r>
      <w:r w:rsidR="00AB462B">
        <w:rPr>
          <w:b/>
          <w:bCs/>
        </w:rPr>
        <w:t>(D)</w:t>
      </w:r>
      <w:r w:rsidR="00AB462B" w:rsidRPr="007F17C4">
        <w:rPr>
          <w:b/>
        </w:rPr>
        <w:t xml:space="preserve"> </w:t>
      </w:r>
      <w:r>
        <w:t xml:space="preserve">SAI was averaged across the entire Leaning phase for each participant for the </w:t>
      </w:r>
      <w:r w:rsidR="00F20D26">
        <w:t xml:space="preserve">Constant </w:t>
      </w:r>
      <w:r>
        <w:t xml:space="preserve">and </w:t>
      </w:r>
      <w:r w:rsidR="00F20D26">
        <w:t xml:space="preserve">High Variability </w:t>
      </w:r>
      <w:r>
        <w:t>conditions</w:t>
      </w:r>
      <w:r w:rsidR="008147A1">
        <w:t xml:space="preserve"> (Learning SAI mean). </w:t>
      </w:r>
      <w:r>
        <w:t xml:space="preserve">SAI standard deviation was calculated across the entire Learning phase for each participant for the </w:t>
      </w:r>
      <w:r w:rsidR="00F20D26">
        <w:t xml:space="preserve">Constant </w:t>
      </w:r>
      <w:r>
        <w:t xml:space="preserve">and </w:t>
      </w:r>
      <w:r w:rsidR="00F20D26">
        <w:t xml:space="preserve">High Variability </w:t>
      </w:r>
      <w:r>
        <w:t>conditions</w:t>
      </w:r>
      <w:r w:rsidR="008147A1">
        <w:t xml:space="preserve"> (Learning SAI </w:t>
      </w:r>
      <w:r w:rsidR="008147A1">
        <w:sym w:font="Symbol" w:char="F073"/>
      </w:r>
      <w:r w:rsidR="008147A1">
        <w:t>)</w:t>
      </w:r>
      <w:r>
        <w:t xml:space="preserve">. </w:t>
      </w:r>
      <w:r w:rsidR="002235D5">
        <w:t xml:space="preserve">*Only the Learning Phase of this latter participant’s data is </w:t>
      </w:r>
      <w:r w:rsidR="00BB7CB8">
        <w:t>included</w:t>
      </w:r>
      <w:r w:rsidR="002235D5">
        <w:t xml:space="preserve"> due to a technical error that occurred after this point.</w:t>
      </w:r>
    </w:p>
    <w:p w14:paraId="7B890A02" w14:textId="77777777" w:rsidR="00F66EA9" w:rsidRPr="00A156A8" w:rsidRDefault="00F66EA9" w:rsidP="0051592C"/>
    <w:sectPr w:rsidR="00F66EA9" w:rsidRPr="00A156A8" w:rsidSect="00D539FB">
      <w:headerReference w:type="default"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946B8" w14:textId="77777777" w:rsidR="00CD2C00" w:rsidRDefault="00CD2C00" w:rsidP="00930253">
      <w:r>
        <w:separator/>
      </w:r>
    </w:p>
  </w:endnote>
  <w:endnote w:type="continuationSeparator" w:id="0">
    <w:p w14:paraId="61CDB482" w14:textId="77777777" w:rsidR="00CD2C00" w:rsidRDefault="00CD2C00" w:rsidP="00930253">
      <w:r>
        <w:continuationSeparator/>
      </w:r>
    </w:p>
  </w:endnote>
  <w:endnote w:type="continuationNotice" w:id="1">
    <w:p w14:paraId="37AFE8E4" w14:textId="77777777" w:rsidR="00CD2C00" w:rsidRDefault="00CD2C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243311"/>
      <w:docPartObj>
        <w:docPartGallery w:val="Page Numbers (Bottom of Page)"/>
        <w:docPartUnique/>
      </w:docPartObj>
    </w:sdtPr>
    <w:sdtEndPr>
      <w:rPr>
        <w:noProof/>
      </w:rPr>
    </w:sdtEndPr>
    <w:sdtContent>
      <w:p w14:paraId="3CF55E19" w14:textId="0C19324E" w:rsidR="002A3685" w:rsidRDefault="002A36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2A3685" w:rsidRDefault="002A3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D7DDD" w14:textId="77777777" w:rsidR="00CD2C00" w:rsidRDefault="00CD2C00" w:rsidP="00930253">
      <w:r>
        <w:separator/>
      </w:r>
    </w:p>
  </w:footnote>
  <w:footnote w:type="continuationSeparator" w:id="0">
    <w:p w14:paraId="01B6A675" w14:textId="77777777" w:rsidR="00CD2C00" w:rsidRDefault="00CD2C00" w:rsidP="00930253">
      <w:r>
        <w:continuationSeparator/>
      </w:r>
    </w:p>
  </w:footnote>
  <w:footnote w:type="continuationNotice" w:id="1">
    <w:p w14:paraId="7D64AE2A" w14:textId="77777777" w:rsidR="00CD2C00" w:rsidRDefault="00CD2C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12FD6" w14:textId="77777777" w:rsidR="002A3685" w:rsidRDefault="002A36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22D83"/>
    <w:rsid w:val="00031559"/>
    <w:rsid w:val="00031CA2"/>
    <w:rsid w:val="000322D0"/>
    <w:rsid w:val="00034C66"/>
    <w:rsid w:val="00036041"/>
    <w:rsid w:val="00040512"/>
    <w:rsid w:val="000425AC"/>
    <w:rsid w:val="000434DC"/>
    <w:rsid w:val="00043A1A"/>
    <w:rsid w:val="0004441C"/>
    <w:rsid w:val="00044A7B"/>
    <w:rsid w:val="00044CCE"/>
    <w:rsid w:val="00046641"/>
    <w:rsid w:val="00047828"/>
    <w:rsid w:val="00052DDC"/>
    <w:rsid w:val="0005313B"/>
    <w:rsid w:val="000603CE"/>
    <w:rsid w:val="00063A05"/>
    <w:rsid w:val="00064175"/>
    <w:rsid w:val="000652AF"/>
    <w:rsid w:val="000710A3"/>
    <w:rsid w:val="00074632"/>
    <w:rsid w:val="00074E0C"/>
    <w:rsid w:val="00075FD5"/>
    <w:rsid w:val="0007610C"/>
    <w:rsid w:val="0008084B"/>
    <w:rsid w:val="00082C6F"/>
    <w:rsid w:val="00083D2C"/>
    <w:rsid w:val="000866CB"/>
    <w:rsid w:val="00091A50"/>
    <w:rsid w:val="000932B3"/>
    <w:rsid w:val="000A0A14"/>
    <w:rsid w:val="000A3677"/>
    <w:rsid w:val="000A746F"/>
    <w:rsid w:val="000B101F"/>
    <w:rsid w:val="000B38A2"/>
    <w:rsid w:val="000B55EA"/>
    <w:rsid w:val="000B5BB3"/>
    <w:rsid w:val="000B6815"/>
    <w:rsid w:val="000B6FC3"/>
    <w:rsid w:val="000C0E6A"/>
    <w:rsid w:val="000C1E7C"/>
    <w:rsid w:val="000C593F"/>
    <w:rsid w:val="000D60A4"/>
    <w:rsid w:val="000D6A9D"/>
    <w:rsid w:val="000D7FAC"/>
    <w:rsid w:val="000E106F"/>
    <w:rsid w:val="000E211E"/>
    <w:rsid w:val="000E4428"/>
    <w:rsid w:val="000E5A2B"/>
    <w:rsid w:val="000E5D70"/>
    <w:rsid w:val="000E60C1"/>
    <w:rsid w:val="000E6BEB"/>
    <w:rsid w:val="000F01CE"/>
    <w:rsid w:val="000F2CB7"/>
    <w:rsid w:val="00105698"/>
    <w:rsid w:val="00106858"/>
    <w:rsid w:val="00107F56"/>
    <w:rsid w:val="001141B0"/>
    <w:rsid w:val="001146C5"/>
    <w:rsid w:val="00117649"/>
    <w:rsid w:val="00117D80"/>
    <w:rsid w:val="00121810"/>
    <w:rsid w:val="00123FC6"/>
    <w:rsid w:val="0012444E"/>
    <w:rsid w:val="0013077F"/>
    <w:rsid w:val="00131BD7"/>
    <w:rsid w:val="001335F2"/>
    <w:rsid w:val="00137580"/>
    <w:rsid w:val="00143A46"/>
    <w:rsid w:val="0014408B"/>
    <w:rsid w:val="0014442A"/>
    <w:rsid w:val="00144B6B"/>
    <w:rsid w:val="00144E2C"/>
    <w:rsid w:val="00145031"/>
    <w:rsid w:val="00146199"/>
    <w:rsid w:val="00147107"/>
    <w:rsid w:val="00152AE6"/>
    <w:rsid w:val="00153D6E"/>
    <w:rsid w:val="001579D6"/>
    <w:rsid w:val="00160E22"/>
    <w:rsid w:val="00161EF8"/>
    <w:rsid w:val="00162E0F"/>
    <w:rsid w:val="0016363B"/>
    <w:rsid w:val="001645A1"/>
    <w:rsid w:val="0017005F"/>
    <w:rsid w:val="00171ADF"/>
    <w:rsid w:val="00172C5B"/>
    <w:rsid w:val="00173209"/>
    <w:rsid w:val="0017543D"/>
    <w:rsid w:val="00176087"/>
    <w:rsid w:val="00181A41"/>
    <w:rsid w:val="0019068A"/>
    <w:rsid w:val="001915A5"/>
    <w:rsid w:val="00191681"/>
    <w:rsid w:val="001916D8"/>
    <w:rsid w:val="00194326"/>
    <w:rsid w:val="001A5E58"/>
    <w:rsid w:val="001B5FD4"/>
    <w:rsid w:val="001C1DFC"/>
    <w:rsid w:val="001C484F"/>
    <w:rsid w:val="001C7AA5"/>
    <w:rsid w:val="001D563C"/>
    <w:rsid w:val="001D7E75"/>
    <w:rsid w:val="001E0BF9"/>
    <w:rsid w:val="001E4289"/>
    <w:rsid w:val="001E5F6E"/>
    <w:rsid w:val="001E6C9B"/>
    <w:rsid w:val="001F436A"/>
    <w:rsid w:val="001F4926"/>
    <w:rsid w:val="001F4AA6"/>
    <w:rsid w:val="001F5158"/>
    <w:rsid w:val="001F7857"/>
    <w:rsid w:val="002039BA"/>
    <w:rsid w:val="002040CC"/>
    <w:rsid w:val="002042D8"/>
    <w:rsid w:val="00205388"/>
    <w:rsid w:val="00210EAD"/>
    <w:rsid w:val="0021405A"/>
    <w:rsid w:val="00217631"/>
    <w:rsid w:val="002207EF"/>
    <w:rsid w:val="00220B35"/>
    <w:rsid w:val="00222CF8"/>
    <w:rsid w:val="002235D5"/>
    <w:rsid w:val="002236FB"/>
    <w:rsid w:val="0022409E"/>
    <w:rsid w:val="0022790A"/>
    <w:rsid w:val="00227A3E"/>
    <w:rsid w:val="00230E3F"/>
    <w:rsid w:val="00230F8A"/>
    <w:rsid w:val="00231839"/>
    <w:rsid w:val="00233FC7"/>
    <w:rsid w:val="00234029"/>
    <w:rsid w:val="002363E1"/>
    <w:rsid w:val="00237BEF"/>
    <w:rsid w:val="002421E0"/>
    <w:rsid w:val="002434D8"/>
    <w:rsid w:val="002447EF"/>
    <w:rsid w:val="0024649C"/>
    <w:rsid w:val="002502A3"/>
    <w:rsid w:val="0025164F"/>
    <w:rsid w:val="00253C43"/>
    <w:rsid w:val="00271E29"/>
    <w:rsid w:val="0027304B"/>
    <w:rsid w:val="00275AEF"/>
    <w:rsid w:val="00275BEC"/>
    <w:rsid w:val="00275E07"/>
    <w:rsid w:val="002807A6"/>
    <w:rsid w:val="00280952"/>
    <w:rsid w:val="0028136C"/>
    <w:rsid w:val="00282F5A"/>
    <w:rsid w:val="00284743"/>
    <w:rsid w:val="002867D9"/>
    <w:rsid w:val="00286FFC"/>
    <w:rsid w:val="00287E5A"/>
    <w:rsid w:val="00291398"/>
    <w:rsid w:val="00297946"/>
    <w:rsid w:val="002A1729"/>
    <w:rsid w:val="002A1C0E"/>
    <w:rsid w:val="002A2521"/>
    <w:rsid w:val="002A3685"/>
    <w:rsid w:val="002A4793"/>
    <w:rsid w:val="002A4F33"/>
    <w:rsid w:val="002B3507"/>
    <w:rsid w:val="002B4E33"/>
    <w:rsid w:val="002B60A5"/>
    <w:rsid w:val="002B615A"/>
    <w:rsid w:val="002C1201"/>
    <w:rsid w:val="002C1E16"/>
    <w:rsid w:val="002C3195"/>
    <w:rsid w:val="002C5AE0"/>
    <w:rsid w:val="002C6073"/>
    <w:rsid w:val="002C6E34"/>
    <w:rsid w:val="002C7787"/>
    <w:rsid w:val="002C7B5B"/>
    <w:rsid w:val="002D4204"/>
    <w:rsid w:val="002D43BE"/>
    <w:rsid w:val="002D59BF"/>
    <w:rsid w:val="002D76AF"/>
    <w:rsid w:val="002E1415"/>
    <w:rsid w:val="002E2976"/>
    <w:rsid w:val="002E35EA"/>
    <w:rsid w:val="002F335D"/>
    <w:rsid w:val="002F35F8"/>
    <w:rsid w:val="002F602E"/>
    <w:rsid w:val="002F761F"/>
    <w:rsid w:val="003012AC"/>
    <w:rsid w:val="00301565"/>
    <w:rsid w:val="003017B8"/>
    <w:rsid w:val="00305607"/>
    <w:rsid w:val="00306627"/>
    <w:rsid w:val="00317D24"/>
    <w:rsid w:val="00320E7B"/>
    <w:rsid w:val="00321787"/>
    <w:rsid w:val="00321DC5"/>
    <w:rsid w:val="00324208"/>
    <w:rsid w:val="00325778"/>
    <w:rsid w:val="003306F0"/>
    <w:rsid w:val="00332CA8"/>
    <w:rsid w:val="003363A7"/>
    <w:rsid w:val="003427A8"/>
    <w:rsid w:val="00342E52"/>
    <w:rsid w:val="00343632"/>
    <w:rsid w:val="00345474"/>
    <w:rsid w:val="00345A0C"/>
    <w:rsid w:val="00345CB5"/>
    <w:rsid w:val="003468A7"/>
    <w:rsid w:val="0034691E"/>
    <w:rsid w:val="003476BF"/>
    <w:rsid w:val="003522E6"/>
    <w:rsid w:val="00352405"/>
    <w:rsid w:val="00354810"/>
    <w:rsid w:val="00356D96"/>
    <w:rsid w:val="003600BA"/>
    <w:rsid w:val="00362381"/>
    <w:rsid w:val="00363628"/>
    <w:rsid w:val="003641D5"/>
    <w:rsid w:val="0036544F"/>
    <w:rsid w:val="003665D7"/>
    <w:rsid w:val="00367D15"/>
    <w:rsid w:val="00372399"/>
    <w:rsid w:val="00372996"/>
    <w:rsid w:val="00374215"/>
    <w:rsid w:val="00381226"/>
    <w:rsid w:val="0038677C"/>
    <w:rsid w:val="003868B7"/>
    <w:rsid w:val="00386BCE"/>
    <w:rsid w:val="00390B43"/>
    <w:rsid w:val="00392610"/>
    <w:rsid w:val="00392CC4"/>
    <w:rsid w:val="003946CD"/>
    <w:rsid w:val="00396E85"/>
    <w:rsid w:val="003A25F9"/>
    <w:rsid w:val="003A4641"/>
    <w:rsid w:val="003A5475"/>
    <w:rsid w:val="003A662D"/>
    <w:rsid w:val="003B02A8"/>
    <w:rsid w:val="003B09A4"/>
    <w:rsid w:val="003B0DF4"/>
    <w:rsid w:val="003B14BD"/>
    <w:rsid w:val="003B2645"/>
    <w:rsid w:val="003B5806"/>
    <w:rsid w:val="003B7452"/>
    <w:rsid w:val="003C2EDF"/>
    <w:rsid w:val="003C38B7"/>
    <w:rsid w:val="003C4546"/>
    <w:rsid w:val="003C6660"/>
    <w:rsid w:val="003D0D56"/>
    <w:rsid w:val="003D37BC"/>
    <w:rsid w:val="003D6311"/>
    <w:rsid w:val="003E619F"/>
    <w:rsid w:val="003E6A01"/>
    <w:rsid w:val="003E6C32"/>
    <w:rsid w:val="003F6E97"/>
    <w:rsid w:val="00400746"/>
    <w:rsid w:val="00403D28"/>
    <w:rsid w:val="00407563"/>
    <w:rsid w:val="004144B8"/>
    <w:rsid w:val="00414CFC"/>
    <w:rsid w:val="00417191"/>
    <w:rsid w:val="004216BF"/>
    <w:rsid w:val="00434022"/>
    <w:rsid w:val="00434096"/>
    <w:rsid w:val="00435560"/>
    <w:rsid w:val="004357CE"/>
    <w:rsid w:val="00441CE5"/>
    <w:rsid w:val="00443F01"/>
    <w:rsid w:val="00444FF7"/>
    <w:rsid w:val="0044578A"/>
    <w:rsid w:val="004525AD"/>
    <w:rsid w:val="00452BAB"/>
    <w:rsid w:val="00453885"/>
    <w:rsid w:val="00453FA2"/>
    <w:rsid w:val="004554D1"/>
    <w:rsid w:val="004613D4"/>
    <w:rsid w:val="00461857"/>
    <w:rsid w:val="00462330"/>
    <w:rsid w:val="0046248A"/>
    <w:rsid w:val="004655B4"/>
    <w:rsid w:val="00465960"/>
    <w:rsid w:val="004748A5"/>
    <w:rsid w:val="00474EE8"/>
    <w:rsid w:val="004769D9"/>
    <w:rsid w:val="004800D1"/>
    <w:rsid w:val="00481D8C"/>
    <w:rsid w:val="00485262"/>
    <w:rsid w:val="00487925"/>
    <w:rsid w:val="00487E66"/>
    <w:rsid w:val="0049425E"/>
    <w:rsid w:val="0049655B"/>
    <w:rsid w:val="00497AA2"/>
    <w:rsid w:val="004A0A3B"/>
    <w:rsid w:val="004A0C87"/>
    <w:rsid w:val="004A1657"/>
    <w:rsid w:val="004A23CC"/>
    <w:rsid w:val="004A5E5B"/>
    <w:rsid w:val="004A6BAB"/>
    <w:rsid w:val="004B0AE4"/>
    <w:rsid w:val="004B1D68"/>
    <w:rsid w:val="004B386D"/>
    <w:rsid w:val="004B419E"/>
    <w:rsid w:val="004B5A83"/>
    <w:rsid w:val="004B6DF6"/>
    <w:rsid w:val="004C64A2"/>
    <w:rsid w:val="004C68CF"/>
    <w:rsid w:val="004C78C5"/>
    <w:rsid w:val="004D64EF"/>
    <w:rsid w:val="004D6E15"/>
    <w:rsid w:val="004D719A"/>
    <w:rsid w:val="004E72D2"/>
    <w:rsid w:val="00500B94"/>
    <w:rsid w:val="00507F44"/>
    <w:rsid w:val="00510D5B"/>
    <w:rsid w:val="00511C1D"/>
    <w:rsid w:val="0051592C"/>
    <w:rsid w:val="00516EAA"/>
    <w:rsid w:val="0052129A"/>
    <w:rsid w:val="0052131D"/>
    <w:rsid w:val="005258B5"/>
    <w:rsid w:val="00526793"/>
    <w:rsid w:val="00531C04"/>
    <w:rsid w:val="00536EB2"/>
    <w:rsid w:val="0053792A"/>
    <w:rsid w:val="00540243"/>
    <w:rsid w:val="00542AE9"/>
    <w:rsid w:val="00545593"/>
    <w:rsid w:val="00550C7D"/>
    <w:rsid w:val="0055226A"/>
    <w:rsid w:val="00552947"/>
    <w:rsid w:val="0055455E"/>
    <w:rsid w:val="005568E3"/>
    <w:rsid w:val="00560EF2"/>
    <w:rsid w:val="005618E6"/>
    <w:rsid w:val="005624A6"/>
    <w:rsid w:val="00562F80"/>
    <w:rsid w:val="00565ACF"/>
    <w:rsid w:val="00570AA5"/>
    <w:rsid w:val="005735ED"/>
    <w:rsid w:val="00577EAD"/>
    <w:rsid w:val="00581540"/>
    <w:rsid w:val="00582034"/>
    <w:rsid w:val="0058437F"/>
    <w:rsid w:val="00584F62"/>
    <w:rsid w:val="005857FD"/>
    <w:rsid w:val="00586DF0"/>
    <w:rsid w:val="0059003C"/>
    <w:rsid w:val="00590D39"/>
    <w:rsid w:val="00591DC0"/>
    <w:rsid w:val="00591F30"/>
    <w:rsid w:val="00593788"/>
    <w:rsid w:val="00595508"/>
    <w:rsid w:val="005A0AC7"/>
    <w:rsid w:val="005A156F"/>
    <w:rsid w:val="005A1AB3"/>
    <w:rsid w:val="005A2FC1"/>
    <w:rsid w:val="005A367B"/>
    <w:rsid w:val="005A4F63"/>
    <w:rsid w:val="005A5862"/>
    <w:rsid w:val="005B0478"/>
    <w:rsid w:val="005B476B"/>
    <w:rsid w:val="005B4CB5"/>
    <w:rsid w:val="005B4FE3"/>
    <w:rsid w:val="005B646C"/>
    <w:rsid w:val="005B694A"/>
    <w:rsid w:val="005B71CE"/>
    <w:rsid w:val="005C0A9A"/>
    <w:rsid w:val="005C22A4"/>
    <w:rsid w:val="005C3D85"/>
    <w:rsid w:val="005C5254"/>
    <w:rsid w:val="005C7E0E"/>
    <w:rsid w:val="005D6D5A"/>
    <w:rsid w:val="005D7B1F"/>
    <w:rsid w:val="005E012E"/>
    <w:rsid w:val="005E1D22"/>
    <w:rsid w:val="005E5895"/>
    <w:rsid w:val="005E73A3"/>
    <w:rsid w:val="005E7DA2"/>
    <w:rsid w:val="005E7F90"/>
    <w:rsid w:val="005F0D9C"/>
    <w:rsid w:val="005F1ED9"/>
    <w:rsid w:val="005F4665"/>
    <w:rsid w:val="005F48ED"/>
    <w:rsid w:val="005F5DCA"/>
    <w:rsid w:val="005F6476"/>
    <w:rsid w:val="0060323D"/>
    <w:rsid w:val="00603C1A"/>
    <w:rsid w:val="00604106"/>
    <w:rsid w:val="0060554D"/>
    <w:rsid w:val="0061073E"/>
    <w:rsid w:val="006116E1"/>
    <w:rsid w:val="006133DE"/>
    <w:rsid w:val="00615FED"/>
    <w:rsid w:val="0061724C"/>
    <w:rsid w:val="00617E1C"/>
    <w:rsid w:val="00620C44"/>
    <w:rsid w:val="00627E80"/>
    <w:rsid w:val="006306AE"/>
    <w:rsid w:val="00631F06"/>
    <w:rsid w:val="00633EEF"/>
    <w:rsid w:val="0064063E"/>
    <w:rsid w:val="00640F27"/>
    <w:rsid w:val="006423C7"/>
    <w:rsid w:val="00643875"/>
    <w:rsid w:val="00643B55"/>
    <w:rsid w:val="00647E38"/>
    <w:rsid w:val="006522EE"/>
    <w:rsid w:val="00652C22"/>
    <w:rsid w:val="00653ED2"/>
    <w:rsid w:val="00657265"/>
    <w:rsid w:val="006575D6"/>
    <w:rsid w:val="00657732"/>
    <w:rsid w:val="00660645"/>
    <w:rsid w:val="006606EE"/>
    <w:rsid w:val="006619CC"/>
    <w:rsid w:val="00665CC1"/>
    <w:rsid w:val="00673506"/>
    <w:rsid w:val="00677EEB"/>
    <w:rsid w:val="00684ECD"/>
    <w:rsid w:val="00685422"/>
    <w:rsid w:val="00693669"/>
    <w:rsid w:val="00695DA6"/>
    <w:rsid w:val="006A0D3C"/>
    <w:rsid w:val="006A375E"/>
    <w:rsid w:val="006A70D0"/>
    <w:rsid w:val="006A76BE"/>
    <w:rsid w:val="006B3297"/>
    <w:rsid w:val="006B65F2"/>
    <w:rsid w:val="006C0444"/>
    <w:rsid w:val="006C0EB8"/>
    <w:rsid w:val="006C2058"/>
    <w:rsid w:val="006C27CC"/>
    <w:rsid w:val="006C28D7"/>
    <w:rsid w:val="006C5028"/>
    <w:rsid w:val="006D3860"/>
    <w:rsid w:val="006D67BD"/>
    <w:rsid w:val="006D7AA6"/>
    <w:rsid w:val="006E30BF"/>
    <w:rsid w:val="006E6702"/>
    <w:rsid w:val="006E6ED6"/>
    <w:rsid w:val="006E796D"/>
    <w:rsid w:val="006F3C22"/>
    <w:rsid w:val="006F42B6"/>
    <w:rsid w:val="006F55AA"/>
    <w:rsid w:val="006F70EA"/>
    <w:rsid w:val="007072CE"/>
    <w:rsid w:val="00707326"/>
    <w:rsid w:val="007078B4"/>
    <w:rsid w:val="00707D77"/>
    <w:rsid w:val="00713B83"/>
    <w:rsid w:val="00714630"/>
    <w:rsid w:val="00714DBB"/>
    <w:rsid w:val="00717692"/>
    <w:rsid w:val="0072071D"/>
    <w:rsid w:val="00722DC7"/>
    <w:rsid w:val="0072503A"/>
    <w:rsid w:val="00735C46"/>
    <w:rsid w:val="007364F1"/>
    <w:rsid w:val="007376E8"/>
    <w:rsid w:val="00750A29"/>
    <w:rsid w:val="00752118"/>
    <w:rsid w:val="00754246"/>
    <w:rsid w:val="007549C8"/>
    <w:rsid w:val="00754EF4"/>
    <w:rsid w:val="007562D9"/>
    <w:rsid w:val="00756B1B"/>
    <w:rsid w:val="00757D6B"/>
    <w:rsid w:val="00762ECE"/>
    <w:rsid w:val="0076375E"/>
    <w:rsid w:val="00764145"/>
    <w:rsid w:val="00764D3A"/>
    <w:rsid w:val="00767FB7"/>
    <w:rsid w:val="00770AD0"/>
    <w:rsid w:val="00774C81"/>
    <w:rsid w:val="00776651"/>
    <w:rsid w:val="007822D4"/>
    <w:rsid w:val="007861BE"/>
    <w:rsid w:val="00787A66"/>
    <w:rsid w:val="00791028"/>
    <w:rsid w:val="00791B3D"/>
    <w:rsid w:val="00794216"/>
    <w:rsid w:val="007A1489"/>
    <w:rsid w:val="007A3868"/>
    <w:rsid w:val="007A42CC"/>
    <w:rsid w:val="007A61A4"/>
    <w:rsid w:val="007A69F4"/>
    <w:rsid w:val="007B1EA8"/>
    <w:rsid w:val="007B26FD"/>
    <w:rsid w:val="007B2ADE"/>
    <w:rsid w:val="007B3BE4"/>
    <w:rsid w:val="007B6811"/>
    <w:rsid w:val="007B6E1C"/>
    <w:rsid w:val="007B79B7"/>
    <w:rsid w:val="007C3788"/>
    <w:rsid w:val="007C3B49"/>
    <w:rsid w:val="007C3D1D"/>
    <w:rsid w:val="007D087E"/>
    <w:rsid w:val="007D3C9C"/>
    <w:rsid w:val="007D3E12"/>
    <w:rsid w:val="007D6FE6"/>
    <w:rsid w:val="007D7627"/>
    <w:rsid w:val="007D7D05"/>
    <w:rsid w:val="007E089C"/>
    <w:rsid w:val="007E2655"/>
    <w:rsid w:val="007E2E69"/>
    <w:rsid w:val="007E41FE"/>
    <w:rsid w:val="007E505C"/>
    <w:rsid w:val="007F0703"/>
    <w:rsid w:val="007F17C4"/>
    <w:rsid w:val="007F1BE9"/>
    <w:rsid w:val="007F3390"/>
    <w:rsid w:val="007F476B"/>
    <w:rsid w:val="007F59E5"/>
    <w:rsid w:val="00800585"/>
    <w:rsid w:val="0080062B"/>
    <w:rsid w:val="008046D6"/>
    <w:rsid w:val="00812DE8"/>
    <w:rsid w:val="008147A1"/>
    <w:rsid w:val="00820F8C"/>
    <w:rsid w:val="00821264"/>
    <w:rsid w:val="00830033"/>
    <w:rsid w:val="00833FB3"/>
    <w:rsid w:val="00840153"/>
    <w:rsid w:val="0084357F"/>
    <w:rsid w:val="00845358"/>
    <w:rsid w:val="008478F8"/>
    <w:rsid w:val="0085029E"/>
    <w:rsid w:val="00853000"/>
    <w:rsid w:val="00860256"/>
    <w:rsid w:val="0086160D"/>
    <w:rsid w:val="008626E9"/>
    <w:rsid w:val="008677E3"/>
    <w:rsid w:val="00872190"/>
    <w:rsid w:val="00873381"/>
    <w:rsid w:val="00874CE6"/>
    <w:rsid w:val="00874F3B"/>
    <w:rsid w:val="00875AC0"/>
    <w:rsid w:val="008762DC"/>
    <w:rsid w:val="00880873"/>
    <w:rsid w:val="00881312"/>
    <w:rsid w:val="008818ED"/>
    <w:rsid w:val="008819C3"/>
    <w:rsid w:val="00882248"/>
    <w:rsid w:val="008823C2"/>
    <w:rsid w:val="0088477F"/>
    <w:rsid w:val="00891306"/>
    <w:rsid w:val="00893E9C"/>
    <w:rsid w:val="00894FC9"/>
    <w:rsid w:val="00895680"/>
    <w:rsid w:val="008A098F"/>
    <w:rsid w:val="008A24EB"/>
    <w:rsid w:val="008A49B1"/>
    <w:rsid w:val="008A4C94"/>
    <w:rsid w:val="008A555C"/>
    <w:rsid w:val="008A5A99"/>
    <w:rsid w:val="008A69FA"/>
    <w:rsid w:val="008B0D47"/>
    <w:rsid w:val="008B7413"/>
    <w:rsid w:val="008C10C2"/>
    <w:rsid w:val="008C19A1"/>
    <w:rsid w:val="008C2A4E"/>
    <w:rsid w:val="008C2EFF"/>
    <w:rsid w:val="008C3460"/>
    <w:rsid w:val="008C424C"/>
    <w:rsid w:val="008D097F"/>
    <w:rsid w:val="008D4DF4"/>
    <w:rsid w:val="008D661C"/>
    <w:rsid w:val="008D6765"/>
    <w:rsid w:val="008D7298"/>
    <w:rsid w:val="008D7F9E"/>
    <w:rsid w:val="008E10A8"/>
    <w:rsid w:val="008E43A8"/>
    <w:rsid w:val="008E5543"/>
    <w:rsid w:val="008E703A"/>
    <w:rsid w:val="008F20DC"/>
    <w:rsid w:val="008F366D"/>
    <w:rsid w:val="008F50FA"/>
    <w:rsid w:val="008F5C83"/>
    <w:rsid w:val="008F6889"/>
    <w:rsid w:val="00904537"/>
    <w:rsid w:val="00905160"/>
    <w:rsid w:val="00905174"/>
    <w:rsid w:val="00912883"/>
    <w:rsid w:val="00913732"/>
    <w:rsid w:val="00923FF0"/>
    <w:rsid w:val="00926766"/>
    <w:rsid w:val="00930253"/>
    <w:rsid w:val="0093172C"/>
    <w:rsid w:val="0094433E"/>
    <w:rsid w:val="00944B02"/>
    <w:rsid w:val="00944D87"/>
    <w:rsid w:val="0094548B"/>
    <w:rsid w:val="009463CF"/>
    <w:rsid w:val="009467E9"/>
    <w:rsid w:val="00946F4E"/>
    <w:rsid w:val="009500C4"/>
    <w:rsid w:val="00956EFD"/>
    <w:rsid w:val="00957134"/>
    <w:rsid w:val="009605C4"/>
    <w:rsid w:val="009608EB"/>
    <w:rsid w:val="00963314"/>
    <w:rsid w:val="009636FA"/>
    <w:rsid w:val="00964B11"/>
    <w:rsid w:val="0096514B"/>
    <w:rsid w:val="0096539F"/>
    <w:rsid w:val="009666B1"/>
    <w:rsid w:val="00966CFC"/>
    <w:rsid w:val="00970A98"/>
    <w:rsid w:val="0097177F"/>
    <w:rsid w:val="00971F0B"/>
    <w:rsid w:val="00972EE7"/>
    <w:rsid w:val="009732F1"/>
    <w:rsid w:val="00973512"/>
    <w:rsid w:val="009776DA"/>
    <w:rsid w:val="00980663"/>
    <w:rsid w:val="009815E5"/>
    <w:rsid w:val="00982B43"/>
    <w:rsid w:val="0098525F"/>
    <w:rsid w:val="009918D7"/>
    <w:rsid w:val="009931DC"/>
    <w:rsid w:val="0099386A"/>
    <w:rsid w:val="00993B05"/>
    <w:rsid w:val="009A0618"/>
    <w:rsid w:val="009A0ECC"/>
    <w:rsid w:val="009A2D50"/>
    <w:rsid w:val="009A3C6C"/>
    <w:rsid w:val="009B00AF"/>
    <w:rsid w:val="009B3411"/>
    <w:rsid w:val="009B7EFA"/>
    <w:rsid w:val="009C279A"/>
    <w:rsid w:val="009D2251"/>
    <w:rsid w:val="009D3357"/>
    <w:rsid w:val="009D497D"/>
    <w:rsid w:val="009E6BC7"/>
    <w:rsid w:val="009E7B65"/>
    <w:rsid w:val="009F0962"/>
    <w:rsid w:val="009F0E5F"/>
    <w:rsid w:val="009F3701"/>
    <w:rsid w:val="009F5254"/>
    <w:rsid w:val="009F599F"/>
    <w:rsid w:val="009F797D"/>
    <w:rsid w:val="00A018F9"/>
    <w:rsid w:val="00A03404"/>
    <w:rsid w:val="00A044FC"/>
    <w:rsid w:val="00A107BD"/>
    <w:rsid w:val="00A148F5"/>
    <w:rsid w:val="00A156A8"/>
    <w:rsid w:val="00A15F7C"/>
    <w:rsid w:val="00A16AB8"/>
    <w:rsid w:val="00A20B70"/>
    <w:rsid w:val="00A24826"/>
    <w:rsid w:val="00A255BD"/>
    <w:rsid w:val="00A27683"/>
    <w:rsid w:val="00A27A16"/>
    <w:rsid w:val="00A30D40"/>
    <w:rsid w:val="00A31B5E"/>
    <w:rsid w:val="00A32B39"/>
    <w:rsid w:val="00A32D90"/>
    <w:rsid w:val="00A37868"/>
    <w:rsid w:val="00A37AF2"/>
    <w:rsid w:val="00A37E3C"/>
    <w:rsid w:val="00A4267E"/>
    <w:rsid w:val="00A43324"/>
    <w:rsid w:val="00A44BF7"/>
    <w:rsid w:val="00A451A6"/>
    <w:rsid w:val="00A45BD4"/>
    <w:rsid w:val="00A46808"/>
    <w:rsid w:val="00A46DC1"/>
    <w:rsid w:val="00A5066D"/>
    <w:rsid w:val="00A51265"/>
    <w:rsid w:val="00A51A00"/>
    <w:rsid w:val="00A54C54"/>
    <w:rsid w:val="00A60872"/>
    <w:rsid w:val="00A647D2"/>
    <w:rsid w:val="00A67E42"/>
    <w:rsid w:val="00A7044C"/>
    <w:rsid w:val="00A720F4"/>
    <w:rsid w:val="00A73CED"/>
    <w:rsid w:val="00A80A41"/>
    <w:rsid w:val="00A82522"/>
    <w:rsid w:val="00A8261D"/>
    <w:rsid w:val="00A84958"/>
    <w:rsid w:val="00A85F44"/>
    <w:rsid w:val="00A872FF"/>
    <w:rsid w:val="00A90E88"/>
    <w:rsid w:val="00A93CE7"/>
    <w:rsid w:val="00A94B48"/>
    <w:rsid w:val="00AA1601"/>
    <w:rsid w:val="00AA19E3"/>
    <w:rsid w:val="00AA4A3E"/>
    <w:rsid w:val="00AA5F5B"/>
    <w:rsid w:val="00AA60C2"/>
    <w:rsid w:val="00AB327B"/>
    <w:rsid w:val="00AB462B"/>
    <w:rsid w:val="00AB7429"/>
    <w:rsid w:val="00AC36D6"/>
    <w:rsid w:val="00AC59AC"/>
    <w:rsid w:val="00AD128D"/>
    <w:rsid w:val="00AD12AB"/>
    <w:rsid w:val="00AD3EDA"/>
    <w:rsid w:val="00AD4FED"/>
    <w:rsid w:val="00AD5C60"/>
    <w:rsid w:val="00AD6FB6"/>
    <w:rsid w:val="00AE291E"/>
    <w:rsid w:val="00AE3A87"/>
    <w:rsid w:val="00AE6755"/>
    <w:rsid w:val="00AF0D8D"/>
    <w:rsid w:val="00AF1B67"/>
    <w:rsid w:val="00AF215E"/>
    <w:rsid w:val="00AF5A84"/>
    <w:rsid w:val="00B0187B"/>
    <w:rsid w:val="00B02209"/>
    <w:rsid w:val="00B02F0A"/>
    <w:rsid w:val="00B10724"/>
    <w:rsid w:val="00B10903"/>
    <w:rsid w:val="00B11B9D"/>
    <w:rsid w:val="00B14A33"/>
    <w:rsid w:val="00B16285"/>
    <w:rsid w:val="00B17330"/>
    <w:rsid w:val="00B17B9A"/>
    <w:rsid w:val="00B229A8"/>
    <w:rsid w:val="00B22C54"/>
    <w:rsid w:val="00B2319E"/>
    <w:rsid w:val="00B245F7"/>
    <w:rsid w:val="00B26A5E"/>
    <w:rsid w:val="00B3138A"/>
    <w:rsid w:val="00B3186F"/>
    <w:rsid w:val="00B34D36"/>
    <w:rsid w:val="00B34F65"/>
    <w:rsid w:val="00B36A00"/>
    <w:rsid w:val="00B37452"/>
    <w:rsid w:val="00B42795"/>
    <w:rsid w:val="00B439F0"/>
    <w:rsid w:val="00B43F10"/>
    <w:rsid w:val="00B443CF"/>
    <w:rsid w:val="00B4463F"/>
    <w:rsid w:val="00B46221"/>
    <w:rsid w:val="00B4701C"/>
    <w:rsid w:val="00B515F8"/>
    <w:rsid w:val="00B52FEA"/>
    <w:rsid w:val="00B5323C"/>
    <w:rsid w:val="00B53B9A"/>
    <w:rsid w:val="00B651EE"/>
    <w:rsid w:val="00B726F7"/>
    <w:rsid w:val="00B7311C"/>
    <w:rsid w:val="00B74AD1"/>
    <w:rsid w:val="00B7625D"/>
    <w:rsid w:val="00B80644"/>
    <w:rsid w:val="00B82BA1"/>
    <w:rsid w:val="00B83D65"/>
    <w:rsid w:val="00B85A88"/>
    <w:rsid w:val="00B85D96"/>
    <w:rsid w:val="00B8724E"/>
    <w:rsid w:val="00B879CC"/>
    <w:rsid w:val="00B90E23"/>
    <w:rsid w:val="00B94330"/>
    <w:rsid w:val="00B94688"/>
    <w:rsid w:val="00B94F95"/>
    <w:rsid w:val="00BA08EE"/>
    <w:rsid w:val="00BA6FDD"/>
    <w:rsid w:val="00BB19E6"/>
    <w:rsid w:val="00BB6E69"/>
    <w:rsid w:val="00BB7CB8"/>
    <w:rsid w:val="00BC5A72"/>
    <w:rsid w:val="00BC5C51"/>
    <w:rsid w:val="00BD2C1F"/>
    <w:rsid w:val="00BD2F3B"/>
    <w:rsid w:val="00BD4609"/>
    <w:rsid w:val="00BE2FCB"/>
    <w:rsid w:val="00BE31AC"/>
    <w:rsid w:val="00BE61DD"/>
    <w:rsid w:val="00BF317F"/>
    <w:rsid w:val="00BF52F6"/>
    <w:rsid w:val="00BF61D7"/>
    <w:rsid w:val="00BF7145"/>
    <w:rsid w:val="00BF768A"/>
    <w:rsid w:val="00C01B6E"/>
    <w:rsid w:val="00C02A21"/>
    <w:rsid w:val="00C04364"/>
    <w:rsid w:val="00C102DC"/>
    <w:rsid w:val="00C125D4"/>
    <w:rsid w:val="00C1342F"/>
    <w:rsid w:val="00C1377A"/>
    <w:rsid w:val="00C143A7"/>
    <w:rsid w:val="00C15142"/>
    <w:rsid w:val="00C15A28"/>
    <w:rsid w:val="00C274B7"/>
    <w:rsid w:val="00C30FB9"/>
    <w:rsid w:val="00C31232"/>
    <w:rsid w:val="00C317B4"/>
    <w:rsid w:val="00C3241E"/>
    <w:rsid w:val="00C3506A"/>
    <w:rsid w:val="00C443B2"/>
    <w:rsid w:val="00C50295"/>
    <w:rsid w:val="00C506EF"/>
    <w:rsid w:val="00C52039"/>
    <w:rsid w:val="00C538EF"/>
    <w:rsid w:val="00C55A94"/>
    <w:rsid w:val="00C56536"/>
    <w:rsid w:val="00C56791"/>
    <w:rsid w:val="00C6328C"/>
    <w:rsid w:val="00C63C4F"/>
    <w:rsid w:val="00C64912"/>
    <w:rsid w:val="00C66CEF"/>
    <w:rsid w:val="00C66E3D"/>
    <w:rsid w:val="00C723C8"/>
    <w:rsid w:val="00C74495"/>
    <w:rsid w:val="00C753F8"/>
    <w:rsid w:val="00C7571B"/>
    <w:rsid w:val="00C8433D"/>
    <w:rsid w:val="00C865B0"/>
    <w:rsid w:val="00C86629"/>
    <w:rsid w:val="00C8758E"/>
    <w:rsid w:val="00C901A9"/>
    <w:rsid w:val="00C90D86"/>
    <w:rsid w:val="00C941D4"/>
    <w:rsid w:val="00C948D9"/>
    <w:rsid w:val="00C95492"/>
    <w:rsid w:val="00CA15B0"/>
    <w:rsid w:val="00CA4A83"/>
    <w:rsid w:val="00CB6674"/>
    <w:rsid w:val="00CC31DB"/>
    <w:rsid w:val="00CC7B76"/>
    <w:rsid w:val="00CD2C00"/>
    <w:rsid w:val="00CD354D"/>
    <w:rsid w:val="00CD3AC6"/>
    <w:rsid w:val="00CD3C54"/>
    <w:rsid w:val="00CD59A7"/>
    <w:rsid w:val="00CD59CE"/>
    <w:rsid w:val="00CE085A"/>
    <w:rsid w:val="00CE2904"/>
    <w:rsid w:val="00CE2AE1"/>
    <w:rsid w:val="00CE2F32"/>
    <w:rsid w:val="00CE31EB"/>
    <w:rsid w:val="00CE324A"/>
    <w:rsid w:val="00CE41C1"/>
    <w:rsid w:val="00CE4A03"/>
    <w:rsid w:val="00CE4A9A"/>
    <w:rsid w:val="00CF21BD"/>
    <w:rsid w:val="00CF53EA"/>
    <w:rsid w:val="00CF67D8"/>
    <w:rsid w:val="00CF6962"/>
    <w:rsid w:val="00CF772B"/>
    <w:rsid w:val="00CF7E9B"/>
    <w:rsid w:val="00D00F31"/>
    <w:rsid w:val="00D01A10"/>
    <w:rsid w:val="00D0424D"/>
    <w:rsid w:val="00D061A8"/>
    <w:rsid w:val="00D105F1"/>
    <w:rsid w:val="00D11B82"/>
    <w:rsid w:val="00D12592"/>
    <w:rsid w:val="00D13F91"/>
    <w:rsid w:val="00D15B84"/>
    <w:rsid w:val="00D15D73"/>
    <w:rsid w:val="00D17642"/>
    <w:rsid w:val="00D1798D"/>
    <w:rsid w:val="00D17F24"/>
    <w:rsid w:val="00D21E56"/>
    <w:rsid w:val="00D24F3C"/>
    <w:rsid w:val="00D31135"/>
    <w:rsid w:val="00D31F5D"/>
    <w:rsid w:val="00D342A2"/>
    <w:rsid w:val="00D369DD"/>
    <w:rsid w:val="00D37063"/>
    <w:rsid w:val="00D4325C"/>
    <w:rsid w:val="00D43295"/>
    <w:rsid w:val="00D518D1"/>
    <w:rsid w:val="00D539FB"/>
    <w:rsid w:val="00D54974"/>
    <w:rsid w:val="00D572C9"/>
    <w:rsid w:val="00D611DC"/>
    <w:rsid w:val="00D63480"/>
    <w:rsid w:val="00D63B2C"/>
    <w:rsid w:val="00D67E04"/>
    <w:rsid w:val="00D70C81"/>
    <w:rsid w:val="00D72B44"/>
    <w:rsid w:val="00D73523"/>
    <w:rsid w:val="00D74095"/>
    <w:rsid w:val="00D81DF1"/>
    <w:rsid w:val="00D847E6"/>
    <w:rsid w:val="00D850BB"/>
    <w:rsid w:val="00D909B1"/>
    <w:rsid w:val="00D92AAE"/>
    <w:rsid w:val="00D93560"/>
    <w:rsid w:val="00D97987"/>
    <w:rsid w:val="00D97C5F"/>
    <w:rsid w:val="00DA120F"/>
    <w:rsid w:val="00DA2068"/>
    <w:rsid w:val="00DA79B9"/>
    <w:rsid w:val="00DB2410"/>
    <w:rsid w:val="00DB266D"/>
    <w:rsid w:val="00DB77C0"/>
    <w:rsid w:val="00DB7FE7"/>
    <w:rsid w:val="00DC076D"/>
    <w:rsid w:val="00DC1794"/>
    <w:rsid w:val="00DC1E00"/>
    <w:rsid w:val="00DC21D4"/>
    <w:rsid w:val="00DC25A0"/>
    <w:rsid w:val="00DC271F"/>
    <w:rsid w:val="00DC3740"/>
    <w:rsid w:val="00DD1498"/>
    <w:rsid w:val="00DD7D15"/>
    <w:rsid w:val="00DE393B"/>
    <w:rsid w:val="00DE4EF8"/>
    <w:rsid w:val="00DE585D"/>
    <w:rsid w:val="00DE6FD2"/>
    <w:rsid w:val="00DF5B92"/>
    <w:rsid w:val="00E00AF1"/>
    <w:rsid w:val="00E01C34"/>
    <w:rsid w:val="00E033AB"/>
    <w:rsid w:val="00E05E73"/>
    <w:rsid w:val="00E1139D"/>
    <w:rsid w:val="00E148E1"/>
    <w:rsid w:val="00E23CA2"/>
    <w:rsid w:val="00E25B3A"/>
    <w:rsid w:val="00E30F4B"/>
    <w:rsid w:val="00E32CFB"/>
    <w:rsid w:val="00E3622E"/>
    <w:rsid w:val="00E410C7"/>
    <w:rsid w:val="00E4158D"/>
    <w:rsid w:val="00E42639"/>
    <w:rsid w:val="00E429FB"/>
    <w:rsid w:val="00E454F4"/>
    <w:rsid w:val="00E45977"/>
    <w:rsid w:val="00E4663D"/>
    <w:rsid w:val="00E46987"/>
    <w:rsid w:val="00E5331C"/>
    <w:rsid w:val="00E608A2"/>
    <w:rsid w:val="00E61CC4"/>
    <w:rsid w:val="00E63698"/>
    <w:rsid w:val="00E657BE"/>
    <w:rsid w:val="00E665EE"/>
    <w:rsid w:val="00E66816"/>
    <w:rsid w:val="00E677F0"/>
    <w:rsid w:val="00E74198"/>
    <w:rsid w:val="00E746DC"/>
    <w:rsid w:val="00E74E5A"/>
    <w:rsid w:val="00E756A2"/>
    <w:rsid w:val="00E7650C"/>
    <w:rsid w:val="00E80016"/>
    <w:rsid w:val="00E81BA2"/>
    <w:rsid w:val="00E84A95"/>
    <w:rsid w:val="00E85C2C"/>
    <w:rsid w:val="00E900E2"/>
    <w:rsid w:val="00E913D4"/>
    <w:rsid w:val="00E93080"/>
    <w:rsid w:val="00EA0502"/>
    <w:rsid w:val="00EA377F"/>
    <w:rsid w:val="00EA3C2E"/>
    <w:rsid w:val="00EA3CB8"/>
    <w:rsid w:val="00EA4EFE"/>
    <w:rsid w:val="00EA6B12"/>
    <w:rsid w:val="00EB1855"/>
    <w:rsid w:val="00EB2C7A"/>
    <w:rsid w:val="00EB2F58"/>
    <w:rsid w:val="00EC0150"/>
    <w:rsid w:val="00EC01CF"/>
    <w:rsid w:val="00EC0631"/>
    <w:rsid w:val="00EC1DC4"/>
    <w:rsid w:val="00EC5388"/>
    <w:rsid w:val="00EC6F02"/>
    <w:rsid w:val="00EC7030"/>
    <w:rsid w:val="00EC723F"/>
    <w:rsid w:val="00ED0DD8"/>
    <w:rsid w:val="00ED20F0"/>
    <w:rsid w:val="00ED360E"/>
    <w:rsid w:val="00ED3754"/>
    <w:rsid w:val="00ED538A"/>
    <w:rsid w:val="00ED5542"/>
    <w:rsid w:val="00ED75F4"/>
    <w:rsid w:val="00ED78BE"/>
    <w:rsid w:val="00ED7A08"/>
    <w:rsid w:val="00ED7AB5"/>
    <w:rsid w:val="00EE1E48"/>
    <w:rsid w:val="00EE2D65"/>
    <w:rsid w:val="00EE516D"/>
    <w:rsid w:val="00EE6EFE"/>
    <w:rsid w:val="00EF45BD"/>
    <w:rsid w:val="00EF52B0"/>
    <w:rsid w:val="00EF6128"/>
    <w:rsid w:val="00EF6C3B"/>
    <w:rsid w:val="00F02E4A"/>
    <w:rsid w:val="00F10670"/>
    <w:rsid w:val="00F10C8D"/>
    <w:rsid w:val="00F1281C"/>
    <w:rsid w:val="00F2099B"/>
    <w:rsid w:val="00F20D26"/>
    <w:rsid w:val="00F220C2"/>
    <w:rsid w:val="00F2396E"/>
    <w:rsid w:val="00F242B7"/>
    <w:rsid w:val="00F246B2"/>
    <w:rsid w:val="00F25D25"/>
    <w:rsid w:val="00F315A6"/>
    <w:rsid w:val="00F368FB"/>
    <w:rsid w:val="00F36F78"/>
    <w:rsid w:val="00F41007"/>
    <w:rsid w:val="00F41E44"/>
    <w:rsid w:val="00F43603"/>
    <w:rsid w:val="00F44390"/>
    <w:rsid w:val="00F44901"/>
    <w:rsid w:val="00F44E73"/>
    <w:rsid w:val="00F476AF"/>
    <w:rsid w:val="00F50126"/>
    <w:rsid w:val="00F52944"/>
    <w:rsid w:val="00F56304"/>
    <w:rsid w:val="00F57834"/>
    <w:rsid w:val="00F57A76"/>
    <w:rsid w:val="00F60567"/>
    <w:rsid w:val="00F610AC"/>
    <w:rsid w:val="00F6629D"/>
    <w:rsid w:val="00F66EA9"/>
    <w:rsid w:val="00F6786F"/>
    <w:rsid w:val="00F70A25"/>
    <w:rsid w:val="00F70B8D"/>
    <w:rsid w:val="00F74568"/>
    <w:rsid w:val="00F75235"/>
    <w:rsid w:val="00F75B19"/>
    <w:rsid w:val="00F76635"/>
    <w:rsid w:val="00F8020F"/>
    <w:rsid w:val="00F802B0"/>
    <w:rsid w:val="00F84330"/>
    <w:rsid w:val="00F849E4"/>
    <w:rsid w:val="00F85011"/>
    <w:rsid w:val="00F85A8B"/>
    <w:rsid w:val="00F865E8"/>
    <w:rsid w:val="00F86B7B"/>
    <w:rsid w:val="00F90CBF"/>
    <w:rsid w:val="00F914B3"/>
    <w:rsid w:val="00F91B50"/>
    <w:rsid w:val="00F92C4D"/>
    <w:rsid w:val="00F9403F"/>
    <w:rsid w:val="00F94D23"/>
    <w:rsid w:val="00F970EC"/>
    <w:rsid w:val="00FA0CD2"/>
    <w:rsid w:val="00FA1DBA"/>
    <w:rsid w:val="00FA2486"/>
    <w:rsid w:val="00FA3E6A"/>
    <w:rsid w:val="00FB3858"/>
    <w:rsid w:val="00FB5294"/>
    <w:rsid w:val="00FC2113"/>
    <w:rsid w:val="00FC4149"/>
    <w:rsid w:val="00FC4A30"/>
    <w:rsid w:val="00FC5060"/>
    <w:rsid w:val="00FD0AA9"/>
    <w:rsid w:val="00FD12E6"/>
    <w:rsid w:val="00FD4FA8"/>
    <w:rsid w:val="00FD69F0"/>
    <w:rsid w:val="00FD6A98"/>
    <w:rsid w:val="00FE00C3"/>
    <w:rsid w:val="00FE5081"/>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407309750">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89ABE-5095-9142-A64B-61D64094F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20774</Words>
  <Characters>118417</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3</cp:revision>
  <dcterms:created xsi:type="dcterms:W3CDTF">2020-10-18T20:13:00Z</dcterms:created>
  <dcterms:modified xsi:type="dcterms:W3CDTF">2020-10-18T20:18:00Z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id="qi1ez22o"/&gt;&lt;style id="http://www.zotero.org/styles/eneuro" hasBibliography="1" bibliographyStyleHasBeenSet="1"/&gt;&lt;prefs&gt;&lt;pref name="fieldType" value="Field"/&gt;&lt;/prefs&gt;&lt;/data&gt;</vt:lpwstr>
  </property>
</Properties>
</file>